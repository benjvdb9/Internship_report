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EFB34A" w14:textId="77777777" w:rsidR="00F76DD7" w:rsidRPr="00DC677F" w:rsidRDefault="00F76DD7" w:rsidP="007A03F8">
      <w:pPr>
        <w:pStyle w:val="Heading1NoNumber"/>
      </w:pPr>
    </w:p>
    <w:p w14:paraId="21EFB34B" w14:textId="77777777" w:rsidR="00F76DD7" w:rsidRPr="00DC677F" w:rsidRDefault="00F76DD7" w:rsidP="007A03F8">
      <w:pPr>
        <w:pStyle w:val="Heading1NoNumber"/>
      </w:pPr>
    </w:p>
    <w:p w14:paraId="21EFB34C" w14:textId="77777777" w:rsidR="00F76DD7" w:rsidRPr="00DC677F" w:rsidRDefault="00F76DD7" w:rsidP="007A03F8">
      <w:pPr>
        <w:pStyle w:val="Heading1NoNumber"/>
      </w:pPr>
    </w:p>
    <w:p w14:paraId="21EFB34D" w14:textId="77777777" w:rsidR="00EC4DC5" w:rsidRPr="00DC677F" w:rsidRDefault="006434E5" w:rsidP="007A03F8">
      <w:pPr>
        <w:pStyle w:val="Heading1NoNumber"/>
      </w:pPr>
      <w:fldSimple w:instr=" DOCPROPERTY  Title  \* MERGEFORMAT ">
        <w:bookmarkStart w:id="0" w:name="_Toc373159834"/>
        <w:r w:rsidR="0089759B">
          <w:t>IAS 3.5.0</w:t>
        </w:r>
        <w:bookmarkEnd w:id="0"/>
      </w:fldSimple>
    </w:p>
    <w:p w14:paraId="21EFB34E" w14:textId="77777777" w:rsidR="005022F2" w:rsidRPr="00DC677F" w:rsidRDefault="00B462C2" w:rsidP="009A35C1">
      <w:pPr>
        <w:pStyle w:val="NormalBold"/>
      </w:pPr>
      <w:r w:rsidRPr="00120BD2">
        <w:rPr>
          <w:noProof/>
        </w:rPr>
        <mc:AlternateContent>
          <mc:Choice Requires="wps">
            <w:drawing>
              <wp:anchor distT="0" distB="0" distL="114300" distR="114300" simplePos="0" relativeHeight="251657728" behindDoc="0" locked="0" layoutInCell="1" allowOverlap="1" wp14:anchorId="21EFB767" wp14:editId="21EFB768">
                <wp:simplePos x="0" y="0"/>
                <wp:positionH relativeFrom="column">
                  <wp:posOffset>-1257300</wp:posOffset>
                </wp:positionH>
                <wp:positionV relativeFrom="paragraph">
                  <wp:posOffset>233045</wp:posOffset>
                </wp:positionV>
                <wp:extent cx="8001000" cy="0"/>
                <wp:effectExtent l="22860" t="19050" r="24765" b="19050"/>
                <wp:wrapNone/>
                <wp:docPr id="16"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0" cy="0"/>
                        </a:xfrm>
                        <a:prstGeom prst="line">
                          <a:avLst/>
                        </a:prstGeom>
                        <a:noFill/>
                        <a:ln w="38100">
                          <a:solidFill>
                            <a:srgbClr val="0055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18.35pt" to="531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" strokecolor="#005596" strokeweight="3pt"/>
            </w:pict>
          </mc:Fallback>
        </mc:AlternateContent>
      </w:r>
    </w:p>
    <w:p w14:paraId="21EFB34F" w14:textId="77777777" w:rsidR="0095047A" w:rsidRPr="00DC677F" w:rsidRDefault="00223ACE" w:rsidP="009A35C1">
      <w:pPr>
        <w:pStyle w:val="NormalBold"/>
      </w:pPr>
      <w:r w:rsidRPr="00120BD2">
        <w:fldChar w:fldCharType="begin"/>
      </w:r>
      <w:r w:rsidRPr="00DC677F">
        <w:instrText xml:space="preserve"> DOCPROPERTY  Category  \* MERGEFORMAT </w:instrText>
      </w:r>
      <w:r w:rsidRPr="00120BD2">
        <w:fldChar w:fldCharType="separate"/>
      </w:r>
      <w:r w:rsidR="0089759B">
        <w:t>Test Automation Proposal</w:t>
      </w:r>
      <w:r w:rsidRPr="00120BD2">
        <w:fldChar w:fldCharType="end"/>
      </w:r>
    </w:p>
    <w:p w14:paraId="21EFB350" w14:textId="77777777" w:rsidR="0095047A" w:rsidRPr="00DC677F" w:rsidRDefault="0095047A"/>
    <w:p w14:paraId="21EFB351" w14:textId="77777777" w:rsidR="000B69D3" w:rsidRPr="00DC677F" w:rsidRDefault="000B69D3"/>
    <w:tbl>
      <w:tblPr>
        <w:tblW w:w="0" w:type="auto"/>
        <w:tblBorders>
          <w:top w:val="single" w:sz="12" w:space="0" w:color="000000"/>
          <w:bottom w:val="single" w:sz="12" w:space="0" w:color="000000"/>
        </w:tblBorders>
        <w:tblLook w:val="01E0" w:firstRow="1" w:lastRow="1" w:firstColumn="1" w:lastColumn="1" w:noHBand="0" w:noVBand="0"/>
      </w:tblPr>
      <w:tblGrid>
        <w:gridCol w:w="2628"/>
        <w:gridCol w:w="6376"/>
      </w:tblGrid>
      <w:tr w:rsidR="000B69D3" w:rsidRPr="00DC677F" w14:paraId="21EFB355" w14:textId="77777777" w:rsidTr="000B5BFC">
        <w:trPr>
          <w:trHeight w:val="558"/>
        </w:trPr>
        <w:tc>
          <w:tcPr>
            <w:tcW w:w="2628" w:type="dxa"/>
            <w:tcBorders>
              <w:bottom w:val="single" w:sz="6" w:space="0" w:color="000000"/>
              <w:right w:val="single" w:sz="6" w:space="0" w:color="000000"/>
            </w:tcBorders>
            <w:shd w:val="clear" w:color="auto" w:fill="auto"/>
          </w:tcPr>
          <w:p w14:paraId="21EFB352" w14:textId="77777777" w:rsidR="000B69D3" w:rsidRPr="00DC677F" w:rsidRDefault="000B69D3" w:rsidP="00F37986">
            <w:pPr>
              <w:pStyle w:val="tablenormal0"/>
              <w:framePr w:wrap="around"/>
              <w:rPr>
                <w:i/>
                <w:iCs/>
              </w:rPr>
            </w:pPr>
            <w:r w:rsidRPr="00DC677F">
              <w:rPr>
                <w:i/>
                <w:iCs/>
              </w:rPr>
              <w:t>Published by:</w:t>
            </w:r>
          </w:p>
        </w:tc>
        <w:tc>
          <w:tcPr>
            <w:tcW w:w="6376" w:type="dxa"/>
            <w:tcBorders>
              <w:bottom w:val="single" w:sz="6" w:space="0" w:color="000000"/>
            </w:tcBorders>
            <w:shd w:val="clear" w:color="auto" w:fill="auto"/>
          </w:tcPr>
          <w:p w14:paraId="21EFB353" w14:textId="77777777" w:rsidR="000B69D3" w:rsidRPr="00DC677F" w:rsidRDefault="000B69D3" w:rsidP="00F37986">
            <w:pPr>
              <w:pStyle w:val="tablenormal0"/>
              <w:framePr w:wrap="around"/>
              <w:rPr>
                <w:i/>
                <w:iCs/>
              </w:rPr>
            </w:pPr>
            <w:r w:rsidRPr="00120BD2">
              <w:rPr>
                <w:i/>
                <w:iCs/>
              </w:rPr>
              <w:fldChar w:fldCharType="begin"/>
            </w:r>
            <w:r w:rsidRPr="00DC677F">
              <w:rPr>
                <w:i/>
                <w:iCs/>
              </w:rPr>
              <w:instrText xml:space="preserve"> DOCPROPERTY  Company  \* MERGEFORMAT </w:instrText>
            </w:r>
            <w:r w:rsidRPr="00120BD2">
              <w:rPr>
                <w:i/>
                <w:iCs/>
              </w:rPr>
              <w:fldChar w:fldCharType="separate"/>
            </w:r>
            <w:r w:rsidR="0089759B">
              <w:rPr>
                <w:i/>
                <w:iCs/>
              </w:rPr>
              <w:t>VASCO Data Security</w:t>
            </w:r>
            <w:r w:rsidRPr="00120BD2">
              <w:rPr>
                <w:i/>
                <w:iCs/>
              </w:rPr>
              <w:fldChar w:fldCharType="end"/>
            </w:r>
          </w:p>
          <w:p w14:paraId="21EFB354" w14:textId="77777777" w:rsidR="000B69D3" w:rsidRPr="00DC677F" w:rsidRDefault="000B69D3" w:rsidP="00F37986">
            <w:pPr>
              <w:pStyle w:val="tablenormal0"/>
              <w:framePr w:wrap="around"/>
              <w:rPr>
                <w:i/>
                <w:iCs/>
              </w:rPr>
            </w:pPr>
          </w:p>
        </w:tc>
      </w:tr>
      <w:tr w:rsidR="000B69D3" w:rsidRPr="00DC677F" w14:paraId="21EFB358" w14:textId="77777777" w:rsidTr="000B5BFC">
        <w:trPr>
          <w:trHeight w:val="545"/>
        </w:trPr>
        <w:tc>
          <w:tcPr>
            <w:tcW w:w="2628" w:type="dxa"/>
            <w:tcBorders>
              <w:right w:val="single" w:sz="6" w:space="0" w:color="000000"/>
            </w:tcBorders>
            <w:shd w:val="clear" w:color="auto" w:fill="auto"/>
          </w:tcPr>
          <w:p w14:paraId="21EFB356" w14:textId="77777777" w:rsidR="000B69D3" w:rsidRPr="00DC677F" w:rsidRDefault="000B69D3" w:rsidP="00F37986">
            <w:pPr>
              <w:pStyle w:val="tablenormal0"/>
              <w:framePr w:wrap="around"/>
            </w:pPr>
            <w:r w:rsidRPr="00DC677F">
              <w:t>Author:</w:t>
            </w:r>
          </w:p>
        </w:tc>
        <w:tc>
          <w:tcPr>
            <w:tcW w:w="6376" w:type="dxa"/>
            <w:shd w:val="clear" w:color="auto" w:fill="auto"/>
          </w:tcPr>
          <w:p w14:paraId="21EFB357" w14:textId="77777777" w:rsidR="000B69D3" w:rsidRPr="00DC677F" w:rsidRDefault="00223ACE" w:rsidP="005A011A">
            <w:pPr>
              <w:pStyle w:val="tablenormal0"/>
              <w:framePr w:wrap="around"/>
            </w:pPr>
            <w:r w:rsidRPr="00120BD2">
              <w:fldChar w:fldCharType="begin"/>
            </w:r>
            <w:r w:rsidRPr="00DC677F">
              <w:instrText xml:space="preserve"> DOCPROPERTY  Author  \* MERGEFORMAT </w:instrText>
            </w:r>
            <w:r w:rsidRPr="00120BD2">
              <w:fldChar w:fldCharType="separate"/>
            </w:r>
            <w:r w:rsidR="0089759B">
              <w:t>[Author]</w:t>
            </w:r>
            <w:r w:rsidRPr="00120BD2">
              <w:fldChar w:fldCharType="end"/>
            </w:r>
            <w:r w:rsidR="005A011A" w:rsidRPr="00DC677F">
              <w:t xml:space="preserve"> </w:t>
            </w:r>
          </w:p>
        </w:tc>
      </w:tr>
      <w:tr w:rsidR="000B69D3" w:rsidRPr="00DC677F" w14:paraId="21EFB35D" w14:textId="77777777" w:rsidTr="000B5BFC">
        <w:trPr>
          <w:trHeight w:val="718"/>
        </w:trPr>
        <w:tc>
          <w:tcPr>
            <w:tcW w:w="2628" w:type="dxa"/>
            <w:tcBorders>
              <w:right w:val="single" w:sz="6" w:space="0" w:color="000000"/>
            </w:tcBorders>
            <w:shd w:val="clear" w:color="auto" w:fill="auto"/>
          </w:tcPr>
          <w:p w14:paraId="21EFB359" w14:textId="77777777" w:rsidR="000B69D3" w:rsidRPr="00DC677F" w:rsidRDefault="000B69D3" w:rsidP="00F37986">
            <w:pPr>
              <w:pStyle w:val="tablenormal0"/>
              <w:framePr w:wrap="around"/>
            </w:pPr>
            <w:r w:rsidRPr="00DC677F">
              <w:t>Date of Issue:</w:t>
            </w:r>
          </w:p>
          <w:p w14:paraId="21EFB35A" w14:textId="77777777" w:rsidR="000B69D3" w:rsidRPr="00DC677F" w:rsidRDefault="000B69D3" w:rsidP="00F37986">
            <w:pPr>
              <w:pStyle w:val="tablenormal0"/>
              <w:framePr w:wrap="around"/>
            </w:pPr>
            <w:r w:rsidRPr="00DC677F">
              <w:t>Version:</w:t>
            </w:r>
          </w:p>
        </w:tc>
        <w:tc>
          <w:tcPr>
            <w:tcW w:w="6376" w:type="dxa"/>
            <w:shd w:val="clear" w:color="auto" w:fill="auto"/>
          </w:tcPr>
          <w:p w14:paraId="21EFB35B" w14:textId="77777777" w:rsidR="000B69D3" w:rsidRPr="00DC677F" w:rsidRDefault="0005706D" w:rsidP="00F37986">
            <w:pPr>
              <w:pStyle w:val="tablenormal0"/>
              <w:framePr w:wrap="around"/>
            </w:pPr>
            <w:r w:rsidRPr="00DC677F">
              <w:t>6/11/2008</w:t>
            </w:r>
          </w:p>
          <w:p w14:paraId="21EFB35C" w14:textId="77777777" w:rsidR="000B69D3" w:rsidRPr="00DC677F" w:rsidRDefault="00EF6C00" w:rsidP="00F76B6F">
            <w:pPr>
              <w:pStyle w:val="tablenormal0"/>
              <w:framePr w:wrap="around"/>
            </w:pPr>
            <w:r w:rsidRPr="00120BD2">
              <w:fldChar w:fldCharType="begin"/>
            </w:r>
            <w:r w:rsidRPr="00DC677F">
              <w:instrText xml:space="preserve"> DOCPROPERTY  "Version Number"  \* MERGEFORMAT </w:instrText>
            </w:r>
            <w:r w:rsidRPr="00120BD2">
              <w:fldChar w:fldCharType="separate"/>
            </w:r>
            <w:r w:rsidR="0089759B">
              <w:t xml:space="preserve">[version </w:t>
            </w:r>
            <w:proofErr w:type="spellStart"/>
            <w:r w:rsidR="0089759B">
              <w:t>x.y</w:t>
            </w:r>
            <w:proofErr w:type="spellEnd"/>
            <w:r w:rsidR="0089759B">
              <w:t>]</w:t>
            </w:r>
            <w:r w:rsidRPr="00120BD2">
              <w:fldChar w:fldCharType="end"/>
            </w:r>
          </w:p>
        </w:tc>
      </w:tr>
      <w:tr w:rsidR="000B69D3" w:rsidRPr="00DC677F" w14:paraId="21EFB360" w14:textId="77777777" w:rsidTr="000B5BFC">
        <w:tc>
          <w:tcPr>
            <w:tcW w:w="2628" w:type="dxa"/>
            <w:tcBorders>
              <w:top w:val="single" w:sz="6" w:space="0" w:color="000000"/>
              <w:right w:val="single" w:sz="6" w:space="0" w:color="000000"/>
            </w:tcBorders>
            <w:shd w:val="clear" w:color="auto" w:fill="auto"/>
          </w:tcPr>
          <w:p w14:paraId="21EFB35E" w14:textId="77777777" w:rsidR="000B69D3" w:rsidRPr="00DC677F" w:rsidRDefault="000B69D3" w:rsidP="00F37986">
            <w:pPr>
              <w:pStyle w:val="tablenormal0"/>
              <w:framePr w:wrap="around"/>
              <w:rPr>
                <w:b/>
                <w:bCs/>
              </w:rPr>
            </w:pPr>
            <w:r w:rsidRPr="00DC677F">
              <w:rPr>
                <w:b/>
                <w:bCs/>
              </w:rPr>
              <w:t>Status:</w:t>
            </w:r>
          </w:p>
        </w:tc>
        <w:tc>
          <w:tcPr>
            <w:tcW w:w="6376" w:type="dxa"/>
            <w:tcBorders>
              <w:top w:val="single" w:sz="6" w:space="0" w:color="000000"/>
            </w:tcBorders>
            <w:shd w:val="clear" w:color="auto" w:fill="auto"/>
          </w:tcPr>
          <w:p w14:paraId="21EFB35F" w14:textId="77777777" w:rsidR="000B69D3" w:rsidRPr="00DC677F" w:rsidRDefault="00223ACE" w:rsidP="00F37986">
            <w:pPr>
              <w:pStyle w:val="tablenormal0"/>
              <w:framePr w:wrap="around"/>
            </w:pPr>
            <w:r w:rsidRPr="00120BD2">
              <w:fldChar w:fldCharType="begin"/>
            </w:r>
            <w:r w:rsidRPr="00DC677F">
              <w:instrText xml:space="preserve"> DOCPROPERTY  Status  \* MERGEFORMAT </w:instrText>
            </w:r>
            <w:r w:rsidRPr="00120BD2">
              <w:fldChar w:fldCharType="separate"/>
            </w:r>
            <w:r w:rsidR="0089759B">
              <w:t>[Status]</w:t>
            </w:r>
            <w:r w:rsidRPr="00120BD2">
              <w:fldChar w:fldCharType="end"/>
            </w:r>
          </w:p>
        </w:tc>
      </w:tr>
    </w:tbl>
    <w:p w14:paraId="21EFB361" w14:textId="77777777" w:rsidR="000B69D3" w:rsidRPr="00DC677F" w:rsidRDefault="000B69D3"/>
    <w:p w14:paraId="21EFB362" w14:textId="77777777" w:rsidR="000B69D3" w:rsidRPr="00DC677F" w:rsidRDefault="000B69D3"/>
    <w:p w14:paraId="21EFB363" w14:textId="77777777" w:rsidR="0095047A" w:rsidRPr="00DC677F" w:rsidRDefault="0095047A"/>
    <w:p w14:paraId="21EFB364" w14:textId="77777777" w:rsidR="0095047A" w:rsidRPr="00DC677F" w:rsidRDefault="0095047A"/>
    <w:p w14:paraId="21EFB365" w14:textId="77777777" w:rsidR="008743E8" w:rsidRPr="00120BD2" w:rsidRDefault="00F37986" w:rsidP="00120BD2">
      <w:r w:rsidRPr="00120BD2">
        <w:br w:type="page"/>
      </w:r>
    </w:p>
    <w:p w14:paraId="21EFB366" w14:textId="77777777" w:rsidR="008743E8" w:rsidRPr="00120BD2" w:rsidRDefault="008743E8" w:rsidP="00120BD2"/>
    <w:p w14:paraId="21EFB367" w14:textId="77777777" w:rsidR="005A5C7B" w:rsidRPr="00120BD2" w:rsidRDefault="0095047A" w:rsidP="00120BD2">
      <w:pPr>
        <w:pStyle w:val="genheading"/>
        <w:pageBreakBefore w:val="0"/>
      </w:pPr>
      <w:bookmarkStart w:id="1" w:name="_Toc373159835"/>
      <w:r w:rsidRPr="00120BD2">
        <w:t>Release history</w:t>
      </w:r>
      <w:bookmarkEnd w:id="1"/>
    </w:p>
    <w:tbl>
      <w:tblPr>
        <w:tblpPr w:leftFromText="180" w:rightFromText="180" w:vertAnchor="text" w:horzAnchor="margin" w:tblpY="293"/>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20" w:firstRow="1" w:lastRow="0" w:firstColumn="0" w:lastColumn="0" w:noHBand="0" w:noVBand="0"/>
      </w:tblPr>
      <w:tblGrid>
        <w:gridCol w:w="1188"/>
        <w:gridCol w:w="1980"/>
        <w:gridCol w:w="2340"/>
        <w:gridCol w:w="3496"/>
      </w:tblGrid>
      <w:tr w:rsidR="00F76DD7" w:rsidRPr="00DC677F" w14:paraId="21EFB36C" w14:textId="77777777" w:rsidTr="000B5BFC">
        <w:tc>
          <w:tcPr>
            <w:tcW w:w="1188" w:type="dxa"/>
            <w:shd w:val="solid" w:color="000080" w:fill="FFFFFF"/>
          </w:tcPr>
          <w:p w14:paraId="21EFB368" w14:textId="77777777" w:rsidR="00F76DD7" w:rsidRPr="00DC677F" w:rsidRDefault="00F76DD7" w:rsidP="00F37986">
            <w:pPr>
              <w:pStyle w:val="tablebold"/>
              <w:framePr w:hSpace="0" w:wrap="auto" w:vAnchor="margin" w:hAnchor="text" w:yAlign="inline"/>
              <w:rPr>
                <w:b w:val="0"/>
                <w:bCs/>
                <w:color w:val="FFFFFF"/>
              </w:rPr>
            </w:pPr>
            <w:r w:rsidRPr="00DC677F">
              <w:rPr>
                <w:b w:val="0"/>
                <w:bCs/>
                <w:color w:val="FFFFFF"/>
              </w:rPr>
              <w:t>Version</w:t>
            </w:r>
          </w:p>
        </w:tc>
        <w:tc>
          <w:tcPr>
            <w:tcW w:w="1980" w:type="dxa"/>
            <w:shd w:val="solid" w:color="000080" w:fill="FFFFFF"/>
          </w:tcPr>
          <w:p w14:paraId="21EFB369" w14:textId="77777777" w:rsidR="00F76DD7" w:rsidRPr="00DC677F" w:rsidRDefault="00F76DD7" w:rsidP="00F37986">
            <w:pPr>
              <w:pStyle w:val="tablebold"/>
              <w:framePr w:hSpace="0" w:wrap="auto" w:vAnchor="margin" w:hAnchor="text" w:yAlign="inline"/>
              <w:rPr>
                <w:b w:val="0"/>
                <w:bCs/>
                <w:color w:val="FFFFFF"/>
              </w:rPr>
            </w:pPr>
            <w:r w:rsidRPr="00DC677F">
              <w:rPr>
                <w:b w:val="0"/>
                <w:bCs/>
                <w:color w:val="FFFFFF"/>
              </w:rPr>
              <w:t>Date</w:t>
            </w:r>
          </w:p>
        </w:tc>
        <w:tc>
          <w:tcPr>
            <w:tcW w:w="2340" w:type="dxa"/>
            <w:shd w:val="solid" w:color="000080" w:fill="FFFFFF"/>
          </w:tcPr>
          <w:p w14:paraId="21EFB36A" w14:textId="77777777" w:rsidR="00F76DD7" w:rsidRPr="00DC677F" w:rsidRDefault="00F76DD7" w:rsidP="00F37986">
            <w:pPr>
              <w:pStyle w:val="tablebold"/>
              <w:framePr w:hSpace="0" w:wrap="auto" w:vAnchor="margin" w:hAnchor="text" w:yAlign="inline"/>
              <w:rPr>
                <w:b w:val="0"/>
                <w:bCs/>
                <w:color w:val="FFFFFF"/>
              </w:rPr>
            </w:pPr>
            <w:r w:rsidRPr="00DC677F">
              <w:rPr>
                <w:b w:val="0"/>
                <w:bCs/>
                <w:color w:val="FFFFFF"/>
              </w:rPr>
              <w:t>Name</w:t>
            </w:r>
          </w:p>
        </w:tc>
        <w:tc>
          <w:tcPr>
            <w:tcW w:w="3496" w:type="dxa"/>
            <w:shd w:val="solid" w:color="000080" w:fill="FFFFFF"/>
          </w:tcPr>
          <w:p w14:paraId="21EFB36B" w14:textId="77777777" w:rsidR="00F76DD7" w:rsidRPr="00DC677F" w:rsidRDefault="00F76DD7" w:rsidP="00F37986">
            <w:pPr>
              <w:pStyle w:val="tablebold"/>
              <w:framePr w:hSpace="0" w:wrap="auto" w:vAnchor="margin" w:hAnchor="text" w:yAlign="inline"/>
              <w:rPr>
                <w:b w:val="0"/>
                <w:bCs/>
                <w:color w:val="FFFFFF"/>
              </w:rPr>
            </w:pPr>
            <w:r w:rsidRPr="00DC677F">
              <w:rPr>
                <w:b w:val="0"/>
                <w:bCs/>
                <w:color w:val="FFFFFF"/>
              </w:rPr>
              <w:t>Comment</w:t>
            </w:r>
          </w:p>
        </w:tc>
      </w:tr>
      <w:tr w:rsidR="00F76DD7" w:rsidRPr="00DC677F" w14:paraId="21EFB371" w14:textId="77777777" w:rsidTr="000B5BFC">
        <w:tc>
          <w:tcPr>
            <w:tcW w:w="1188" w:type="dxa"/>
            <w:shd w:val="clear" w:color="auto" w:fill="auto"/>
          </w:tcPr>
          <w:p w14:paraId="21EFB36D" w14:textId="77777777" w:rsidR="00F76DD7" w:rsidRPr="00DC677F" w:rsidRDefault="00F76DD7" w:rsidP="00F37986">
            <w:pPr>
              <w:pStyle w:val="tablenormal0"/>
              <w:framePr w:hSpace="0" w:wrap="auto" w:vAnchor="margin" w:hAnchor="text" w:yAlign="inline"/>
            </w:pPr>
          </w:p>
        </w:tc>
        <w:tc>
          <w:tcPr>
            <w:tcW w:w="1980" w:type="dxa"/>
            <w:shd w:val="clear" w:color="auto" w:fill="auto"/>
          </w:tcPr>
          <w:p w14:paraId="21EFB36E" w14:textId="77777777" w:rsidR="00F76DD7" w:rsidRPr="00DC677F" w:rsidRDefault="00F76DD7" w:rsidP="00F37986">
            <w:pPr>
              <w:pStyle w:val="tablenormal0"/>
              <w:framePr w:hSpace="0" w:wrap="auto" w:vAnchor="margin" w:hAnchor="text" w:yAlign="inline"/>
            </w:pPr>
          </w:p>
        </w:tc>
        <w:tc>
          <w:tcPr>
            <w:tcW w:w="2340" w:type="dxa"/>
            <w:shd w:val="clear" w:color="auto" w:fill="auto"/>
          </w:tcPr>
          <w:p w14:paraId="21EFB36F" w14:textId="77777777" w:rsidR="00F76DD7" w:rsidRPr="00DC677F" w:rsidRDefault="00F76DD7" w:rsidP="00F37986">
            <w:pPr>
              <w:pStyle w:val="tablenormal0"/>
              <w:framePr w:hSpace="0" w:wrap="auto" w:vAnchor="margin" w:hAnchor="text" w:yAlign="inline"/>
            </w:pPr>
          </w:p>
        </w:tc>
        <w:tc>
          <w:tcPr>
            <w:tcW w:w="3496" w:type="dxa"/>
            <w:shd w:val="clear" w:color="auto" w:fill="auto"/>
          </w:tcPr>
          <w:p w14:paraId="21EFB370" w14:textId="77777777" w:rsidR="00F76DD7" w:rsidRPr="00DC677F" w:rsidRDefault="00F76DD7" w:rsidP="00F37986">
            <w:pPr>
              <w:pStyle w:val="tablenormal0"/>
              <w:framePr w:hSpace="0" w:wrap="auto" w:vAnchor="margin" w:hAnchor="text" w:yAlign="inline"/>
            </w:pPr>
          </w:p>
        </w:tc>
      </w:tr>
      <w:tr w:rsidR="00F76DD7" w:rsidRPr="00DC677F" w14:paraId="21EFB376" w14:textId="77777777" w:rsidTr="000B5BFC">
        <w:tc>
          <w:tcPr>
            <w:tcW w:w="1188" w:type="dxa"/>
            <w:shd w:val="clear" w:color="auto" w:fill="auto"/>
          </w:tcPr>
          <w:p w14:paraId="21EFB372" w14:textId="77777777" w:rsidR="00F76DD7" w:rsidRPr="00DC677F" w:rsidRDefault="00F76DD7" w:rsidP="00F37986">
            <w:pPr>
              <w:pStyle w:val="tablenormal0"/>
              <w:framePr w:hSpace="0" w:wrap="auto" w:vAnchor="margin" w:hAnchor="text" w:yAlign="inline"/>
            </w:pPr>
          </w:p>
        </w:tc>
        <w:tc>
          <w:tcPr>
            <w:tcW w:w="1980" w:type="dxa"/>
            <w:shd w:val="clear" w:color="auto" w:fill="auto"/>
          </w:tcPr>
          <w:p w14:paraId="21EFB373" w14:textId="77777777" w:rsidR="00F76DD7" w:rsidRPr="00DC677F" w:rsidRDefault="00F76DD7" w:rsidP="00F37986">
            <w:pPr>
              <w:pStyle w:val="tablenormal0"/>
              <w:framePr w:hSpace="0" w:wrap="auto" w:vAnchor="margin" w:hAnchor="text" w:yAlign="inline"/>
            </w:pPr>
          </w:p>
        </w:tc>
        <w:tc>
          <w:tcPr>
            <w:tcW w:w="2340" w:type="dxa"/>
            <w:shd w:val="clear" w:color="auto" w:fill="auto"/>
          </w:tcPr>
          <w:p w14:paraId="21EFB374" w14:textId="77777777" w:rsidR="00F76DD7" w:rsidRPr="00DC677F" w:rsidRDefault="00F76DD7" w:rsidP="00F37986">
            <w:pPr>
              <w:pStyle w:val="tablenormal0"/>
              <w:framePr w:hSpace="0" w:wrap="auto" w:vAnchor="margin" w:hAnchor="text" w:yAlign="inline"/>
            </w:pPr>
          </w:p>
        </w:tc>
        <w:tc>
          <w:tcPr>
            <w:tcW w:w="3496" w:type="dxa"/>
            <w:shd w:val="clear" w:color="auto" w:fill="auto"/>
          </w:tcPr>
          <w:p w14:paraId="21EFB375" w14:textId="77777777" w:rsidR="00F76DD7" w:rsidRPr="00DC677F" w:rsidRDefault="00F76DD7" w:rsidP="00F37986">
            <w:pPr>
              <w:pStyle w:val="tablenormal0"/>
              <w:framePr w:hSpace="0" w:wrap="auto" w:vAnchor="margin" w:hAnchor="text" w:yAlign="inline"/>
            </w:pPr>
          </w:p>
        </w:tc>
      </w:tr>
      <w:tr w:rsidR="00F76DD7" w:rsidRPr="00DC677F" w14:paraId="21EFB37B" w14:textId="77777777" w:rsidTr="000B5BFC">
        <w:tc>
          <w:tcPr>
            <w:tcW w:w="1188" w:type="dxa"/>
            <w:shd w:val="clear" w:color="auto" w:fill="auto"/>
          </w:tcPr>
          <w:p w14:paraId="21EFB377" w14:textId="77777777" w:rsidR="00F76DD7" w:rsidRPr="00DC677F" w:rsidRDefault="00F76DD7" w:rsidP="00F37986">
            <w:pPr>
              <w:pStyle w:val="tablenormal0"/>
              <w:framePr w:hSpace="0" w:wrap="auto" w:vAnchor="margin" w:hAnchor="text" w:yAlign="inline"/>
            </w:pPr>
          </w:p>
        </w:tc>
        <w:tc>
          <w:tcPr>
            <w:tcW w:w="1980" w:type="dxa"/>
            <w:shd w:val="clear" w:color="auto" w:fill="auto"/>
          </w:tcPr>
          <w:p w14:paraId="21EFB378" w14:textId="77777777" w:rsidR="00F76DD7" w:rsidRPr="00DC677F" w:rsidRDefault="00F76DD7" w:rsidP="00F37986">
            <w:pPr>
              <w:pStyle w:val="tablenormal0"/>
              <w:framePr w:hSpace="0" w:wrap="auto" w:vAnchor="margin" w:hAnchor="text" w:yAlign="inline"/>
            </w:pPr>
          </w:p>
        </w:tc>
        <w:tc>
          <w:tcPr>
            <w:tcW w:w="2340" w:type="dxa"/>
            <w:shd w:val="clear" w:color="auto" w:fill="auto"/>
          </w:tcPr>
          <w:p w14:paraId="21EFB379" w14:textId="77777777" w:rsidR="00F76DD7" w:rsidRPr="00DC677F" w:rsidRDefault="00F76DD7" w:rsidP="00F37986">
            <w:pPr>
              <w:pStyle w:val="tablenormal0"/>
              <w:framePr w:hSpace="0" w:wrap="auto" w:vAnchor="margin" w:hAnchor="text" w:yAlign="inline"/>
            </w:pPr>
          </w:p>
        </w:tc>
        <w:tc>
          <w:tcPr>
            <w:tcW w:w="3496" w:type="dxa"/>
            <w:shd w:val="clear" w:color="auto" w:fill="auto"/>
          </w:tcPr>
          <w:p w14:paraId="21EFB37A" w14:textId="77777777" w:rsidR="00F76DD7" w:rsidRPr="00DC677F" w:rsidRDefault="00F76DD7" w:rsidP="00F37986">
            <w:pPr>
              <w:pStyle w:val="tablenormal0"/>
              <w:framePr w:hSpace="0" w:wrap="auto" w:vAnchor="margin" w:hAnchor="text" w:yAlign="inline"/>
            </w:pPr>
          </w:p>
        </w:tc>
      </w:tr>
      <w:tr w:rsidR="00F76DD7" w:rsidRPr="00DC677F" w14:paraId="21EFB380" w14:textId="77777777" w:rsidTr="000B5BFC">
        <w:tc>
          <w:tcPr>
            <w:tcW w:w="1188" w:type="dxa"/>
            <w:shd w:val="clear" w:color="auto" w:fill="auto"/>
          </w:tcPr>
          <w:p w14:paraId="21EFB37C" w14:textId="77777777" w:rsidR="00F76DD7" w:rsidRPr="00DC677F" w:rsidRDefault="00F76DD7" w:rsidP="00F37986">
            <w:pPr>
              <w:pStyle w:val="tablenormal0"/>
              <w:framePr w:hSpace="0" w:wrap="auto" w:vAnchor="margin" w:hAnchor="text" w:yAlign="inline"/>
            </w:pPr>
          </w:p>
        </w:tc>
        <w:tc>
          <w:tcPr>
            <w:tcW w:w="1980" w:type="dxa"/>
            <w:shd w:val="clear" w:color="auto" w:fill="auto"/>
          </w:tcPr>
          <w:p w14:paraId="21EFB37D" w14:textId="77777777" w:rsidR="00F76DD7" w:rsidRPr="00DC677F" w:rsidRDefault="00F76DD7" w:rsidP="00F37986">
            <w:pPr>
              <w:pStyle w:val="tablenormal0"/>
              <w:framePr w:hSpace="0" w:wrap="auto" w:vAnchor="margin" w:hAnchor="text" w:yAlign="inline"/>
            </w:pPr>
          </w:p>
        </w:tc>
        <w:tc>
          <w:tcPr>
            <w:tcW w:w="2340" w:type="dxa"/>
            <w:shd w:val="clear" w:color="auto" w:fill="auto"/>
          </w:tcPr>
          <w:p w14:paraId="21EFB37E" w14:textId="77777777" w:rsidR="00F76DD7" w:rsidRPr="00DC677F" w:rsidRDefault="00F76DD7" w:rsidP="00F37986">
            <w:pPr>
              <w:pStyle w:val="tablenormal0"/>
              <w:framePr w:hSpace="0" w:wrap="auto" w:vAnchor="margin" w:hAnchor="text" w:yAlign="inline"/>
            </w:pPr>
          </w:p>
        </w:tc>
        <w:tc>
          <w:tcPr>
            <w:tcW w:w="3496" w:type="dxa"/>
            <w:shd w:val="clear" w:color="auto" w:fill="auto"/>
          </w:tcPr>
          <w:p w14:paraId="21EFB37F" w14:textId="77777777" w:rsidR="00F76DD7" w:rsidRPr="00DC677F" w:rsidRDefault="00F76DD7" w:rsidP="00F37986">
            <w:pPr>
              <w:pStyle w:val="tablenormal0"/>
              <w:framePr w:hSpace="0" w:wrap="auto" w:vAnchor="margin" w:hAnchor="text" w:yAlign="inline"/>
            </w:pPr>
          </w:p>
        </w:tc>
      </w:tr>
    </w:tbl>
    <w:p w14:paraId="21EFB381" w14:textId="77777777" w:rsidR="008E0608" w:rsidRPr="00120BD2" w:rsidRDefault="008E0608" w:rsidP="00120BD2">
      <w:pPr>
        <w:pStyle w:val="genheading"/>
        <w:pageBreakBefore w:val="0"/>
      </w:pPr>
      <w:bookmarkStart w:id="2" w:name="_Toc150246898"/>
      <w:bookmarkStart w:id="3" w:name="_Toc373159836"/>
      <w:r w:rsidRPr="00120BD2">
        <w:t>Related documents</w:t>
      </w:r>
      <w:bookmarkEnd w:id="2"/>
      <w:bookmarkEnd w:id="3"/>
    </w:p>
    <w:p w14:paraId="21EFB382" w14:textId="77777777" w:rsidR="008E0608" w:rsidRPr="00DC677F" w:rsidRDefault="008E0608" w:rsidP="008E0608">
      <w:r w:rsidRPr="00DC677F">
        <w:t xml:space="preserve">Below the relevant project documents and other documents are listed. </w:t>
      </w:r>
    </w:p>
    <w:tbl>
      <w:tblPr>
        <w:tblW w:w="9039"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20" w:firstRow="1" w:lastRow="0" w:firstColumn="0" w:lastColumn="0" w:noHBand="0" w:noVBand="0"/>
      </w:tblPr>
      <w:tblGrid>
        <w:gridCol w:w="2518"/>
        <w:gridCol w:w="1559"/>
        <w:gridCol w:w="1418"/>
        <w:gridCol w:w="1134"/>
        <w:gridCol w:w="1134"/>
        <w:gridCol w:w="1276"/>
      </w:tblGrid>
      <w:tr w:rsidR="008E0608" w:rsidRPr="00DC677F" w14:paraId="21EFB389" w14:textId="77777777" w:rsidTr="000B5BFC">
        <w:tc>
          <w:tcPr>
            <w:tcW w:w="2518" w:type="dxa"/>
            <w:shd w:val="solid" w:color="000080" w:fill="FFFFFF"/>
          </w:tcPr>
          <w:p w14:paraId="21EFB383" w14:textId="77777777" w:rsidR="008E0608" w:rsidRPr="00DC677F" w:rsidRDefault="008E0608" w:rsidP="000B5BFC">
            <w:pPr>
              <w:pStyle w:val="tablebold"/>
              <w:framePr w:hSpace="0" w:wrap="auto" w:vAnchor="margin" w:hAnchor="text" w:yAlign="inline"/>
              <w:rPr>
                <w:b w:val="0"/>
                <w:bCs/>
                <w:color w:val="FFFFFF"/>
                <w:szCs w:val="20"/>
              </w:rPr>
            </w:pPr>
            <w:r w:rsidRPr="00DC677F">
              <w:rPr>
                <w:b w:val="0"/>
                <w:bCs/>
                <w:color w:val="FFFFFF"/>
                <w:szCs w:val="20"/>
              </w:rPr>
              <w:t>Title</w:t>
            </w:r>
          </w:p>
        </w:tc>
        <w:tc>
          <w:tcPr>
            <w:tcW w:w="1559" w:type="dxa"/>
            <w:shd w:val="solid" w:color="000080" w:fill="FFFFFF"/>
          </w:tcPr>
          <w:p w14:paraId="21EFB384" w14:textId="77777777" w:rsidR="008E0608" w:rsidRPr="00DC677F" w:rsidRDefault="008E0608" w:rsidP="000B5BFC">
            <w:pPr>
              <w:pStyle w:val="tablebold"/>
              <w:framePr w:hSpace="0" w:wrap="auto" w:vAnchor="margin" w:hAnchor="text" w:yAlign="inline"/>
              <w:rPr>
                <w:b w:val="0"/>
                <w:bCs/>
                <w:color w:val="FFFFFF"/>
                <w:szCs w:val="20"/>
              </w:rPr>
            </w:pPr>
            <w:r w:rsidRPr="00DC677F">
              <w:rPr>
                <w:b w:val="0"/>
                <w:bCs/>
                <w:color w:val="FFFFFF"/>
                <w:szCs w:val="20"/>
              </w:rPr>
              <w:t>Author</w:t>
            </w:r>
          </w:p>
        </w:tc>
        <w:tc>
          <w:tcPr>
            <w:tcW w:w="1418" w:type="dxa"/>
            <w:shd w:val="solid" w:color="000080" w:fill="FFFFFF"/>
          </w:tcPr>
          <w:p w14:paraId="21EFB385" w14:textId="77777777" w:rsidR="008E0608" w:rsidRPr="00DC677F" w:rsidRDefault="008E0608" w:rsidP="000B5BFC">
            <w:pPr>
              <w:pStyle w:val="tablebold"/>
              <w:framePr w:hSpace="0" w:wrap="auto" w:vAnchor="margin" w:hAnchor="text" w:yAlign="inline"/>
              <w:rPr>
                <w:b w:val="0"/>
                <w:bCs/>
                <w:color w:val="FFFFFF"/>
                <w:szCs w:val="20"/>
              </w:rPr>
            </w:pPr>
            <w:r w:rsidRPr="00DC677F">
              <w:rPr>
                <w:b w:val="0"/>
                <w:bCs/>
                <w:color w:val="FFFFFF"/>
                <w:szCs w:val="20"/>
              </w:rPr>
              <w:t>publisher</w:t>
            </w:r>
          </w:p>
        </w:tc>
        <w:tc>
          <w:tcPr>
            <w:tcW w:w="1134" w:type="dxa"/>
            <w:shd w:val="solid" w:color="000080" w:fill="FFFFFF"/>
          </w:tcPr>
          <w:p w14:paraId="21EFB386" w14:textId="77777777" w:rsidR="008E0608" w:rsidRPr="00DC677F" w:rsidRDefault="008E0608" w:rsidP="000B5BFC">
            <w:pPr>
              <w:pStyle w:val="tablebold"/>
              <w:framePr w:hSpace="0" w:wrap="auto" w:vAnchor="margin" w:hAnchor="text" w:yAlign="inline"/>
              <w:rPr>
                <w:b w:val="0"/>
                <w:bCs/>
                <w:color w:val="FFFFFF"/>
                <w:szCs w:val="20"/>
              </w:rPr>
            </w:pPr>
            <w:r w:rsidRPr="00DC677F">
              <w:rPr>
                <w:b w:val="0"/>
                <w:bCs/>
                <w:color w:val="FFFFFF"/>
                <w:szCs w:val="20"/>
              </w:rPr>
              <w:t>date of issue</w:t>
            </w:r>
          </w:p>
        </w:tc>
        <w:tc>
          <w:tcPr>
            <w:tcW w:w="1134" w:type="dxa"/>
            <w:shd w:val="solid" w:color="000080" w:fill="FFFFFF"/>
          </w:tcPr>
          <w:p w14:paraId="21EFB387" w14:textId="77777777" w:rsidR="008E0608" w:rsidRPr="00DC677F" w:rsidRDefault="008E0608" w:rsidP="000B5BFC">
            <w:pPr>
              <w:pStyle w:val="tablebold"/>
              <w:framePr w:hSpace="0" w:wrap="auto" w:vAnchor="margin" w:hAnchor="text" w:yAlign="inline"/>
              <w:rPr>
                <w:b w:val="0"/>
                <w:bCs/>
                <w:color w:val="FFFFFF"/>
                <w:szCs w:val="20"/>
              </w:rPr>
            </w:pPr>
            <w:r w:rsidRPr="00DC677F">
              <w:rPr>
                <w:b w:val="0"/>
                <w:bCs/>
                <w:color w:val="FFFFFF"/>
                <w:szCs w:val="20"/>
              </w:rPr>
              <w:t>version</w:t>
            </w:r>
          </w:p>
        </w:tc>
        <w:tc>
          <w:tcPr>
            <w:tcW w:w="1276" w:type="dxa"/>
            <w:shd w:val="solid" w:color="000080" w:fill="FFFFFF"/>
          </w:tcPr>
          <w:p w14:paraId="21EFB388" w14:textId="77777777" w:rsidR="008E0608" w:rsidRPr="00DC677F" w:rsidRDefault="008E0608" w:rsidP="000B5BFC">
            <w:pPr>
              <w:pStyle w:val="tablebold"/>
              <w:framePr w:hSpace="0" w:wrap="auto" w:vAnchor="margin" w:hAnchor="text" w:yAlign="inline"/>
              <w:rPr>
                <w:b w:val="0"/>
                <w:bCs/>
                <w:color w:val="FFFFFF"/>
                <w:szCs w:val="20"/>
              </w:rPr>
            </w:pPr>
            <w:r w:rsidRPr="00DC677F">
              <w:rPr>
                <w:b w:val="0"/>
                <w:bCs/>
                <w:color w:val="FFFFFF"/>
                <w:szCs w:val="20"/>
              </w:rPr>
              <w:t>ISBN</w:t>
            </w:r>
          </w:p>
        </w:tc>
      </w:tr>
      <w:tr w:rsidR="008E0608" w:rsidRPr="00DC677F" w14:paraId="21EFB390" w14:textId="77777777" w:rsidTr="000B5BFC">
        <w:tc>
          <w:tcPr>
            <w:tcW w:w="2518" w:type="dxa"/>
            <w:shd w:val="clear" w:color="auto" w:fill="auto"/>
          </w:tcPr>
          <w:p w14:paraId="21EFB38A" w14:textId="77777777" w:rsidR="008E0608" w:rsidRPr="00DC677F" w:rsidRDefault="008E0608" w:rsidP="000B5BFC">
            <w:pPr>
              <w:pStyle w:val="tablebold"/>
              <w:framePr w:hSpace="0" w:wrap="auto" w:vAnchor="margin" w:hAnchor="text" w:yAlign="inline"/>
            </w:pPr>
          </w:p>
        </w:tc>
        <w:tc>
          <w:tcPr>
            <w:tcW w:w="1559" w:type="dxa"/>
            <w:shd w:val="clear" w:color="auto" w:fill="auto"/>
          </w:tcPr>
          <w:p w14:paraId="21EFB38B" w14:textId="77777777" w:rsidR="008E0608" w:rsidRPr="00DC677F" w:rsidRDefault="008E0608" w:rsidP="000B5BFC">
            <w:pPr>
              <w:pStyle w:val="tablenormal0"/>
              <w:framePr w:hSpace="0" w:wrap="auto" w:vAnchor="margin" w:hAnchor="text" w:yAlign="inline"/>
            </w:pPr>
          </w:p>
        </w:tc>
        <w:tc>
          <w:tcPr>
            <w:tcW w:w="1418" w:type="dxa"/>
            <w:shd w:val="clear" w:color="auto" w:fill="auto"/>
          </w:tcPr>
          <w:p w14:paraId="21EFB38C" w14:textId="77777777" w:rsidR="008E0608" w:rsidRPr="00DC677F" w:rsidRDefault="008E0608" w:rsidP="000B5BFC">
            <w:pPr>
              <w:pStyle w:val="tablenormal0"/>
              <w:framePr w:hSpace="0" w:wrap="auto" w:vAnchor="margin" w:hAnchor="text" w:yAlign="inline"/>
            </w:pPr>
          </w:p>
        </w:tc>
        <w:tc>
          <w:tcPr>
            <w:tcW w:w="1134" w:type="dxa"/>
            <w:shd w:val="clear" w:color="auto" w:fill="auto"/>
          </w:tcPr>
          <w:p w14:paraId="21EFB38D" w14:textId="77777777" w:rsidR="008E0608" w:rsidRPr="00DC677F" w:rsidRDefault="008E0608" w:rsidP="000B5BFC">
            <w:pPr>
              <w:pStyle w:val="tablenormal0"/>
              <w:framePr w:hSpace="0" w:wrap="auto" w:vAnchor="margin" w:hAnchor="text" w:yAlign="inline"/>
            </w:pPr>
          </w:p>
        </w:tc>
        <w:tc>
          <w:tcPr>
            <w:tcW w:w="1134" w:type="dxa"/>
            <w:shd w:val="clear" w:color="auto" w:fill="auto"/>
          </w:tcPr>
          <w:p w14:paraId="21EFB38E" w14:textId="77777777" w:rsidR="008E0608" w:rsidRPr="00DC677F" w:rsidRDefault="008E0608" w:rsidP="000B5BFC">
            <w:pPr>
              <w:pStyle w:val="tablenormal0"/>
              <w:framePr w:hSpace="0" w:wrap="auto" w:vAnchor="margin" w:hAnchor="text" w:yAlign="inline"/>
            </w:pPr>
          </w:p>
        </w:tc>
        <w:tc>
          <w:tcPr>
            <w:tcW w:w="1276" w:type="dxa"/>
            <w:shd w:val="clear" w:color="auto" w:fill="auto"/>
          </w:tcPr>
          <w:p w14:paraId="21EFB38F" w14:textId="77777777" w:rsidR="008E0608" w:rsidRPr="00DC677F" w:rsidRDefault="008E0608" w:rsidP="000B5BFC">
            <w:pPr>
              <w:pStyle w:val="tablenormal0"/>
              <w:framePr w:hSpace="0" w:wrap="auto" w:vAnchor="margin" w:hAnchor="text" w:yAlign="inline"/>
            </w:pPr>
          </w:p>
        </w:tc>
      </w:tr>
      <w:tr w:rsidR="008E0608" w:rsidRPr="00DC677F" w14:paraId="21EFB397" w14:textId="77777777" w:rsidTr="000B5BFC">
        <w:tc>
          <w:tcPr>
            <w:tcW w:w="2518" w:type="dxa"/>
            <w:shd w:val="clear" w:color="auto" w:fill="auto"/>
          </w:tcPr>
          <w:p w14:paraId="21EFB391" w14:textId="77777777" w:rsidR="008E0608" w:rsidRPr="00DC677F" w:rsidRDefault="008E0608" w:rsidP="000B5BFC">
            <w:pPr>
              <w:pStyle w:val="tablebold"/>
              <w:framePr w:hSpace="0" w:wrap="auto" w:vAnchor="margin" w:hAnchor="text" w:yAlign="inline"/>
            </w:pPr>
          </w:p>
        </w:tc>
        <w:tc>
          <w:tcPr>
            <w:tcW w:w="1559" w:type="dxa"/>
            <w:shd w:val="clear" w:color="auto" w:fill="auto"/>
          </w:tcPr>
          <w:p w14:paraId="21EFB392" w14:textId="77777777" w:rsidR="008E0608" w:rsidRPr="00DC677F" w:rsidRDefault="008E0608" w:rsidP="000B5BFC">
            <w:pPr>
              <w:pStyle w:val="tablenormal0"/>
              <w:framePr w:hSpace="0" w:wrap="auto" w:vAnchor="margin" w:hAnchor="text" w:yAlign="inline"/>
            </w:pPr>
          </w:p>
        </w:tc>
        <w:tc>
          <w:tcPr>
            <w:tcW w:w="1418" w:type="dxa"/>
            <w:shd w:val="clear" w:color="auto" w:fill="auto"/>
          </w:tcPr>
          <w:p w14:paraId="21EFB393" w14:textId="77777777" w:rsidR="008E0608" w:rsidRPr="00DC677F" w:rsidRDefault="008E0608" w:rsidP="000B5BFC">
            <w:pPr>
              <w:pStyle w:val="tablenormal0"/>
              <w:framePr w:hSpace="0" w:wrap="auto" w:vAnchor="margin" w:hAnchor="text" w:yAlign="inline"/>
            </w:pPr>
          </w:p>
        </w:tc>
        <w:tc>
          <w:tcPr>
            <w:tcW w:w="1134" w:type="dxa"/>
            <w:shd w:val="clear" w:color="auto" w:fill="auto"/>
          </w:tcPr>
          <w:p w14:paraId="21EFB394" w14:textId="77777777" w:rsidR="008E0608" w:rsidRPr="00DC677F" w:rsidRDefault="008E0608" w:rsidP="000B5BFC">
            <w:pPr>
              <w:pStyle w:val="tablenormal0"/>
              <w:framePr w:hSpace="0" w:wrap="auto" w:vAnchor="margin" w:hAnchor="text" w:yAlign="inline"/>
            </w:pPr>
          </w:p>
        </w:tc>
        <w:tc>
          <w:tcPr>
            <w:tcW w:w="1134" w:type="dxa"/>
            <w:shd w:val="clear" w:color="auto" w:fill="auto"/>
          </w:tcPr>
          <w:p w14:paraId="21EFB395" w14:textId="77777777" w:rsidR="008E0608" w:rsidRPr="00DC677F" w:rsidRDefault="008E0608" w:rsidP="000B5BFC">
            <w:pPr>
              <w:pStyle w:val="tablenormal0"/>
              <w:framePr w:hSpace="0" w:wrap="auto" w:vAnchor="margin" w:hAnchor="text" w:yAlign="inline"/>
            </w:pPr>
          </w:p>
        </w:tc>
        <w:tc>
          <w:tcPr>
            <w:tcW w:w="1276" w:type="dxa"/>
            <w:shd w:val="clear" w:color="auto" w:fill="auto"/>
          </w:tcPr>
          <w:p w14:paraId="21EFB396" w14:textId="77777777" w:rsidR="008E0608" w:rsidRPr="00DC677F" w:rsidRDefault="008E0608" w:rsidP="000B5BFC">
            <w:pPr>
              <w:pStyle w:val="tablenormal0"/>
              <w:framePr w:hSpace="0" w:wrap="auto" w:vAnchor="margin" w:hAnchor="text" w:yAlign="inline"/>
            </w:pPr>
          </w:p>
        </w:tc>
      </w:tr>
    </w:tbl>
    <w:p w14:paraId="21EFB398" w14:textId="77777777" w:rsidR="00785D21" w:rsidRPr="00120BD2" w:rsidRDefault="00785D21" w:rsidP="00120BD2">
      <w:pPr>
        <w:pStyle w:val="genheading"/>
        <w:pageBreakBefore w:val="0"/>
      </w:pPr>
      <w:bookmarkStart w:id="4" w:name="_Toc373159837"/>
      <w:bookmarkStart w:id="5" w:name="_Toc527177114"/>
      <w:bookmarkStart w:id="6" w:name="_Toc150246897"/>
      <w:r w:rsidRPr="00120BD2">
        <w:t>Audience</w:t>
      </w:r>
      <w:bookmarkEnd w:id="4"/>
    </w:p>
    <w:p w14:paraId="21EFB399" w14:textId="77777777" w:rsidR="00785D21" w:rsidRPr="00DC677F" w:rsidRDefault="00785D21" w:rsidP="00785D21">
      <w:r w:rsidRPr="00DC677F">
        <w:t>This document is an internal Vasco document intended to:</w:t>
      </w:r>
    </w:p>
    <w:p w14:paraId="21EFB39A" w14:textId="77777777" w:rsidR="00BD7FC9" w:rsidRPr="00120BD2" w:rsidRDefault="00BD7FC9" w:rsidP="00120BD2">
      <w:pPr>
        <w:pStyle w:val="genheading"/>
        <w:pageBreakBefore w:val="0"/>
      </w:pPr>
      <w:bookmarkStart w:id="7" w:name="_Toc373159838"/>
      <w:r w:rsidRPr="00120BD2">
        <w:t>Terms and Abbreviations</w:t>
      </w:r>
      <w:bookmarkEnd w:id="5"/>
      <w:bookmarkEnd w:id="6"/>
      <w:bookmarkEnd w:id="7"/>
    </w:p>
    <w:p w14:paraId="21EFB39B" w14:textId="77777777" w:rsidR="00BD7FC9" w:rsidRPr="00DC677F" w:rsidRDefault="00BD7FC9" w:rsidP="00BD7FC9">
      <w:r w:rsidRPr="00DC677F">
        <w:t>This paragraph contains a list of terms and abbreviations used in this document.</w:t>
      </w:r>
    </w:p>
    <w:tbl>
      <w:tblPr>
        <w:tblW w:w="8897"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20" w:firstRow="1" w:lastRow="0" w:firstColumn="0" w:lastColumn="0" w:noHBand="0" w:noVBand="0"/>
      </w:tblPr>
      <w:tblGrid>
        <w:gridCol w:w="2518"/>
        <w:gridCol w:w="6379"/>
      </w:tblGrid>
      <w:tr w:rsidR="00BD7FC9" w:rsidRPr="00DC677F" w14:paraId="21EFB39E" w14:textId="77777777" w:rsidTr="000B5BFC">
        <w:tc>
          <w:tcPr>
            <w:tcW w:w="2518" w:type="dxa"/>
            <w:shd w:val="solid" w:color="000080" w:fill="FFFFFF"/>
          </w:tcPr>
          <w:p w14:paraId="21EFB39C" w14:textId="77777777" w:rsidR="00BD7FC9" w:rsidRPr="00DC677F" w:rsidRDefault="00BD7FC9" w:rsidP="000B5BFC">
            <w:pPr>
              <w:pStyle w:val="tablebold"/>
              <w:framePr w:hSpace="0" w:wrap="auto" w:vAnchor="margin" w:hAnchor="text" w:yAlign="inline"/>
              <w:rPr>
                <w:b w:val="0"/>
                <w:bCs/>
                <w:color w:val="FFFFFF"/>
              </w:rPr>
            </w:pPr>
            <w:r w:rsidRPr="00DC677F">
              <w:rPr>
                <w:b w:val="0"/>
                <w:bCs/>
                <w:color w:val="FFFFFF"/>
              </w:rPr>
              <w:t>Term</w:t>
            </w:r>
          </w:p>
        </w:tc>
        <w:tc>
          <w:tcPr>
            <w:tcW w:w="6379" w:type="dxa"/>
            <w:shd w:val="solid" w:color="000080" w:fill="FFFFFF"/>
          </w:tcPr>
          <w:p w14:paraId="21EFB39D" w14:textId="77777777" w:rsidR="00BD7FC9" w:rsidRPr="00DC677F" w:rsidRDefault="00BD7FC9" w:rsidP="000B5BFC">
            <w:pPr>
              <w:pStyle w:val="tablebold"/>
              <w:framePr w:hSpace="0" w:wrap="auto" w:vAnchor="margin" w:hAnchor="text" w:yAlign="inline"/>
              <w:rPr>
                <w:b w:val="0"/>
                <w:bCs/>
                <w:color w:val="FFFFFF"/>
              </w:rPr>
            </w:pPr>
            <w:r w:rsidRPr="00DC677F">
              <w:rPr>
                <w:b w:val="0"/>
                <w:bCs/>
                <w:color w:val="FFFFFF"/>
              </w:rPr>
              <w:t>Explanation</w:t>
            </w:r>
          </w:p>
        </w:tc>
      </w:tr>
      <w:tr w:rsidR="00BD7FC9" w:rsidRPr="00DC677F" w14:paraId="21EFB3A1" w14:textId="77777777" w:rsidTr="000B5BFC">
        <w:tc>
          <w:tcPr>
            <w:tcW w:w="2518" w:type="dxa"/>
            <w:shd w:val="clear" w:color="auto" w:fill="auto"/>
          </w:tcPr>
          <w:p w14:paraId="21EFB39F" w14:textId="77777777" w:rsidR="00BD7FC9" w:rsidRPr="00120BD2" w:rsidRDefault="00BD7FC9" w:rsidP="00E73A45">
            <w:pPr>
              <w:pStyle w:val="tablesmall"/>
              <w:rPr>
                <w:lang w:val="en-US"/>
              </w:rPr>
            </w:pPr>
          </w:p>
        </w:tc>
        <w:tc>
          <w:tcPr>
            <w:tcW w:w="6379" w:type="dxa"/>
            <w:shd w:val="clear" w:color="auto" w:fill="auto"/>
          </w:tcPr>
          <w:p w14:paraId="21EFB3A0" w14:textId="77777777" w:rsidR="00BD7FC9" w:rsidRPr="00120BD2" w:rsidRDefault="00BD7FC9" w:rsidP="00E73A45">
            <w:pPr>
              <w:pStyle w:val="tablesmall"/>
              <w:rPr>
                <w:lang w:val="en-US"/>
              </w:rPr>
            </w:pPr>
          </w:p>
        </w:tc>
      </w:tr>
      <w:tr w:rsidR="00BD7FC9" w:rsidRPr="00DC677F" w14:paraId="21EFB3A4" w14:textId="77777777" w:rsidTr="000B5BFC">
        <w:tc>
          <w:tcPr>
            <w:tcW w:w="2518" w:type="dxa"/>
            <w:shd w:val="clear" w:color="auto" w:fill="auto"/>
          </w:tcPr>
          <w:p w14:paraId="21EFB3A2" w14:textId="77777777" w:rsidR="00BD7FC9" w:rsidRPr="00120BD2" w:rsidRDefault="00BD7FC9" w:rsidP="00E73A45">
            <w:pPr>
              <w:pStyle w:val="tablesmall"/>
              <w:rPr>
                <w:lang w:val="en-US"/>
              </w:rPr>
            </w:pPr>
          </w:p>
        </w:tc>
        <w:tc>
          <w:tcPr>
            <w:tcW w:w="6379" w:type="dxa"/>
            <w:shd w:val="clear" w:color="auto" w:fill="auto"/>
          </w:tcPr>
          <w:p w14:paraId="21EFB3A3" w14:textId="77777777" w:rsidR="00BD7FC9" w:rsidRPr="00120BD2" w:rsidRDefault="00BD7FC9" w:rsidP="00E73A45">
            <w:pPr>
              <w:pStyle w:val="tablesmall"/>
              <w:rPr>
                <w:lang w:val="en-US"/>
              </w:rPr>
            </w:pPr>
          </w:p>
        </w:tc>
      </w:tr>
      <w:tr w:rsidR="00BD7FC9" w:rsidRPr="00DC677F" w14:paraId="21EFB3A7" w14:textId="77777777" w:rsidTr="000B5BFC">
        <w:tc>
          <w:tcPr>
            <w:tcW w:w="2518" w:type="dxa"/>
            <w:shd w:val="clear" w:color="auto" w:fill="auto"/>
          </w:tcPr>
          <w:p w14:paraId="21EFB3A5" w14:textId="77777777" w:rsidR="00BD7FC9" w:rsidRPr="00120BD2" w:rsidRDefault="00BD7FC9" w:rsidP="00E73A45">
            <w:pPr>
              <w:pStyle w:val="tablesmall"/>
              <w:rPr>
                <w:lang w:val="en-US"/>
              </w:rPr>
            </w:pPr>
          </w:p>
        </w:tc>
        <w:tc>
          <w:tcPr>
            <w:tcW w:w="6379" w:type="dxa"/>
            <w:shd w:val="clear" w:color="auto" w:fill="auto"/>
          </w:tcPr>
          <w:p w14:paraId="21EFB3A6" w14:textId="77777777" w:rsidR="00BD7FC9" w:rsidRPr="00120BD2" w:rsidRDefault="00BD7FC9" w:rsidP="00E73A45">
            <w:pPr>
              <w:pStyle w:val="tablesmall"/>
              <w:rPr>
                <w:lang w:val="en-US"/>
              </w:rPr>
            </w:pPr>
          </w:p>
        </w:tc>
      </w:tr>
    </w:tbl>
    <w:p w14:paraId="21EFB3A8" w14:textId="77777777" w:rsidR="00F76DD7" w:rsidRPr="00DC677F" w:rsidRDefault="00F76DD7" w:rsidP="00F76DD7"/>
    <w:p w14:paraId="21EFB3A9" w14:textId="77777777" w:rsidR="0095047A" w:rsidRPr="00DC677F" w:rsidRDefault="00F37986" w:rsidP="00F37986">
      <w:pPr>
        <w:pStyle w:val="Heading1NoNumber"/>
      </w:pPr>
      <w:r w:rsidRPr="00DC677F">
        <w:br w:type="page"/>
      </w:r>
      <w:bookmarkStart w:id="8" w:name="_Toc373159839"/>
      <w:r w:rsidR="00C301CB" w:rsidRPr="00DC677F">
        <w:lastRenderedPageBreak/>
        <w:t>Table of Contents</w:t>
      </w:r>
      <w:bookmarkEnd w:id="8"/>
    </w:p>
    <w:p w14:paraId="21EFB3AA" w14:textId="77777777" w:rsidR="0095047A" w:rsidRPr="00DC677F" w:rsidRDefault="0095047A"/>
    <w:p w14:paraId="63D98B58" w14:textId="77777777" w:rsidR="0089759B" w:rsidRDefault="001E1187">
      <w:pPr>
        <w:pStyle w:val="TOC1"/>
        <w:tabs>
          <w:tab w:val="right" w:leader="dot" w:pos="8778"/>
        </w:tabs>
        <w:rPr>
          <w:rFonts w:asciiTheme="minorHAnsi" w:eastAsiaTheme="minorEastAsia" w:hAnsiTheme="minorHAnsi" w:cstheme="minorBidi"/>
          <w:b w:val="0"/>
          <w:noProof/>
          <w:sz w:val="22"/>
          <w:szCs w:val="22"/>
          <w:lang w:val="de-AT" w:eastAsia="de-AT"/>
        </w:rPr>
      </w:pPr>
      <w:r w:rsidRPr="00120BD2">
        <w:fldChar w:fldCharType="begin"/>
      </w:r>
      <w:r w:rsidRPr="00DC677F">
        <w:instrText xml:space="preserve"> TOC \o "1-4" \h \z \t "Heading 1 No Number;1" </w:instrText>
      </w:r>
      <w:r w:rsidRPr="00120BD2">
        <w:fldChar w:fldCharType="separate"/>
      </w:r>
      <w:hyperlink w:anchor="_Toc373159834" w:history="1">
        <w:r w:rsidR="0089759B" w:rsidRPr="003A0A2E">
          <w:rPr>
            <w:rStyle w:val="Hyperlink"/>
            <w:noProof/>
          </w:rPr>
          <w:t>IAS 3.5.0</w:t>
        </w:r>
        <w:r w:rsidR="0089759B">
          <w:rPr>
            <w:noProof/>
            <w:webHidden/>
          </w:rPr>
          <w:tab/>
        </w:r>
        <w:r w:rsidR="0089759B">
          <w:rPr>
            <w:noProof/>
            <w:webHidden/>
          </w:rPr>
          <w:fldChar w:fldCharType="begin"/>
        </w:r>
        <w:r w:rsidR="0089759B">
          <w:rPr>
            <w:noProof/>
            <w:webHidden/>
          </w:rPr>
          <w:instrText xml:space="preserve"> PAGEREF _Toc373159834 \h </w:instrText>
        </w:r>
        <w:r w:rsidR="0089759B">
          <w:rPr>
            <w:noProof/>
            <w:webHidden/>
          </w:rPr>
        </w:r>
        <w:r w:rsidR="0089759B">
          <w:rPr>
            <w:noProof/>
            <w:webHidden/>
          </w:rPr>
          <w:fldChar w:fldCharType="separate"/>
        </w:r>
        <w:r w:rsidR="0089759B">
          <w:rPr>
            <w:noProof/>
            <w:webHidden/>
          </w:rPr>
          <w:t>1</w:t>
        </w:r>
        <w:r w:rsidR="0089759B">
          <w:rPr>
            <w:noProof/>
            <w:webHidden/>
          </w:rPr>
          <w:fldChar w:fldCharType="end"/>
        </w:r>
      </w:hyperlink>
    </w:p>
    <w:p w14:paraId="2BC3A655" w14:textId="77777777" w:rsidR="0089759B" w:rsidRDefault="006434E5">
      <w:pPr>
        <w:pStyle w:val="TOC1"/>
        <w:tabs>
          <w:tab w:val="right" w:leader="dot" w:pos="8778"/>
        </w:tabs>
        <w:rPr>
          <w:rFonts w:asciiTheme="minorHAnsi" w:eastAsiaTheme="minorEastAsia" w:hAnsiTheme="minorHAnsi" w:cstheme="minorBidi"/>
          <w:b w:val="0"/>
          <w:noProof/>
          <w:sz w:val="22"/>
          <w:szCs w:val="22"/>
          <w:lang w:val="de-AT" w:eastAsia="de-AT"/>
        </w:rPr>
      </w:pPr>
      <w:hyperlink w:anchor="_Toc373159835" w:history="1">
        <w:r w:rsidR="0089759B" w:rsidRPr="003A0A2E">
          <w:rPr>
            <w:rStyle w:val="Hyperlink"/>
            <w:noProof/>
          </w:rPr>
          <w:t>Release history</w:t>
        </w:r>
        <w:r w:rsidR="0089759B">
          <w:rPr>
            <w:noProof/>
            <w:webHidden/>
          </w:rPr>
          <w:tab/>
        </w:r>
        <w:r w:rsidR="0089759B">
          <w:rPr>
            <w:noProof/>
            <w:webHidden/>
          </w:rPr>
          <w:fldChar w:fldCharType="begin"/>
        </w:r>
        <w:r w:rsidR="0089759B">
          <w:rPr>
            <w:noProof/>
            <w:webHidden/>
          </w:rPr>
          <w:instrText xml:space="preserve"> PAGEREF _Toc373159835 \h </w:instrText>
        </w:r>
        <w:r w:rsidR="0089759B">
          <w:rPr>
            <w:noProof/>
            <w:webHidden/>
          </w:rPr>
        </w:r>
        <w:r w:rsidR="0089759B">
          <w:rPr>
            <w:noProof/>
            <w:webHidden/>
          </w:rPr>
          <w:fldChar w:fldCharType="separate"/>
        </w:r>
        <w:r w:rsidR="0089759B">
          <w:rPr>
            <w:noProof/>
            <w:webHidden/>
          </w:rPr>
          <w:t>2</w:t>
        </w:r>
        <w:r w:rsidR="0089759B">
          <w:rPr>
            <w:noProof/>
            <w:webHidden/>
          </w:rPr>
          <w:fldChar w:fldCharType="end"/>
        </w:r>
      </w:hyperlink>
    </w:p>
    <w:p w14:paraId="0BD0CBEC" w14:textId="77777777" w:rsidR="0089759B" w:rsidRDefault="006434E5">
      <w:pPr>
        <w:pStyle w:val="TOC1"/>
        <w:tabs>
          <w:tab w:val="right" w:leader="dot" w:pos="8778"/>
        </w:tabs>
        <w:rPr>
          <w:rFonts w:asciiTheme="minorHAnsi" w:eastAsiaTheme="minorEastAsia" w:hAnsiTheme="minorHAnsi" w:cstheme="minorBidi"/>
          <w:b w:val="0"/>
          <w:noProof/>
          <w:sz w:val="22"/>
          <w:szCs w:val="22"/>
          <w:lang w:val="de-AT" w:eastAsia="de-AT"/>
        </w:rPr>
      </w:pPr>
      <w:hyperlink w:anchor="_Toc373159836" w:history="1">
        <w:r w:rsidR="0089759B" w:rsidRPr="003A0A2E">
          <w:rPr>
            <w:rStyle w:val="Hyperlink"/>
            <w:noProof/>
          </w:rPr>
          <w:t>Related documents</w:t>
        </w:r>
        <w:r w:rsidR="0089759B">
          <w:rPr>
            <w:noProof/>
            <w:webHidden/>
          </w:rPr>
          <w:tab/>
        </w:r>
        <w:r w:rsidR="0089759B">
          <w:rPr>
            <w:noProof/>
            <w:webHidden/>
          </w:rPr>
          <w:fldChar w:fldCharType="begin"/>
        </w:r>
        <w:r w:rsidR="0089759B">
          <w:rPr>
            <w:noProof/>
            <w:webHidden/>
          </w:rPr>
          <w:instrText xml:space="preserve"> PAGEREF _Toc373159836 \h </w:instrText>
        </w:r>
        <w:r w:rsidR="0089759B">
          <w:rPr>
            <w:noProof/>
            <w:webHidden/>
          </w:rPr>
        </w:r>
        <w:r w:rsidR="0089759B">
          <w:rPr>
            <w:noProof/>
            <w:webHidden/>
          </w:rPr>
          <w:fldChar w:fldCharType="separate"/>
        </w:r>
        <w:r w:rsidR="0089759B">
          <w:rPr>
            <w:noProof/>
            <w:webHidden/>
          </w:rPr>
          <w:t>2</w:t>
        </w:r>
        <w:r w:rsidR="0089759B">
          <w:rPr>
            <w:noProof/>
            <w:webHidden/>
          </w:rPr>
          <w:fldChar w:fldCharType="end"/>
        </w:r>
      </w:hyperlink>
    </w:p>
    <w:p w14:paraId="642BC352" w14:textId="77777777" w:rsidR="0089759B" w:rsidRDefault="006434E5">
      <w:pPr>
        <w:pStyle w:val="TOC1"/>
        <w:tabs>
          <w:tab w:val="right" w:leader="dot" w:pos="8778"/>
        </w:tabs>
        <w:rPr>
          <w:rFonts w:asciiTheme="minorHAnsi" w:eastAsiaTheme="minorEastAsia" w:hAnsiTheme="minorHAnsi" w:cstheme="minorBidi"/>
          <w:b w:val="0"/>
          <w:noProof/>
          <w:sz w:val="22"/>
          <w:szCs w:val="22"/>
          <w:lang w:val="de-AT" w:eastAsia="de-AT"/>
        </w:rPr>
      </w:pPr>
      <w:hyperlink w:anchor="_Toc373159837" w:history="1">
        <w:r w:rsidR="0089759B" w:rsidRPr="003A0A2E">
          <w:rPr>
            <w:rStyle w:val="Hyperlink"/>
            <w:noProof/>
          </w:rPr>
          <w:t>Audience</w:t>
        </w:r>
        <w:r w:rsidR="0089759B">
          <w:rPr>
            <w:noProof/>
            <w:webHidden/>
          </w:rPr>
          <w:tab/>
        </w:r>
        <w:r w:rsidR="0089759B">
          <w:rPr>
            <w:noProof/>
            <w:webHidden/>
          </w:rPr>
          <w:fldChar w:fldCharType="begin"/>
        </w:r>
        <w:r w:rsidR="0089759B">
          <w:rPr>
            <w:noProof/>
            <w:webHidden/>
          </w:rPr>
          <w:instrText xml:space="preserve"> PAGEREF _Toc373159837 \h </w:instrText>
        </w:r>
        <w:r w:rsidR="0089759B">
          <w:rPr>
            <w:noProof/>
            <w:webHidden/>
          </w:rPr>
        </w:r>
        <w:r w:rsidR="0089759B">
          <w:rPr>
            <w:noProof/>
            <w:webHidden/>
          </w:rPr>
          <w:fldChar w:fldCharType="separate"/>
        </w:r>
        <w:r w:rsidR="0089759B">
          <w:rPr>
            <w:noProof/>
            <w:webHidden/>
          </w:rPr>
          <w:t>2</w:t>
        </w:r>
        <w:r w:rsidR="0089759B">
          <w:rPr>
            <w:noProof/>
            <w:webHidden/>
          </w:rPr>
          <w:fldChar w:fldCharType="end"/>
        </w:r>
      </w:hyperlink>
    </w:p>
    <w:p w14:paraId="7DF10F88" w14:textId="77777777" w:rsidR="0089759B" w:rsidRDefault="006434E5">
      <w:pPr>
        <w:pStyle w:val="TOC1"/>
        <w:tabs>
          <w:tab w:val="right" w:leader="dot" w:pos="8778"/>
        </w:tabs>
        <w:rPr>
          <w:rFonts w:asciiTheme="minorHAnsi" w:eastAsiaTheme="minorEastAsia" w:hAnsiTheme="minorHAnsi" w:cstheme="minorBidi"/>
          <w:b w:val="0"/>
          <w:noProof/>
          <w:sz w:val="22"/>
          <w:szCs w:val="22"/>
          <w:lang w:val="de-AT" w:eastAsia="de-AT"/>
        </w:rPr>
      </w:pPr>
      <w:hyperlink w:anchor="_Toc373159838" w:history="1">
        <w:r w:rsidR="0089759B" w:rsidRPr="003A0A2E">
          <w:rPr>
            <w:rStyle w:val="Hyperlink"/>
            <w:noProof/>
          </w:rPr>
          <w:t>Terms and Abbreviations</w:t>
        </w:r>
        <w:r w:rsidR="0089759B">
          <w:rPr>
            <w:noProof/>
            <w:webHidden/>
          </w:rPr>
          <w:tab/>
        </w:r>
        <w:r w:rsidR="0089759B">
          <w:rPr>
            <w:noProof/>
            <w:webHidden/>
          </w:rPr>
          <w:fldChar w:fldCharType="begin"/>
        </w:r>
        <w:r w:rsidR="0089759B">
          <w:rPr>
            <w:noProof/>
            <w:webHidden/>
          </w:rPr>
          <w:instrText xml:space="preserve"> PAGEREF _Toc373159838 \h </w:instrText>
        </w:r>
        <w:r w:rsidR="0089759B">
          <w:rPr>
            <w:noProof/>
            <w:webHidden/>
          </w:rPr>
        </w:r>
        <w:r w:rsidR="0089759B">
          <w:rPr>
            <w:noProof/>
            <w:webHidden/>
          </w:rPr>
          <w:fldChar w:fldCharType="separate"/>
        </w:r>
        <w:r w:rsidR="0089759B">
          <w:rPr>
            <w:noProof/>
            <w:webHidden/>
          </w:rPr>
          <w:t>2</w:t>
        </w:r>
        <w:r w:rsidR="0089759B">
          <w:rPr>
            <w:noProof/>
            <w:webHidden/>
          </w:rPr>
          <w:fldChar w:fldCharType="end"/>
        </w:r>
      </w:hyperlink>
    </w:p>
    <w:p w14:paraId="23EDC015" w14:textId="77777777" w:rsidR="0089759B" w:rsidRDefault="006434E5">
      <w:pPr>
        <w:pStyle w:val="TOC1"/>
        <w:tabs>
          <w:tab w:val="right" w:leader="dot" w:pos="8778"/>
        </w:tabs>
        <w:rPr>
          <w:rFonts w:asciiTheme="minorHAnsi" w:eastAsiaTheme="minorEastAsia" w:hAnsiTheme="minorHAnsi" w:cstheme="minorBidi"/>
          <w:b w:val="0"/>
          <w:noProof/>
          <w:sz w:val="22"/>
          <w:szCs w:val="22"/>
          <w:lang w:val="de-AT" w:eastAsia="de-AT"/>
        </w:rPr>
      </w:pPr>
      <w:hyperlink w:anchor="_Toc373159839" w:history="1">
        <w:r w:rsidR="0089759B" w:rsidRPr="003A0A2E">
          <w:rPr>
            <w:rStyle w:val="Hyperlink"/>
            <w:noProof/>
          </w:rPr>
          <w:t>Table of Contents</w:t>
        </w:r>
        <w:r w:rsidR="0089759B">
          <w:rPr>
            <w:noProof/>
            <w:webHidden/>
          </w:rPr>
          <w:tab/>
        </w:r>
        <w:r w:rsidR="0089759B">
          <w:rPr>
            <w:noProof/>
            <w:webHidden/>
          </w:rPr>
          <w:fldChar w:fldCharType="begin"/>
        </w:r>
        <w:r w:rsidR="0089759B">
          <w:rPr>
            <w:noProof/>
            <w:webHidden/>
          </w:rPr>
          <w:instrText xml:space="preserve"> PAGEREF _Toc373159839 \h </w:instrText>
        </w:r>
        <w:r w:rsidR="0089759B">
          <w:rPr>
            <w:noProof/>
            <w:webHidden/>
          </w:rPr>
        </w:r>
        <w:r w:rsidR="0089759B">
          <w:rPr>
            <w:noProof/>
            <w:webHidden/>
          </w:rPr>
          <w:fldChar w:fldCharType="separate"/>
        </w:r>
        <w:r w:rsidR="0089759B">
          <w:rPr>
            <w:noProof/>
            <w:webHidden/>
          </w:rPr>
          <w:t>3</w:t>
        </w:r>
        <w:r w:rsidR="0089759B">
          <w:rPr>
            <w:noProof/>
            <w:webHidden/>
          </w:rPr>
          <w:fldChar w:fldCharType="end"/>
        </w:r>
      </w:hyperlink>
    </w:p>
    <w:p w14:paraId="72EE99DA" w14:textId="77777777" w:rsidR="0089759B" w:rsidRDefault="006434E5">
      <w:pPr>
        <w:pStyle w:val="TOC1"/>
        <w:tabs>
          <w:tab w:val="left" w:pos="400"/>
          <w:tab w:val="right" w:leader="dot" w:pos="8778"/>
        </w:tabs>
        <w:rPr>
          <w:rFonts w:asciiTheme="minorHAnsi" w:eastAsiaTheme="minorEastAsia" w:hAnsiTheme="minorHAnsi" w:cstheme="minorBidi"/>
          <w:b w:val="0"/>
          <w:noProof/>
          <w:sz w:val="22"/>
          <w:szCs w:val="22"/>
          <w:lang w:val="de-AT" w:eastAsia="de-AT"/>
        </w:rPr>
      </w:pPr>
      <w:hyperlink w:anchor="_Toc373159840" w:history="1">
        <w:r w:rsidR="0089759B" w:rsidRPr="003A0A2E">
          <w:rPr>
            <w:rStyle w:val="Hyperlink"/>
            <w:noProof/>
          </w:rPr>
          <w:t>1</w:t>
        </w:r>
        <w:r w:rsidR="0089759B">
          <w:rPr>
            <w:rFonts w:asciiTheme="minorHAnsi" w:eastAsiaTheme="minorEastAsia" w:hAnsiTheme="minorHAnsi" w:cstheme="minorBidi"/>
            <w:b w:val="0"/>
            <w:noProof/>
            <w:sz w:val="22"/>
            <w:szCs w:val="22"/>
            <w:lang w:val="de-AT" w:eastAsia="de-AT"/>
          </w:rPr>
          <w:tab/>
        </w:r>
        <w:r w:rsidR="0089759B" w:rsidRPr="003A0A2E">
          <w:rPr>
            <w:rStyle w:val="Hyperlink"/>
            <w:noProof/>
          </w:rPr>
          <w:t>Proposed Automation Solution</w:t>
        </w:r>
        <w:r w:rsidR="0089759B">
          <w:rPr>
            <w:noProof/>
            <w:webHidden/>
          </w:rPr>
          <w:tab/>
        </w:r>
        <w:r w:rsidR="0089759B">
          <w:rPr>
            <w:noProof/>
            <w:webHidden/>
          </w:rPr>
          <w:fldChar w:fldCharType="begin"/>
        </w:r>
        <w:r w:rsidR="0089759B">
          <w:rPr>
            <w:noProof/>
            <w:webHidden/>
          </w:rPr>
          <w:instrText xml:space="preserve"> PAGEREF _Toc373159840 \h </w:instrText>
        </w:r>
        <w:r w:rsidR="0089759B">
          <w:rPr>
            <w:noProof/>
            <w:webHidden/>
          </w:rPr>
        </w:r>
        <w:r w:rsidR="0089759B">
          <w:rPr>
            <w:noProof/>
            <w:webHidden/>
          </w:rPr>
          <w:fldChar w:fldCharType="separate"/>
        </w:r>
        <w:r w:rsidR="0089759B">
          <w:rPr>
            <w:noProof/>
            <w:webHidden/>
          </w:rPr>
          <w:t>7</w:t>
        </w:r>
        <w:r w:rsidR="0089759B">
          <w:rPr>
            <w:noProof/>
            <w:webHidden/>
          </w:rPr>
          <w:fldChar w:fldCharType="end"/>
        </w:r>
      </w:hyperlink>
    </w:p>
    <w:p w14:paraId="46913130" w14:textId="77777777" w:rsidR="0089759B" w:rsidRDefault="006434E5">
      <w:pPr>
        <w:pStyle w:val="TOC2"/>
        <w:tabs>
          <w:tab w:val="left" w:pos="880"/>
          <w:tab w:val="right" w:leader="dot" w:pos="8778"/>
        </w:tabs>
        <w:rPr>
          <w:rFonts w:asciiTheme="minorHAnsi" w:eastAsiaTheme="minorEastAsia" w:hAnsiTheme="minorHAnsi" w:cstheme="minorBidi"/>
          <w:noProof/>
          <w:sz w:val="22"/>
          <w:szCs w:val="22"/>
          <w:lang w:val="de-AT" w:eastAsia="de-AT"/>
        </w:rPr>
      </w:pPr>
      <w:hyperlink w:anchor="_Toc373159841" w:history="1">
        <w:r w:rsidR="0089759B" w:rsidRPr="003A0A2E">
          <w:rPr>
            <w:rStyle w:val="Hyperlink"/>
            <w:noProof/>
          </w:rPr>
          <w:t>1.1</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Jenkins</w:t>
        </w:r>
        <w:r w:rsidR="0089759B">
          <w:rPr>
            <w:noProof/>
            <w:webHidden/>
          </w:rPr>
          <w:tab/>
        </w:r>
        <w:r w:rsidR="0089759B">
          <w:rPr>
            <w:noProof/>
            <w:webHidden/>
          </w:rPr>
          <w:fldChar w:fldCharType="begin"/>
        </w:r>
        <w:r w:rsidR="0089759B">
          <w:rPr>
            <w:noProof/>
            <w:webHidden/>
          </w:rPr>
          <w:instrText xml:space="preserve"> PAGEREF _Toc373159841 \h </w:instrText>
        </w:r>
        <w:r w:rsidR="0089759B">
          <w:rPr>
            <w:noProof/>
            <w:webHidden/>
          </w:rPr>
        </w:r>
        <w:r w:rsidR="0089759B">
          <w:rPr>
            <w:noProof/>
            <w:webHidden/>
          </w:rPr>
          <w:fldChar w:fldCharType="separate"/>
        </w:r>
        <w:r w:rsidR="0089759B">
          <w:rPr>
            <w:noProof/>
            <w:webHidden/>
          </w:rPr>
          <w:t>7</w:t>
        </w:r>
        <w:r w:rsidR="0089759B">
          <w:rPr>
            <w:noProof/>
            <w:webHidden/>
          </w:rPr>
          <w:fldChar w:fldCharType="end"/>
        </w:r>
      </w:hyperlink>
    </w:p>
    <w:p w14:paraId="4B18D4FB" w14:textId="77777777" w:rsidR="0089759B" w:rsidRDefault="006434E5">
      <w:pPr>
        <w:pStyle w:val="TOC3"/>
        <w:tabs>
          <w:tab w:val="left" w:pos="1320"/>
          <w:tab w:val="right" w:leader="dot" w:pos="8778"/>
        </w:tabs>
        <w:rPr>
          <w:rFonts w:asciiTheme="minorHAnsi" w:eastAsiaTheme="minorEastAsia" w:hAnsiTheme="minorHAnsi" w:cstheme="minorBidi"/>
          <w:noProof/>
          <w:sz w:val="22"/>
          <w:szCs w:val="22"/>
          <w:lang w:val="de-AT" w:eastAsia="de-AT"/>
        </w:rPr>
      </w:pPr>
      <w:hyperlink w:anchor="_Toc373159842" w:history="1">
        <w:r w:rsidR="0089759B" w:rsidRPr="003A0A2E">
          <w:rPr>
            <w:rStyle w:val="Hyperlink"/>
            <w:noProof/>
          </w:rPr>
          <w:t>1.1.1</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IAS build job</w:t>
        </w:r>
        <w:r w:rsidR="0089759B">
          <w:rPr>
            <w:noProof/>
            <w:webHidden/>
          </w:rPr>
          <w:tab/>
        </w:r>
        <w:r w:rsidR="0089759B">
          <w:rPr>
            <w:noProof/>
            <w:webHidden/>
          </w:rPr>
          <w:fldChar w:fldCharType="begin"/>
        </w:r>
        <w:r w:rsidR="0089759B">
          <w:rPr>
            <w:noProof/>
            <w:webHidden/>
          </w:rPr>
          <w:instrText xml:space="preserve"> PAGEREF _Toc373159842 \h </w:instrText>
        </w:r>
        <w:r w:rsidR="0089759B">
          <w:rPr>
            <w:noProof/>
            <w:webHidden/>
          </w:rPr>
        </w:r>
        <w:r w:rsidR="0089759B">
          <w:rPr>
            <w:noProof/>
            <w:webHidden/>
          </w:rPr>
          <w:fldChar w:fldCharType="separate"/>
        </w:r>
        <w:r w:rsidR="0089759B">
          <w:rPr>
            <w:noProof/>
            <w:webHidden/>
          </w:rPr>
          <w:t>7</w:t>
        </w:r>
        <w:r w:rsidR="0089759B">
          <w:rPr>
            <w:noProof/>
            <w:webHidden/>
          </w:rPr>
          <w:fldChar w:fldCharType="end"/>
        </w:r>
      </w:hyperlink>
    </w:p>
    <w:p w14:paraId="12AF7329" w14:textId="77777777" w:rsidR="0089759B" w:rsidRDefault="006434E5">
      <w:pPr>
        <w:pStyle w:val="TOC3"/>
        <w:tabs>
          <w:tab w:val="left" w:pos="1320"/>
          <w:tab w:val="right" w:leader="dot" w:pos="8778"/>
        </w:tabs>
        <w:rPr>
          <w:rFonts w:asciiTheme="minorHAnsi" w:eastAsiaTheme="minorEastAsia" w:hAnsiTheme="minorHAnsi" w:cstheme="minorBidi"/>
          <w:noProof/>
          <w:sz w:val="22"/>
          <w:szCs w:val="22"/>
          <w:lang w:val="de-AT" w:eastAsia="de-AT"/>
        </w:rPr>
      </w:pPr>
      <w:hyperlink w:anchor="_Toc373159843" w:history="1">
        <w:r w:rsidR="0089759B" w:rsidRPr="003A0A2E">
          <w:rPr>
            <w:rStyle w:val="Hyperlink"/>
            <w:noProof/>
          </w:rPr>
          <w:t>1.1.2</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Regression test job</w:t>
        </w:r>
        <w:r w:rsidR="0089759B">
          <w:rPr>
            <w:noProof/>
            <w:webHidden/>
          </w:rPr>
          <w:tab/>
        </w:r>
        <w:r w:rsidR="0089759B">
          <w:rPr>
            <w:noProof/>
            <w:webHidden/>
          </w:rPr>
          <w:fldChar w:fldCharType="begin"/>
        </w:r>
        <w:r w:rsidR="0089759B">
          <w:rPr>
            <w:noProof/>
            <w:webHidden/>
          </w:rPr>
          <w:instrText xml:space="preserve"> PAGEREF _Toc373159843 \h </w:instrText>
        </w:r>
        <w:r w:rsidR="0089759B">
          <w:rPr>
            <w:noProof/>
            <w:webHidden/>
          </w:rPr>
        </w:r>
        <w:r w:rsidR="0089759B">
          <w:rPr>
            <w:noProof/>
            <w:webHidden/>
          </w:rPr>
          <w:fldChar w:fldCharType="separate"/>
        </w:r>
        <w:r w:rsidR="0089759B">
          <w:rPr>
            <w:noProof/>
            <w:webHidden/>
          </w:rPr>
          <w:t>8</w:t>
        </w:r>
        <w:r w:rsidR="0089759B">
          <w:rPr>
            <w:noProof/>
            <w:webHidden/>
          </w:rPr>
          <w:fldChar w:fldCharType="end"/>
        </w:r>
      </w:hyperlink>
    </w:p>
    <w:p w14:paraId="6FE1946E" w14:textId="77777777" w:rsidR="0089759B" w:rsidRDefault="006434E5">
      <w:pPr>
        <w:pStyle w:val="TOC4"/>
        <w:tabs>
          <w:tab w:val="left" w:pos="1760"/>
          <w:tab w:val="right" w:leader="dot" w:pos="8778"/>
        </w:tabs>
        <w:rPr>
          <w:rFonts w:asciiTheme="minorHAnsi" w:eastAsiaTheme="minorEastAsia" w:hAnsiTheme="minorHAnsi" w:cstheme="minorBidi"/>
          <w:noProof/>
          <w:sz w:val="22"/>
          <w:szCs w:val="22"/>
          <w:lang w:val="de-AT" w:eastAsia="de-AT"/>
        </w:rPr>
      </w:pPr>
      <w:hyperlink w:anchor="_Toc373159844" w:history="1">
        <w:r w:rsidR="0089759B" w:rsidRPr="003A0A2E">
          <w:rPr>
            <w:rStyle w:val="Hyperlink"/>
            <w:noProof/>
          </w:rPr>
          <w:t>1.1.2.1</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Dedicated regression test job</w:t>
        </w:r>
        <w:r w:rsidR="0089759B">
          <w:rPr>
            <w:noProof/>
            <w:webHidden/>
          </w:rPr>
          <w:tab/>
        </w:r>
        <w:r w:rsidR="0089759B">
          <w:rPr>
            <w:noProof/>
            <w:webHidden/>
          </w:rPr>
          <w:fldChar w:fldCharType="begin"/>
        </w:r>
        <w:r w:rsidR="0089759B">
          <w:rPr>
            <w:noProof/>
            <w:webHidden/>
          </w:rPr>
          <w:instrText xml:space="preserve"> PAGEREF _Toc373159844 \h </w:instrText>
        </w:r>
        <w:r w:rsidR="0089759B">
          <w:rPr>
            <w:noProof/>
            <w:webHidden/>
          </w:rPr>
        </w:r>
        <w:r w:rsidR="0089759B">
          <w:rPr>
            <w:noProof/>
            <w:webHidden/>
          </w:rPr>
          <w:fldChar w:fldCharType="separate"/>
        </w:r>
        <w:r w:rsidR="0089759B">
          <w:rPr>
            <w:noProof/>
            <w:webHidden/>
          </w:rPr>
          <w:t>8</w:t>
        </w:r>
        <w:r w:rsidR="0089759B">
          <w:rPr>
            <w:noProof/>
            <w:webHidden/>
          </w:rPr>
          <w:fldChar w:fldCharType="end"/>
        </w:r>
      </w:hyperlink>
    </w:p>
    <w:p w14:paraId="3C082411" w14:textId="77777777" w:rsidR="0089759B" w:rsidRDefault="006434E5">
      <w:pPr>
        <w:pStyle w:val="TOC4"/>
        <w:tabs>
          <w:tab w:val="left" w:pos="1760"/>
          <w:tab w:val="right" w:leader="dot" w:pos="8778"/>
        </w:tabs>
        <w:rPr>
          <w:rFonts w:asciiTheme="minorHAnsi" w:eastAsiaTheme="minorEastAsia" w:hAnsiTheme="minorHAnsi" w:cstheme="minorBidi"/>
          <w:noProof/>
          <w:sz w:val="22"/>
          <w:szCs w:val="22"/>
          <w:lang w:val="de-AT" w:eastAsia="de-AT"/>
        </w:rPr>
      </w:pPr>
      <w:hyperlink w:anchor="_Toc373159845" w:history="1">
        <w:r w:rsidR="0089759B" w:rsidRPr="003A0A2E">
          <w:rPr>
            <w:rStyle w:val="Hyperlink"/>
            <w:noProof/>
          </w:rPr>
          <w:t>1.1.2.2</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Dynamic regression test job</w:t>
        </w:r>
        <w:r w:rsidR="0089759B">
          <w:rPr>
            <w:noProof/>
            <w:webHidden/>
          </w:rPr>
          <w:tab/>
        </w:r>
        <w:r w:rsidR="0089759B">
          <w:rPr>
            <w:noProof/>
            <w:webHidden/>
          </w:rPr>
          <w:fldChar w:fldCharType="begin"/>
        </w:r>
        <w:r w:rsidR="0089759B">
          <w:rPr>
            <w:noProof/>
            <w:webHidden/>
          </w:rPr>
          <w:instrText xml:space="preserve"> PAGEREF _Toc373159845 \h </w:instrText>
        </w:r>
        <w:r w:rsidR="0089759B">
          <w:rPr>
            <w:noProof/>
            <w:webHidden/>
          </w:rPr>
        </w:r>
        <w:r w:rsidR="0089759B">
          <w:rPr>
            <w:noProof/>
            <w:webHidden/>
          </w:rPr>
          <w:fldChar w:fldCharType="separate"/>
        </w:r>
        <w:r w:rsidR="0089759B">
          <w:rPr>
            <w:noProof/>
            <w:webHidden/>
          </w:rPr>
          <w:t>8</w:t>
        </w:r>
        <w:r w:rsidR="0089759B">
          <w:rPr>
            <w:noProof/>
            <w:webHidden/>
          </w:rPr>
          <w:fldChar w:fldCharType="end"/>
        </w:r>
      </w:hyperlink>
    </w:p>
    <w:p w14:paraId="1F5C6D6E" w14:textId="77777777" w:rsidR="0089759B" w:rsidRDefault="006434E5">
      <w:pPr>
        <w:pStyle w:val="TOC3"/>
        <w:tabs>
          <w:tab w:val="left" w:pos="1320"/>
          <w:tab w:val="right" w:leader="dot" w:pos="8778"/>
        </w:tabs>
        <w:rPr>
          <w:rFonts w:asciiTheme="minorHAnsi" w:eastAsiaTheme="minorEastAsia" w:hAnsiTheme="minorHAnsi" w:cstheme="minorBidi"/>
          <w:noProof/>
          <w:sz w:val="22"/>
          <w:szCs w:val="22"/>
          <w:lang w:val="de-AT" w:eastAsia="de-AT"/>
        </w:rPr>
      </w:pPr>
      <w:hyperlink w:anchor="_Toc373159846" w:history="1">
        <w:r w:rsidR="0089759B" w:rsidRPr="003A0A2E">
          <w:rPr>
            <w:rStyle w:val="Hyperlink"/>
            <w:noProof/>
          </w:rPr>
          <w:t>1.1.3</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SDTF Continuous Integration job</w:t>
        </w:r>
        <w:r w:rsidR="0089759B">
          <w:rPr>
            <w:noProof/>
            <w:webHidden/>
          </w:rPr>
          <w:tab/>
        </w:r>
        <w:r w:rsidR="0089759B">
          <w:rPr>
            <w:noProof/>
            <w:webHidden/>
          </w:rPr>
          <w:fldChar w:fldCharType="begin"/>
        </w:r>
        <w:r w:rsidR="0089759B">
          <w:rPr>
            <w:noProof/>
            <w:webHidden/>
          </w:rPr>
          <w:instrText xml:space="preserve"> PAGEREF _Toc373159846 \h </w:instrText>
        </w:r>
        <w:r w:rsidR="0089759B">
          <w:rPr>
            <w:noProof/>
            <w:webHidden/>
          </w:rPr>
        </w:r>
        <w:r w:rsidR="0089759B">
          <w:rPr>
            <w:noProof/>
            <w:webHidden/>
          </w:rPr>
          <w:fldChar w:fldCharType="separate"/>
        </w:r>
        <w:r w:rsidR="0089759B">
          <w:rPr>
            <w:noProof/>
            <w:webHidden/>
          </w:rPr>
          <w:t>8</w:t>
        </w:r>
        <w:r w:rsidR="0089759B">
          <w:rPr>
            <w:noProof/>
            <w:webHidden/>
          </w:rPr>
          <w:fldChar w:fldCharType="end"/>
        </w:r>
      </w:hyperlink>
    </w:p>
    <w:p w14:paraId="37DED2DA" w14:textId="77777777" w:rsidR="0089759B" w:rsidRDefault="006434E5">
      <w:pPr>
        <w:pStyle w:val="TOC2"/>
        <w:tabs>
          <w:tab w:val="left" w:pos="880"/>
          <w:tab w:val="right" w:leader="dot" w:pos="8778"/>
        </w:tabs>
        <w:rPr>
          <w:rFonts w:asciiTheme="minorHAnsi" w:eastAsiaTheme="minorEastAsia" w:hAnsiTheme="minorHAnsi" w:cstheme="minorBidi"/>
          <w:noProof/>
          <w:sz w:val="22"/>
          <w:szCs w:val="22"/>
          <w:lang w:val="de-AT" w:eastAsia="de-AT"/>
        </w:rPr>
      </w:pPr>
      <w:hyperlink w:anchor="_Toc373159847" w:history="1">
        <w:r w:rsidR="0089759B" w:rsidRPr="003A0A2E">
          <w:rPr>
            <w:rStyle w:val="Hyperlink"/>
            <w:noProof/>
          </w:rPr>
          <w:t>1.2</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Python-based framework - SDTF</w:t>
        </w:r>
        <w:r w:rsidR="0089759B">
          <w:rPr>
            <w:noProof/>
            <w:webHidden/>
          </w:rPr>
          <w:tab/>
        </w:r>
        <w:r w:rsidR="0089759B">
          <w:rPr>
            <w:noProof/>
            <w:webHidden/>
          </w:rPr>
          <w:fldChar w:fldCharType="begin"/>
        </w:r>
        <w:r w:rsidR="0089759B">
          <w:rPr>
            <w:noProof/>
            <w:webHidden/>
          </w:rPr>
          <w:instrText xml:space="preserve"> PAGEREF _Toc373159847 \h </w:instrText>
        </w:r>
        <w:r w:rsidR="0089759B">
          <w:rPr>
            <w:noProof/>
            <w:webHidden/>
          </w:rPr>
        </w:r>
        <w:r w:rsidR="0089759B">
          <w:rPr>
            <w:noProof/>
            <w:webHidden/>
          </w:rPr>
          <w:fldChar w:fldCharType="separate"/>
        </w:r>
        <w:r w:rsidR="0089759B">
          <w:rPr>
            <w:noProof/>
            <w:webHidden/>
          </w:rPr>
          <w:t>10</w:t>
        </w:r>
        <w:r w:rsidR="0089759B">
          <w:rPr>
            <w:noProof/>
            <w:webHidden/>
          </w:rPr>
          <w:fldChar w:fldCharType="end"/>
        </w:r>
      </w:hyperlink>
    </w:p>
    <w:p w14:paraId="7A4BD061" w14:textId="77777777" w:rsidR="0089759B" w:rsidRDefault="006434E5">
      <w:pPr>
        <w:pStyle w:val="TOC3"/>
        <w:tabs>
          <w:tab w:val="left" w:pos="1320"/>
          <w:tab w:val="right" w:leader="dot" w:pos="8778"/>
        </w:tabs>
        <w:rPr>
          <w:rFonts w:asciiTheme="minorHAnsi" w:eastAsiaTheme="minorEastAsia" w:hAnsiTheme="minorHAnsi" w:cstheme="minorBidi"/>
          <w:noProof/>
          <w:sz w:val="22"/>
          <w:szCs w:val="22"/>
          <w:lang w:val="de-AT" w:eastAsia="de-AT"/>
        </w:rPr>
      </w:pPr>
      <w:hyperlink w:anchor="_Toc373159848" w:history="1">
        <w:r w:rsidR="0089759B" w:rsidRPr="003A0A2E">
          <w:rPr>
            <w:rStyle w:val="Hyperlink"/>
            <w:noProof/>
          </w:rPr>
          <w:t>1.2.1</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SystemTest</w:t>
        </w:r>
        <w:r w:rsidR="0089759B">
          <w:rPr>
            <w:noProof/>
            <w:webHidden/>
          </w:rPr>
          <w:tab/>
        </w:r>
        <w:r w:rsidR="0089759B">
          <w:rPr>
            <w:noProof/>
            <w:webHidden/>
          </w:rPr>
          <w:fldChar w:fldCharType="begin"/>
        </w:r>
        <w:r w:rsidR="0089759B">
          <w:rPr>
            <w:noProof/>
            <w:webHidden/>
          </w:rPr>
          <w:instrText xml:space="preserve"> PAGEREF _Toc373159848 \h </w:instrText>
        </w:r>
        <w:r w:rsidR="0089759B">
          <w:rPr>
            <w:noProof/>
            <w:webHidden/>
          </w:rPr>
        </w:r>
        <w:r w:rsidR="0089759B">
          <w:rPr>
            <w:noProof/>
            <w:webHidden/>
          </w:rPr>
          <w:fldChar w:fldCharType="separate"/>
        </w:r>
        <w:r w:rsidR="0089759B">
          <w:rPr>
            <w:noProof/>
            <w:webHidden/>
          </w:rPr>
          <w:t>10</w:t>
        </w:r>
        <w:r w:rsidR="0089759B">
          <w:rPr>
            <w:noProof/>
            <w:webHidden/>
          </w:rPr>
          <w:fldChar w:fldCharType="end"/>
        </w:r>
      </w:hyperlink>
    </w:p>
    <w:p w14:paraId="49861B9D" w14:textId="77777777" w:rsidR="0089759B" w:rsidRDefault="006434E5">
      <w:pPr>
        <w:pStyle w:val="TOC4"/>
        <w:tabs>
          <w:tab w:val="left" w:pos="1760"/>
          <w:tab w:val="right" w:leader="dot" w:pos="8778"/>
        </w:tabs>
        <w:rPr>
          <w:rFonts w:asciiTheme="minorHAnsi" w:eastAsiaTheme="minorEastAsia" w:hAnsiTheme="minorHAnsi" w:cstheme="minorBidi"/>
          <w:noProof/>
          <w:sz w:val="22"/>
          <w:szCs w:val="22"/>
          <w:lang w:val="de-AT" w:eastAsia="de-AT"/>
        </w:rPr>
      </w:pPr>
      <w:hyperlink w:anchor="_Toc373159849" w:history="1">
        <w:r w:rsidR="0089759B" w:rsidRPr="003A0A2E">
          <w:rPr>
            <w:rStyle w:val="Hyperlink"/>
            <w:noProof/>
          </w:rPr>
          <w:t>1.2.1.1</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SystemTestCase</w:t>
        </w:r>
        <w:r w:rsidR="0089759B">
          <w:rPr>
            <w:noProof/>
            <w:webHidden/>
          </w:rPr>
          <w:tab/>
        </w:r>
        <w:r w:rsidR="0089759B">
          <w:rPr>
            <w:noProof/>
            <w:webHidden/>
          </w:rPr>
          <w:fldChar w:fldCharType="begin"/>
        </w:r>
        <w:r w:rsidR="0089759B">
          <w:rPr>
            <w:noProof/>
            <w:webHidden/>
          </w:rPr>
          <w:instrText xml:space="preserve"> PAGEREF _Toc373159849 \h </w:instrText>
        </w:r>
        <w:r w:rsidR="0089759B">
          <w:rPr>
            <w:noProof/>
            <w:webHidden/>
          </w:rPr>
        </w:r>
        <w:r w:rsidR="0089759B">
          <w:rPr>
            <w:noProof/>
            <w:webHidden/>
          </w:rPr>
          <w:fldChar w:fldCharType="separate"/>
        </w:r>
        <w:r w:rsidR="0089759B">
          <w:rPr>
            <w:noProof/>
            <w:webHidden/>
          </w:rPr>
          <w:t>11</w:t>
        </w:r>
        <w:r w:rsidR="0089759B">
          <w:rPr>
            <w:noProof/>
            <w:webHidden/>
          </w:rPr>
          <w:fldChar w:fldCharType="end"/>
        </w:r>
      </w:hyperlink>
    </w:p>
    <w:p w14:paraId="38DE31F9" w14:textId="77777777" w:rsidR="0089759B" w:rsidRDefault="006434E5">
      <w:pPr>
        <w:pStyle w:val="TOC4"/>
        <w:tabs>
          <w:tab w:val="left" w:pos="1760"/>
          <w:tab w:val="right" w:leader="dot" w:pos="8778"/>
        </w:tabs>
        <w:rPr>
          <w:rFonts w:asciiTheme="minorHAnsi" w:eastAsiaTheme="minorEastAsia" w:hAnsiTheme="minorHAnsi" w:cstheme="minorBidi"/>
          <w:noProof/>
          <w:sz w:val="22"/>
          <w:szCs w:val="22"/>
          <w:lang w:val="de-AT" w:eastAsia="de-AT"/>
        </w:rPr>
      </w:pPr>
      <w:hyperlink w:anchor="_Toc373159850" w:history="1">
        <w:r w:rsidR="0089759B" w:rsidRPr="003A0A2E">
          <w:rPr>
            <w:rStyle w:val="Hyperlink"/>
            <w:noProof/>
          </w:rPr>
          <w:t>1.2.1.2</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SystemTestSuite</w:t>
        </w:r>
        <w:r w:rsidR="0089759B">
          <w:rPr>
            <w:noProof/>
            <w:webHidden/>
          </w:rPr>
          <w:tab/>
        </w:r>
        <w:r w:rsidR="0089759B">
          <w:rPr>
            <w:noProof/>
            <w:webHidden/>
          </w:rPr>
          <w:fldChar w:fldCharType="begin"/>
        </w:r>
        <w:r w:rsidR="0089759B">
          <w:rPr>
            <w:noProof/>
            <w:webHidden/>
          </w:rPr>
          <w:instrText xml:space="preserve"> PAGEREF _Toc373159850 \h </w:instrText>
        </w:r>
        <w:r w:rsidR="0089759B">
          <w:rPr>
            <w:noProof/>
            <w:webHidden/>
          </w:rPr>
        </w:r>
        <w:r w:rsidR="0089759B">
          <w:rPr>
            <w:noProof/>
            <w:webHidden/>
          </w:rPr>
          <w:fldChar w:fldCharType="separate"/>
        </w:r>
        <w:r w:rsidR="0089759B">
          <w:rPr>
            <w:noProof/>
            <w:webHidden/>
          </w:rPr>
          <w:t>12</w:t>
        </w:r>
        <w:r w:rsidR="0089759B">
          <w:rPr>
            <w:noProof/>
            <w:webHidden/>
          </w:rPr>
          <w:fldChar w:fldCharType="end"/>
        </w:r>
      </w:hyperlink>
    </w:p>
    <w:p w14:paraId="3F2FF26D" w14:textId="77777777" w:rsidR="0089759B" w:rsidRDefault="006434E5">
      <w:pPr>
        <w:pStyle w:val="TOC4"/>
        <w:tabs>
          <w:tab w:val="left" w:pos="1760"/>
          <w:tab w:val="right" w:leader="dot" w:pos="8778"/>
        </w:tabs>
        <w:rPr>
          <w:rFonts w:asciiTheme="minorHAnsi" w:eastAsiaTheme="minorEastAsia" w:hAnsiTheme="minorHAnsi" w:cstheme="minorBidi"/>
          <w:noProof/>
          <w:sz w:val="22"/>
          <w:szCs w:val="22"/>
          <w:lang w:val="de-AT" w:eastAsia="de-AT"/>
        </w:rPr>
      </w:pPr>
      <w:hyperlink w:anchor="_Toc373159851" w:history="1">
        <w:r w:rsidR="0089759B" w:rsidRPr="003A0A2E">
          <w:rPr>
            <w:rStyle w:val="Hyperlink"/>
            <w:noProof/>
          </w:rPr>
          <w:t>1.2.1.3</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SystemTextTestResult</w:t>
        </w:r>
        <w:r w:rsidR="0089759B">
          <w:rPr>
            <w:noProof/>
            <w:webHidden/>
          </w:rPr>
          <w:tab/>
        </w:r>
        <w:r w:rsidR="0089759B">
          <w:rPr>
            <w:noProof/>
            <w:webHidden/>
          </w:rPr>
          <w:fldChar w:fldCharType="begin"/>
        </w:r>
        <w:r w:rsidR="0089759B">
          <w:rPr>
            <w:noProof/>
            <w:webHidden/>
          </w:rPr>
          <w:instrText xml:space="preserve"> PAGEREF _Toc373159851 \h </w:instrText>
        </w:r>
        <w:r w:rsidR="0089759B">
          <w:rPr>
            <w:noProof/>
            <w:webHidden/>
          </w:rPr>
        </w:r>
        <w:r w:rsidR="0089759B">
          <w:rPr>
            <w:noProof/>
            <w:webHidden/>
          </w:rPr>
          <w:fldChar w:fldCharType="separate"/>
        </w:r>
        <w:r w:rsidR="0089759B">
          <w:rPr>
            <w:noProof/>
            <w:webHidden/>
          </w:rPr>
          <w:t>12</w:t>
        </w:r>
        <w:r w:rsidR="0089759B">
          <w:rPr>
            <w:noProof/>
            <w:webHidden/>
          </w:rPr>
          <w:fldChar w:fldCharType="end"/>
        </w:r>
      </w:hyperlink>
    </w:p>
    <w:p w14:paraId="2D7418B0" w14:textId="77777777" w:rsidR="0089759B" w:rsidRDefault="006434E5">
      <w:pPr>
        <w:pStyle w:val="TOC4"/>
        <w:tabs>
          <w:tab w:val="left" w:pos="1760"/>
          <w:tab w:val="right" w:leader="dot" w:pos="8778"/>
        </w:tabs>
        <w:rPr>
          <w:rFonts w:asciiTheme="minorHAnsi" w:eastAsiaTheme="minorEastAsia" w:hAnsiTheme="minorHAnsi" w:cstheme="minorBidi"/>
          <w:noProof/>
          <w:sz w:val="22"/>
          <w:szCs w:val="22"/>
          <w:lang w:val="de-AT" w:eastAsia="de-AT"/>
        </w:rPr>
      </w:pPr>
      <w:hyperlink w:anchor="_Toc373159852" w:history="1">
        <w:r w:rsidR="0089759B" w:rsidRPr="003A0A2E">
          <w:rPr>
            <w:rStyle w:val="Hyperlink"/>
            <w:noProof/>
          </w:rPr>
          <w:t>1.2.1.4</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SystemTestLoader</w:t>
        </w:r>
        <w:r w:rsidR="0089759B">
          <w:rPr>
            <w:noProof/>
            <w:webHidden/>
          </w:rPr>
          <w:tab/>
        </w:r>
        <w:r w:rsidR="0089759B">
          <w:rPr>
            <w:noProof/>
            <w:webHidden/>
          </w:rPr>
          <w:fldChar w:fldCharType="begin"/>
        </w:r>
        <w:r w:rsidR="0089759B">
          <w:rPr>
            <w:noProof/>
            <w:webHidden/>
          </w:rPr>
          <w:instrText xml:space="preserve"> PAGEREF _Toc373159852 \h </w:instrText>
        </w:r>
        <w:r w:rsidR="0089759B">
          <w:rPr>
            <w:noProof/>
            <w:webHidden/>
          </w:rPr>
        </w:r>
        <w:r w:rsidR="0089759B">
          <w:rPr>
            <w:noProof/>
            <w:webHidden/>
          </w:rPr>
          <w:fldChar w:fldCharType="separate"/>
        </w:r>
        <w:r w:rsidR="0089759B">
          <w:rPr>
            <w:noProof/>
            <w:webHidden/>
          </w:rPr>
          <w:t>12</w:t>
        </w:r>
        <w:r w:rsidR="0089759B">
          <w:rPr>
            <w:noProof/>
            <w:webHidden/>
          </w:rPr>
          <w:fldChar w:fldCharType="end"/>
        </w:r>
      </w:hyperlink>
    </w:p>
    <w:p w14:paraId="59E3F0A7" w14:textId="77777777" w:rsidR="0089759B" w:rsidRDefault="006434E5">
      <w:pPr>
        <w:pStyle w:val="TOC3"/>
        <w:tabs>
          <w:tab w:val="left" w:pos="1320"/>
          <w:tab w:val="right" w:leader="dot" w:pos="8778"/>
        </w:tabs>
        <w:rPr>
          <w:rFonts w:asciiTheme="minorHAnsi" w:eastAsiaTheme="minorEastAsia" w:hAnsiTheme="minorHAnsi" w:cstheme="minorBidi"/>
          <w:noProof/>
          <w:sz w:val="22"/>
          <w:szCs w:val="22"/>
          <w:lang w:val="de-AT" w:eastAsia="de-AT"/>
        </w:rPr>
      </w:pPr>
      <w:hyperlink w:anchor="_Toc373159853" w:history="1">
        <w:r w:rsidR="0089759B" w:rsidRPr="003A0A2E">
          <w:rPr>
            <w:rStyle w:val="Hyperlink"/>
            <w:noProof/>
          </w:rPr>
          <w:t>1.2.2</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Logging</w:t>
        </w:r>
        <w:r w:rsidR="0089759B">
          <w:rPr>
            <w:noProof/>
            <w:webHidden/>
          </w:rPr>
          <w:tab/>
        </w:r>
        <w:r w:rsidR="0089759B">
          <w:rPr>
            <w:noProof/>
            <w:webHidden/>
          </w:rPr>
          <w:fldChar w:fldCharType="begin"/>
        </w:r>
        <w:r w:rsidR="0089759B">
          <w:rPr>
            <w:noProof/>
            <w:webHidden/>
          </w:rPr>
          <w:instrText xml:space="preserve"> PAGEREF _Toc373159853 \h </w:instrText>
        </w:r>
        <w:r w:rsidR="0089759B">
          <w:rPr>
            <w:noProof/>
            <w:webHidden/>
          </w:rPr>
        </w:r>
        <w:r w:rsidR="0089759B">
          <w:rPr>
            <w:noProof/>
            <w:webHidden/>
          </w:rPr>
          <w:fldChar w:fldCharType="separate"/>
        </w:r>
        <w:r w:rsidR="0089759B">
          <w:rPr>
            <w:noProof/>
            <w:webHidden/>
          </w:rPr>
          <w:t>13</w:t>
        </w:r>
        <w:r w:rsidR="0089759B">
          <w:rPr>
            <w:noProof/>
            <w:webHidden/>
          </w:rPr>
          <w:fldChar w:fldCharType="end"/>
        </w:r>
      </w:hyperlink>
    </w:p>
    <w:p w14:paraId="189412E8" w14:textId="77777777" w:rsidR="0089759B" w:rsidRDefault="006434E5">
      <w:pPr>
        <w:pStyle w:val="TOC3"/>
        <w:tabs>
          <w:tab w:val="left" w:pos="1320"/>
          <w:tab w:val="right" w:leader="dot" w:pos="8778"/>
        </w:tabs>
        <w:rPr>
          <w:rFonts w:asciiTheme="minorHAnsi" w:eastAsiaTheme="minorEastAsia" w:hAnsiTheme="minorHAnsi" w:cstheme="minorBidi"/>
          <w:noProof/>
          <w:sz w:val="22"/>
          <w:szCs w:val="22"/>
          <w:lang w:val="de-AT" w:eastAsia="de-AT"/>
        </w:rPr>
      </w:pPr>
      <w:hyperlink w:anchor="_Toc373159854" w:history="1">
        <w:r w:rsidR="0089759B" w:rsidRPr="003A0A2E">
          <w:rPr>
            <w:rStyle w:val="Hyperlink"/>
            <w:noProof/>
          </w:rPr>
          <w:t>1.2.3</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Configuration</w:t>
        </w:r>
        <w:r w:rsidR="0089759B">
          <w:rPr>
            <w:noProof/>
            <w:webHidden/>
          </w:rPr>
          <w:tab/>
        </w:r>
        <w:r w:rsidR="0089759B">
          <w:rPr>
            <w:noProof/>
            <w:webHidden/>
          </w:rPr>
          <w:fldChar w:fldCharType="begin"/>
        </w:r>
        <w:r w:rsidR="0089759B">
          <w:rPr>
            <w:noProof/>
            <w:webHidden/>
          </w:rPr>
          <w:instrText xml:space="preserve"> PAGEREF _Toc373159854 \h </w:instrText>
        </w:r>
        <w:r w:rsidR="0089759B">
          <w:rPr>
            <w:noProof/>
            <w:webHidden/>
          </w:rPr>
        </w:r>
        <w:r w:rsidR="0089759B">
          <w:rPr>
            <w:noProof/>
            <w:webHidden/>
          </w:rPr>
          <w:fldChar w:fldCharType="separate"/>
        </w:r>
        <w:r w:rsidR="0089759B">
          <w:rPr>
            <w:noProof/>
            <w:webHidden/>
          </w:rPr>
          <w:t>13</w:t>
        </w:r>
        <w:r w:rsidR="0089759B">
          <w:rPr>
            <w:noProof/>
            <w:webHidden/>
          </w:rPr>
          <w:fldChar w:fldCharType="end"/>
        </w:r>
      </w:hyperlink>
    </w:p>
    <w:p w14:paraId="03A618C4" w14:textId="77777777" w:rsidR="0089759B" w:rsidRDefault="006434E5">
      <w:pPr>
        <w:pStyle w:val="TOC3"/>
        <w:tabs>
          <w:tab w:val="left" w:pos="1320"/>
          <w:tab w:val="right" w:leader="dot" w:pos="8778"/>
        </w:tabs>
        <w:rPr>
          <w:rFonts w:asciiTheme="minorHAnsi" w:eastAsiaTheme="minorEastAsia" w:hAnsiTheme="minorHAnsi" w:cstheme="minorBidi"/>
          <w:noProof/>
          <w:sz w:val="22"/>
          <w:szCs w:val="22"/>
          <w:lang w:val="de-AT" w:eastAsia="de-AT"/>
        </w:rPr>
      </w:pPr>
      <w:hyperlink w:anchor="_Toc373159855" w:history="1">
        <w:r w:rsidR="0089759B" w:rsidRPr="003A0A2E">
          <w:rPr>
            <w:rStyle w:val="Hyperlink"/>
            <w:noProof/>
          </w:rPr>
          <w:t>1.2.4</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Main: program execution</w:t>
        </w:r>
        <w:r w:rsidR="0089759B">
          <w:rPr>
            <w:noProof/>
            <w:webHidden/>
          </w:rPr>
          <w:tab/>
        </w:r>
        <w:r w:rsidR="0089759B">
          <w:rPr>
            <w:noProof/>
            <w:webHidden/>
          </w:rPr>
          <w:fldChar w:fldCharType="begin"/>
        </w:r>
        <w:r w:rsidR="0089759B">
          <w:rPr>
            <w:noProof/>
            <w:webHidden/>
          </w:rPr>
          <w:instrText xml:space="preserve"> PAGEREF _Toc373159855 \h </w:instrText>
        </w:r>
        <w:r w:rsidR="0089759B">
          <w:rPr>
            <w:noProof/>
            <w:webHidden/>
          </w:rPr>
        </w:r>
        <w:r w:rsidR="0089759B">
          <w:rPr>
            <w:noProof/>
            <w:webHidden/>
          </w:rPr>
          <w:fldChar w:fldCharType="separate"/>
        </w:r>
        <w:r w:rsidR="0089759B">
          <w:rPr>
            <w:noProof/>
            <w:webHidden/>
          </w:rPr>
          <w:t>14</w:t>
        </w:r>
        <w:r w:rsidR="0089759B">
          <w:rPr>
            <w:noProof/>
            <w:webHidden/>
          </w:rPr>
          <w:fldChar w:fldCharType="end"/>
        </w:r>
      </w:hyperlink>
    </w:p>
    <w:p w14:paraId="1610B973" w14:textId="77777777" w:rsidR="0089759B" w:rsidRDefault="006434E5">
      <w:pPr>
        <w:pStyle w:val="TOC3"/>
        <w:tabs>
          <w:tab w:val="left" w:pos="1320"/>
          <w:tab w:val="right" w:leader="dot" w:pos="8778"/>
        </w:tabs>
        <w:rPr>
          <w:rFonts w:asciiTheme="minorHAnsi" w:eastAsiaTheme="minorEastAsia" w:hAnsiTheme="minorHAnsi" w:cstheme="minorBidi"/>
          <w:noProof/>
          <w:sz w:val="22"/>
          <w:szCs w:val="22"/>
          <w:lang w:val="de-AT" w:eastAsia="de-AT"/>
        </w:rPr>
      </w:pPr>
      <w:hyperlink w:anchor="_Toc373159856" w:history="1">
        <w:r w:rsidR="0089759B" w:rsidRPr="003A0A2E">
          <w:rPr>
            <w:rStyle w:val="Hyperlink"/>
            <w:noProof/>
          </w:rPr>
          <w:t>1.2.5</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Support for automated deployment and install</w:t>
        </w:r>
        <w:r w:rsidR="0089759B">
          <w:rPr>
            <w:noProof/>
            <w:webHidden/>
          </w:rPr>
          <w:tab/>
        </w:r>
        <w:r w:rsidR="0089759B">
          <w:rPr>
            <w:noProof/>
            <w:webHidden/>
          </w:rPr>
          <w:fldChar w:fldCharType="begin"/>
        </w:r>
        <w:r w:rsidR="0089759B">
          <w:rPr>
            <w:noProof/>
            <w:webHidden/>
          </w:rPr>
          <w:instrText xml:space="preserve"> PAGEREF _Toc373159856 \h </w:instrText>
        </w:r>
        <w:r w:rsidR="0089759B">
          <w:rPr>
            <w:noProof/>
            <w:webHidden/>
          </w:rPr>
        </w:r>
        <w:r w:rsidR="0089759B">
          <w:rPr>
            <w:noProof/>
            <w:webHidden/>
          </w:rPr>
          <w:fldChar w:fldCharType="separate"/>
        </w:r>
        <w:r w:rsidR="0089759B">
          <w:rPr>
            <w:noProof/>
            <w:webHidden/>
          </w:rPr>
          <w:t>14</w:t>
        </w:r>
        <w:r w:rsidR="0089759B">
          <w:rPr>
            <w:noProof/>
            <w:webHidden/>
          </w:rPr>
          <w:fldChar w:fldCharType="end"/>
        </w:r>
      </w:hyperlink>
    </w:p>
    <w:p w14:paraId="1AA724A1" w14:textId="77777777" w:rsidR="0089759B" w:rsidRDefault="006434E5">
      <w:pPr>
        <w:pStyle w:val="TOC3"/>
        <w:tabs>
          <w:tab w:val="left" w:pos="1320"/>
          <w:tab w:val="right" w:leader="dot" w:pos="8778"/>
        </w:tabs>
        <w:rPr>
          <w:rFonts w:asciiTheme="minorHAnsi" w:eastAsiaTheme="minorEastAsia" w:hAnsiTheme="minorHAnsi" w:cstheme="minorBidi"/>
          <w:noProof/>
          <w:sz w:val="22"/>
          <w:szCs w:val="22"/>
          <w:lang w:val="de-AT" w:eastAsia="de-AT"/>
        </w:rPr>
      </w:pPr>
      <w:hyperlink w:anchor="_Toc373159857" w:history="1">
        <w:r w:rsidR="0089759B" w:rsidRPr="003A0A2E">
          <w:rPr>
            <w:rStyle w:val="Hyperlink"/>
            <w:noProof/>
          </w:rPr>
          <w:t>1.2.6</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Utilities</w:t>
        </w:r>
        <w:r w:rsidR="0089759B">
          <w:rPr>
            <w:noProof/>
            <w:webHidden/>
          </w:rPr>
          <w:tab/>
        </w:r>
        <w:r w:rsidR="0089759B">
          <w:rPr>
            <w:noProof/>
            <w:webHidden/>
          </w:rPr>
          <w:fldChar w:fldCharType="begin"/>
        </w:r>
        <w:r w:rsidR="0089759B">
          <w:rPr>
            <w:noProof/>
            <w:webHidden/>
          </w:rPr>
          <w:instrText xml:space="preserve"> PAGEREF _Toc373159857 \h </w:instrText>
        </w:r>
        <w:r w:rsidR="0089759B">
          <w:rPr>
            <w:noProof/>
            <w:webHidden/>
          </w:rPr>
        </w:r>
        <w:r w:rsidR="0089759B">
          <w:rPr>
            <w:noProof/>
            <w:webHidden/>
          </w:rPr>
          <w:fldChar w:fldCharType="separate"/>
        </w:r>
        <w:r w:rsidR="0089759B">
          <w:rPr>
            <w:noProof/>
            <w:webHidden/>
          </w:rPr>
          <w:t>15</w:t>
        </w:r>
        <w:r w:rsidR="0089759B">
          <w:rPr>
            <w:noProof/>
            <w:webHidden/>
          </w:rPr>
          <w:fldChar w:fldCharType="end"/>
        </w:r>
      </w:hyperlink>
    </w:p>
    <w:p w14:paraId="193502A4" w14:textId="77777777" w:rsidR="0089759B" w:rsidRDefault="006434E5">
      <w:pPr>
        <w:pStyle w:val="TOC3"/>
        <w:tabs>
          <w:tab w:val="left" w:pos="1320"/>
          <w:tab w:val="right" w:leader="dot" w:pos="8778"/>
        </w:tabs>
        <w:rPr>
          <w:rFonts w:asciiTheme="minorHAnsi" w:eastAsiaTheme="minorEastAsia" w:hAnsiTheme="minorHAnsi" w:cstheme="minorBidi"/>
          <w:noProof/>
          <w:sz w:val="22"/>
          <w:szCs w:val="22"/>
          <w:lang w:val="de-AT" w:eastAsia="de-AT"/>
        </w:rPr>
      </w:pPr>
      <w:hyperlink w:anchor="_Toc373159858" w:history="1">
        <w:r w:rsidR="0089759B" w:rsidRPr="003A0A2E">
          <w:rPr>
            <w:rStyle w:val="Hyperlink"/>
            <w:noProof/>
          </w:rPr>
          <w:t>1.2.7</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Remarks and discussion about the SDTF</w:t>
        </w:r>
        <w:r w:rsidR="0089759B">
          <w:rPr>
            <w:noProof/>
            <w:webHidden/>
          </w:rPr>
          <w:tab/>
        </w:r>
        <w:r w:rsidR="0089759B">
          <w:rPr>
            <w:noProof/>
            <w:webHidden/>
          </w:rPr>
          <w:fldChar w:fldCharType="begin"/>
        </w:r>
        <w:r w:rsidR="0089759B">
          <w:rPr>
            <w:noProof/>
            <w:webHidden/>
          </w:rPr>
          <w:instrText xml:space="preserve"> PAGEREF _Toc373159858 \h </w:instrText>
        </w:r>
        <w:r w:rsidR="0089759B">
          <w:rPr>
            <w:noProof/>
            <w:webHidden/>
          </w:rPr>
        </w:r>
        <w:r w:rsidR="0089759B">
          <w:rPr>
            <w:noProof/>
            <w:webHidden/>
          </w:rPr>
          <w:fldChar w:fldCharType="separate"/>
        </w:r>
        <w:r w:rsidR="0089759B">
          <w:rPr>
            <w:noProof/>
            <w:webHidden/>
          </w:rPr>
          <w:t>15</w:t>
        </w:r>
        <w:r w:rsidR="0089759B">
          <w:rPr>
            <w:noProof/>
            <w:webHidden/>
          </w:rPr>
          <w:fldChar w:fldCharType="end"/>
        </w:r>
      </w:hyperlink>
    </w:p>
    <w:p w14:paraId="21B3125D" w14:textId="77777777" w:rsidR="0089759B" w:rsidRDefault="006434E5">
      <w:pPr>
        <w:pStyle w:val="TOC4"/>
        <w:tabs>
          <w:tab w:val="left" w:pos="1760"/>
          <w:tab w:val="right" w:leader="dot" w:pos="8778"/>
        </w:tabs>
        <w:rPr>
          <w:rFonts w:asciiTheme="minorHAnsi" w:eastAsiaTheme="minorEastAsia" w:hAnsiTheme="minorHAnsi" w:cstheme="minorBidi"/>
          <w:noProof/>
          <w:sz w:val="22"/>
          <w:szCs w:val="22"/>
          <w:lang w:val="de-AT" w:eastAsia="de-AT"/>
        </w:rPr>
      </w:pPr>
      <w:hyperlink w:anchor="_Toc373159859" w:history="1">
        <w:r w:rsidR="0089759B" w:rsidRPr="003A0A2E">
          <w:rPr>
            <w:rStyle w:val="Hyperlink"/>
            <w:noProof/>
          </w:rPr>
          <w:t>1.2.7.1</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Dynamic remapping of test case classes to concrete IDs in the Test Management System</w:t>
        </w:r>
        <w:r w:rsidR="0089759B">
          <w:rPr>
            <w:noProof/>
            <w:webHidden/>
          </w:rPr>
          <w:tab/>
        </w:r>
        <w:r w:rsidR="0089759B">
          <w:rPr>
            <w:noProof/>
            <w:webHidden/>
          </w:rPr>
          <w:fldChar w:fldCharType="begin"/>
        </w:r>
        <w:r w:rsidR="0089759B">
          <w:rPr>
            <w:noProof/>
            <w:webHidden/>
          </w:rPr>
          <w:instrText xml:space="preserve"> PAGEREF _Toc373159859 \h </w:instrText>
        </w:r>
        <w:r w:rsidR="0089759B">
          <w:rPr>
            <w:noProof/>
            <w:webHidden/>
          </w:rPr>
        </w:r>
        <w:r w:rsidR="0089759B">
          <w:rPr>
            <w:noProof/>
            <w:webHidden/>
          </w:rPr>
          <w:fldChar w:fldCharType="separate"/>
        </w:r>
        <w:r w:rsidR="0089759B">
          <w:rPr>
            <w:noProof/>
            <w:webHidden/>
          </w:rPr>
          <w:t>15</w:t>
        </w:r>
        <w:r w:rsidR="0089759B">
          <w:rPr>
            <w:noProof/>
            <w:webHidden/>
          </w:rPr>
          <w:fldChar w:fldCharType="end"/>
        </w:r>
      </w:hyperlink>
    </w:p>
    <w:p w14:paraId="6DD449E2" w14:textId="77777777" w:rsidR="0089759B" w:rsidRDefault="006434E5">
      <w:pPr>
        <w:pStyle w:val="TOC4"/>
        <w:tabs>
          <w:tab w:val="left" w:pos="1760"/>
          <w:tab w:val="right" w:leader="dot" w:pos="8778"/>
        </w:tabs>
        <w:rPr>
          <w:rFonts w:asciiTheme="minorHAnsi" w:eastAsiaTheme="minorEastAsia" w:hAnsiTheme="minorHAnsi" w:cstheme="minorBidi"/>
          <w:noProof/>
          <w:sz w:val="22"/>
          <w:szCs w:val="22"/>
          <w:lang w:val="de-AT" w:eastAsia="de-AT"/>
        </w:rPr>
      </w:pPr>
      <w:hyperlink w:anchor="_Toc373159860" w:history="1">
        <w:r w:rsidR="0089759B" w:rsidRPr="003A0A2E">
          <w:rPr>
            <w:rStyle w:val="Hyperlink"/>
            <w:noProof/>
          </w:rPr>
          <w:t>1.2.7.2</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The sample doesn’t demonstrate the need for a special suite class</w:t>
        </w:r>
        <w:r w:rsidR="0089759B">
          <w:rPr>
            <w:noProof/>
            <w:webHidden/>
          </w:rPr>
          <w:tab/>
        </w:r>
        <w:r w:rsidR="0089759B">
          <w:rPr>
            <w:noProof/>
            <w:webHidden/>
          </w:rPr>
          <w:fldChar w:fldCharType="begin"/>
        </w:r>
        <w:r w:rsidR="0089759B">
          <w:rPr>
            <w:noProof/>
            <w:webHidden/>
          </w:rPr>
          <w:instrText xml:space="preserve"> PAGEREF _Toc373159860 \h </w:instrText>
        </w:r>
        <w:r w:rsidR="0089759B">
          <w:rPr>
            <w:noProof/>
            <w:webHidden/>
          </w:rPr>
        </w:r>
        <w:r w:rsidR="0089759B">
          <w:rPr>
            <w:noProof/>
            <w:webHidden/>
          </w:rPr>
          <w:fldChar w:fldCharType="separate"/>
        </w:r>
        <w:r w:rsidR="0089759B">
          <w:rPr>
            <w:noProof/>
            <w:webHidden/>
          </w:rPr>
          <w:t>15</w:t>
        </w:r>
        <w:r w:rsidR="0089759B">
          <w:rPr>
            <w:noProof/>
            <w:webHidden/>
          </w:rPr>
          <w:fldChar w:fldCharType="end"/>
        </w:r>
      </w:hyperlink>
    </w:p>
    <w:p w14:paraId="0423439D" w14:textId="77777777" w:rsidR="0089759B" w:rsidRDefault="006434E5">
      <w:pPr>
        <w:pStyle w:val="TOC4"/>
        <w:tabs>
          <w:tab w:val="left" w:pos="1760"/>
          <w:tab w:val="right" w:leader="dot" w:pos="8778"/>
        </w:tabs>
        <w:rPr>
          <w:rFonts w:asciiTheme="minorHAnsi" w:eastAsiaTheme="minorEastAsia" w:hAnsiTheme="minorHAnsi" w:cstheme="minorBidi"/>
          <w:noProof/>
          <w:sz w:val="22"/>
          <w:szCs w:val="22"/>
          <w:lang w:val="de-AT" w:eastAsia="de-AT"/>
        </w:rPr>
      </w:pPr>
      <w:hyperlink w:anchor="_Toc373159861" w:history="1">
        <w:r w:rsidR="0089759B" w:rsidRPr="003A0A2E">
          <w:rPr>
            <w:rStyle w:val="Hyperlink"/>
            <w:noProof/>
          </w:rPr>
          <w:t>1.2.7.3</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Load more configuration files?</w:t>
        </w:r>
        <w:r w:rsidR="0089759B">
          <w:rPr>
            <w:noProof/>
            <w:webHidden/>
          </w:rPr>
          <w:tab/>
        </w:r>
        <w:r w:rsidR="0089759B">
          <w:rPr>
            <w:noProof/>
            <w:webHidden/>
          </w:rPr>
          <w:fldChar w:fldCharType="begin"/>
        </w:r>
        <w:r w:rsidR="0089759B">
          <w:rPr>
            <w:noProof/>
            <w:webHidden/>
          </w:rPr>
          <w:instrText xml:space="preserve"> PAGEREF _Toc373159861 \h </w:instrText>
        </w:r>
        <w:r w:rsidR="0089759B">
          <w:rPr>
            <w:noProof/>
            <w:webHidden/>
          </w:rPr>
        </w:r>
        <w:r w:rsidR="0089759B">
          <w:rPr>
            <w:noProof/>
            <w:webHidden/>
          </w:rPr>
          <w:fldChar w:fldCharType="separate"/>
        </w:r>
        <w:r w:rsidR="0089759B">
          <w:rPr>
            <w:noProof/>
            <w:webHidden/>
          </w:rPr>
          <w:t>16</w:t>
        </w:r>
        <w:r w:rsidR="0089759B">
          <w:rPr>
            <w:noProof/>
            <w:webHidden/>
          </w:rPr>
          <w:fldChar w:fldCharType="end"/>
        </w:r>
      </w:hyperlink>
    </w:p>
    <w:p w14:paraId="57E58FB6" w14:textId="77777777" w:rsidR="0089759B" w:rsidRDefault="006434E5">
      <w:pPr>
        <w:pStyle w:val="TOC4"/>
        <w:tabs>
          <w:tab w:val="left" w:pos="1760"/>
          <w:tab w:val="right" w:leader="dot" w:pos="8778"/>
        </w:tabs>
        <w:rPr>
          <w:rFonts w:asciiTheme="minorHAnsi" w:eastAsiaTheme="minorEastAsia" w:hAnsiTheme="minorHAnsi" w:cstheme="minorBidi"/>
          <w:noProof/>
          <w:sz w:val="22"/>
          <w:szCs w:val="22"/>
          <w:lang w:val="de-AT" w:eastAsia="de-AT"/>
        </w:rPr>
      </w:pPr>
      <w:hyperlink w:anchor="_Toc373159862" w:history="1">
        <w:r w:rsidR="0089759B" w:rsidRPr="003A0A2E">
          <w:rPr>
            <w:rStyle w:val="Hyperlink"/>
            <w:noProof/>
          </w:rPr>
          <w:t>1.2.7.4</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Deployment</w:t>
        </w:r>
        <w:r w:rsidR="0089759B">
          <w:rPr>
            <w:noProof/>
            <w:webHidden/>
          </w:rPr>
          <w:tab/>
        </w:r>
        <w:r w:rsidR="0089759B">
          <w:rPr>
            <w:noProof/>
            <w:webHidden/>
          </w:rPr>
          <w:fldChar w:fldCharType="begin"/>
        </w:r>
        <w:r w:rsidR="0089759B">
          <w:rPr>
            <w:noProof/>
            <w:webHidden/>
          </w:rPr>
          <w:instrText xml:space="preserve"> PAGEREF _Toc373159862 \h </w:instrText>
        </w:r>
        <w:r w:rsidR="0089759B">
          <w:rPr>
            <w:noProof/>
            <w:webHidden/>
          </w:rPr>
        </w:r>
        <w:r w:rsidR="0089759B">
          <w:rPr>
            <w:noProof/>
            <w:webHidden/>
          </w:rPr>
          <w:fldChar w:fldCharType="separate"/>
        </w:r>
        <w:r w:rsidR="0089759B">
          <w:rPr>
            <w:noProof/>
            <w:webHidden/>
          </w:rPr>
          <w:t>16</w:t>
        </w:r>
        <w:r w:rsidR="0089759B">
          <w:rPr>
            <w:noProof/>
            <w:webHidden/>
          </w:rPr>
          <w:fldChar w:fldCharType="end"/>
        </w:r>
      </w:hyperlink>
    </w:p>
    <w:p w14:paraId="1CC7235E" w14:textId="77777777" w:rsidR="0089759B" w:rsidRDefault="006434E5">
      <w:pPr>
        <w:pStyle w:val="TOC3"/>
        <w:tabs>
          <w:tab w:val="left" w:pos="1320"/>
          <w:tab w:val="right" w:leader="dot" w:pos="8778"/>
        </w:tabs>
        <w:rPr>
          <w:rFonts w:asciiTheme="minorHAnsi" w:eastAsiaTheme="minorEastAsia" w:hAnsiTheme="minorHAnsi" w:cstheme="minorBidi"/>
          <w:noProof/>
          <w:sz w:val="22"/>
          <w:szCs w:val="22"/>
          <w:lang w:val="de-AT" w:eastAsia="de-AT"/>
        </w:rPr>
      </w:pPr>
      <w:hyperlink w:anchor="_Toc373159863" w:history="1">
        <w:r w:rsidR="0089759B" w:rsidRPr="003A0A2E">
          <w:rPr>
            <w:rStyle w:val="Hyperlink"/>
            <w:noProof/>
          </w:rPr>
          <w:t>1.2.8</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STAF</w:t>
        </w:r>
        <w:r w:rsidR="0089759B">
          <w:rPr>
            <w:noProof/>
            <w:webHidden/>
          </w:rPr>
          <w:tab/>
        </w:r>
        <w:r w:rsidR="0089759B">
          <w:rPr>
            <w:noProof/>
            <w:webHidden/>
          </w:rPr>
          <w:fldChar w:fldCharType="begin"/>
        </w:r>
        <w:r w:rsidR="0089759B">
          <w:rPr>
            <w:noProof/>
            <w:webHidden/>
          </w:rPr>
          <w:instrText xml:space="preserve"> PAGEREF _Toc373159863 \h </w:instrText>
        </w:r>
        <w:r w:rsidR="0089759B">
          <w:rPr>
            <w:noProof/>
            <w:webHidden/>
          </w:rPr>
        </w:r>
        <w:r w:rsidR="0089759B">
          <w:rPr>
            <w:noProof/>
            <w:webHidden/>
          </w:rPr>
          <w:fldChar w:fldCharType="separate"/>
        </w:r>
        <w:r w:rsidR="0089759B">
          <w:rPr>
            <w:noProof/>
            <w:webHidden/>
          </w:rPr>
          <w:t>16</w:t>
        </w:r>
        <w:r w:rsidR="0089759B">
          <w:rPr>
            <w:noProof/>
            <w:webHidden/>
          </w:rPr>
          <w:fldChar w:fldCharType="end"/>
        </w:r>
      </w:hyperlink>
    </w:p>
    <w:p w14:paraId="1EA4965B" w14:textId="77777777" w:rsidR="0089759B" w:rsidRDefault="006434E5">
      <w:pPr>
        <w:pStyle w:val="TOC4"/>
        <w:tabs>
          <w:tab w:val="left" w:pos="1760"/>
          <w:tab w:val="right" w:leader="dot" w:pos="8778"/>
        </w:tabs>
        <w:rPr>
          <w:rFonts w:asciiTheme="minorHAnsi" w:eastAsiaTheme="minorEastAsia" w:hAnsiTheme="minorHAnsi" w:cstheme="minorBidi"/>
          <w:noProof/>
          <w:sz w:val="22"/>
          <w:szCs w:val="22"/>
          <w:lang w:val="de-AT" w:eastAsia="de-AT"/>
        </w:rPr>
      </w:pPr>
      <w:hyperlink w:anchor="_Toc373159864" w:history="1">
        <w:r w:rsidR="0089759B" w:rsidRPr="003A0A2E">
          <w:rPr>
            <w:rStyle w:val="Hyperlink"/>
            <w:noProof/>
          </w:rPr>
          <w:t>1.2.8.1</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Requirements</w:t>
        </w:r>
        <w:r w:rsidR="0089759B">
          <w:rPr>
            <w:noProof/>
            <w:webHidden/>
          </w:rPr>
          <w:tab/>
        </w:r>
        <w:r w:rsidR="0089759B">
          <w:rPr>
            <w:noProof/>
            <w:webHidden/>
          </w:rPr>
          <w:fldChar w:fldCharType="begin"/>
        </w:r>
        <w:r w:rsidR="0089759B">
          <w:rPr>
            <w:noProof/>
            <w:webHidden/>
          </w:rPr>
          <w:instrText xml:space="preserve"> PAGEREF _Toc373159864 \h </w:instrText>
        </w:r>
        <w:r w:rsidR="0089759B">
          <w:rPr>
            <w:noProof/>
            <w:webHidden/>
          </w:rPr>
        </w:r>
        <w:r w:rsidR="0089759B">
          <w:rPr>
            <w:noProof/>
            <w:webHidden/>
          </w:rPr>
          <w:fldChar w:fldCharType="separate"/>
        </w:r>
        <w:r w:rsidR="0089759B">
          <w:rPr>
            <w:noProof/>
            <w:webHidden/>
          </w:rPr>
          <w:t>16</w:t>
        </w:r>
        <w:r w:rsidR="0089759B">
          <w:rPr>
            <w:noProof/>
            <w:webHidden/>
          </w:rPr>
          <w:fldChar w:fldCharType="end"/>
        </w:r>
      </w:hyperlink>
    </w:p>
    <w:p w14:paraId="2B28E64B" w14:textId="77777777" w:rsidR="0089759B" w:rsidRDefault="006434E5">
      <w:pPr>
        <w:pStyle w:val="TOC3"/>
        <w:tabs>
          <w:tab w:val="left" w:pos="1320"/>
          <w:tab w:val="right" w:leader="dot" w:pos="8778"/>
        </w:tabs>
        <w:rPr>
          <w:rFonts w:asciiTheme="minorHAnsi" w:eastAsiaTheme="minorEastAsia" w:hAnsiTheme="minorHAnsi" w:cstheme="minorBidi"/>
          <w:noProof/>
          <w:sz w:val="22"/>
          <w:szCs w:val="22"/>
          <w:lang w:val="de-AT" w:eastAsia="de-AT"/>
        </w:rPr>
      </w:pPr>
      <w:hyperlink w:anchor="_Toc373159865" w:history="1">
        <w:r w:rsidR="0089759B" w:rsidRPr="003A0A2E">
          <w:rPr>
            <w:rStyle w:val="Hyperlink"/>
            <w:noProof/>
          </w:rPr>
          <w:t>1.2.9</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Coding guidelines</w:t>
        </w:r>
        <w:r w:rsidR="0089759B">
          <w:rPr>
            <w:noProof/>
            <w:webHidden/>
          </w:rPr>
          <w:tab/>
        </w:r>
        <w:r w:rsidR="0089759B">
          <w:rPr>
            <w:noProof/>
            <w:webHidden/>
          </w:rPr>
          <w:fldChar w:fldCharType="begin"/>
        </w:r>
        <w:r w:rsidR="0089759B">
          <w:rPr>
            <w:noProof/>
            <w:webHidden/>
          </w:rPr>
          <w:instrText xml:space="preserve"> PAGEREF _Toc373159865 \h </w:instrText>
        </w:r>
        <w:r w:rsidR="0089759B">
          <w:rPr>
            <w:noProof/>
            <w:webHidden/>
          </w:rPr>
        </w:r>
        <w:r w:rsidR="0089759B">
          <w:rPr>
            <w:noProof/>
            <w:webHidden/>
          </w:rPr>
          <w:fldChar w:fldCharType="separate"/>
        </w:r>
        <w:r w:rsidR="0089759B">
          <w:rPr>
            <w:noProof/>
            <w:webHidden/>
          </w:rPr>
          <w:t>17</w:t>
        </w:r>
        <w:r w:rsidR="0089759B">
          <w:rPr>
            <w:noProof/>
            <w:webHidden/>
          </w:rPr>
          <w:fldChar w:fldCharType="end"/>
        </w:r>
      </w:hyperlink>
    </w:p>
    <w:p w14:paraId="5B179ECA" w14:textId="77777777" w:rsidR="0089759B" w:rsidRDefault="006434E5">
      <w:pPr>
        <w:pStyle w:val="TOC3"/>
        <w:tabs>
          <w:tab w:val="left" w:pos="1320"/>
          <w:tab w:val="right" w:leader="dot" w:pos="8778"/>
        </w:tabs>
        <w:rPr>
          <w:rFonts w:asciiTheme="minorHAnsi" w:eastAsiaTheme="minorEastAsia" w:hAnsiTheme="minorHAnsi" w:cstheme="minorBidi"/>
          <w:noProof/>
          <w:sz w:val="22"/>
          <w:szCs w:val="22"/>
          <w:lang w:val="de-AT" w:eastAsia="de-AT"/>
        </w:rPr>
      </w:pPr>
      <w:hyperlink w:anchor="_Toc373159866" w:history="1">
        <w:r w:rsidR="0089759B" w:rsidRPr="003A0A2E">
          <w:rPr>
            <w:rStyle w:val="Hyperlink"/>
            <w:noProof/>
          </w:rPr>
          <w:t>1.2.10</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Advantages and disadvantages</w:t>
        </w:r>
        <w:r w:rsidR="0089759B">
          <w:rPr>
            <w:noProof/>
            <w:webHidden/>
          </w:rPr>
          <w:tab/>
        </w:r>
        <w:r w:rsidR="0089759B">
          <w:rPr>
            <w:noProof/>
            <w:webHidden/>
          </w:rPr>
          <w:fldChar w:fldCharType="begin"/>
        </w:r>
        <w:r w:rsidR="0089759B">
          <w:rPr>
            <w:noProof/>
            <w:webHidden/>
          </w:rPr>
          <w:instrText xml:space="preserve"> PAGEREF _Toc373159866 \h </w:instrText>
        </w:r>
        <w:r w:rsidR="0089759B">
          <w:rPr>
            <w:noProof/>
            <w:webHidden/>
          </w:rPr>
        </w:r>
        <w:r w:rsidR="0089759B">
          <w:rPr>
            <w:noProof/>
            <w:webHidden/>
          </w:rPr>
          <w:fldChar w:fldCharType="separate"/>
        </w:r>
        <w:r w:rsidR="0089759B">
          <w:rPr>
            <w:noProof/>
            <w:webHidden/>
          </w:rPr>
          <w:t>18</w:t>
        </w:r>
        <w:r w:rsidR="0089759B">
          <w:rPr>
            <w:noProof/>
            <w:webHidden/>
          </w:rPr>
          <w:fldChar w:fldCharType="end"/>
        </w:r>
      </w:hyperlink>
    </w:p>
    <w:p w14:paraId="34339987" w14:textId="77777777" w:rsidR="0089759B" w:rsidRDefault="006434E5">
      <w:pPr>
        <w:pStyle w:val="TOC1"/>
        <w:tabs>
          <w:tab w:val="left" w:pos="400"/>
          <w:tab w:val="right" w:leader="dot" w:pos="8778"/>
        </w:tabs>
        <w:rPr>
          <w:rFonts w:asciiTheme="minorHAnsi" w:eastAsiaTheme="minorEastAsia" w:hAnsiTheme="minorHAnsi" w:cstheme="minorBidi"/>
          <w:b w:val="0"/>
          <w:noProof/>
          <w:sz w:val="22"/>
          <w:szCs w:val="22"/>
          <w:lang w:val="de-AT" w:eastAsia="de-AT"/>
        </w:rPr>
      </w:pPr>
      <w:hyperlink w:anchor="_Toc373159867" w:history="1">
        <w:r w:rsidR="0089759B" w:rsidRPr="003A0A2E">
          <w:rPr>
            <w:rStyle w:val="Hyperlink"/>
            <w:noProof/>
          </w:rPr>
          <w:t>2</w:t>
        </w:r>
        <w:r w:rsidR="0089759B">
          <w:rPr>
            <w:rFonts w:asciiTheme="minorHAnsi" w:eastAsiaTheme="minorEastAsia" w:hAnsiTheme="minorHAnsi" w:cstheme="minorBidi"/>
            <w:b w:val="0"/>
            <w:noProof/>
            <w:sz w:val="22"/>
            <w:szCs w:val="22"/>
            <w:lang w:val="de-AT" w:eastAsia="de-AT"/>
          </w:rPr>
          <w:tab/>
        </w:r>
        <w:r w:rsidR="0089759B" w:rsidRPr="003A0A2E">
          <w:rPr>
            <w:rStyle w:val="Hyperlink"/>
            <w:noProof/>
          </w:rPr>
          <w:t>Appendix: SDTF software setup</w:t>
        </w:r>
        <w:r w:rsidR="0089759B">
          <w:rPr>
            <w:noProof/>
            <w:webHidden/>
          </w:rPr>
          <w:tab/>
        </w:r>
        <w:r w:rsidR="0089759B">
          <w:rPr>
            <w:noProof/>
            <w:webHidden/>
          </w:rPr>
          <w:fldChar w:fldCharType="begin"/>
        </w:r>
        <w:r w:rsidR="0089759B">
          <w:rPr>
            <w:noProof/>
            <w:webHidden/>
          </w:rPr>
          <w:instrText xml:space="preserve"> PAGEREF _Toc373159867 \h </w:instrText>
        </w:r>
        <w:r w:rsidR="0089759B">
          <w:rPr>
            <w:noProof/>
            <w:webHidden/>
          </w:rPr>
        </w:r>
        <w:r w:rsidR="0089759B">
          <w:rPr>
            <w:noProof/>
            <w:webHidden/>
          </w:rPr>
          <w:fldChar w:fldCharType="separate"/>
        </w:r>
        <w:r w:rsidR="0089759B">
          <w:rPr>
            <w:noProof/>
            <w:webHidden/>
          </w:rPr>
          <w:t>19</w:t>
        </w:r>
        <w:r w:rsidR="0089759B">
          <w:rPr>
            <w:noProof/>
            <w:webHidden/>
          </w:rPr>
          <w:fldChar w:fldCharType="end"/>
        </w:r>
      </w:hyperlink>
    </w:p>
    <w:p w14:paraId="3A95AA55" w14:textId="77777777" w:rsidR="0089759B" w:rsidRDefault="006434E5">
      <w:pPr>
        <w:pStyle w:val="TOC2"/>
        <w:tabs>
          <w:tab w:val="left" w:pos="880"/>
          <w:tab w:val="right" w:leader="dot" w:pos="8778"/>
        </w:tabs>
        <w:rPr>
          <w:rFonts w:asciiTheme="minorHAnsi" w:eastAsiaTheme="minorEastAsia" w:hAnsiTheme="minorHAnsi" w:cstheme="minorBidi"/>
          <w:noProof/>
          <w:sz w:val="22"/>
          <w:szCs w:val="22"/>
          <w:lang w:val="de-AT" w:eastAsia="de-AT"/>
        </w:rPr>
      </w:pPr>
      <w:hyperlink w:anchor="_Toc373159868" w:history="1">
        <w:r w:rsidR="0089759B" w:rsidRPr="003A0A2E">
          <w:rPr>
            <w:rStyle w:val="Hyperlink"/>
            <w:noProof/>
          </w:rPr>
          <w:t>2.1</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Virtual Machine Template</w:t>
        </w:r>
        <w:r w:rsidR="0089759B">
          <w:rPr>
            <w:noProof/>
            <w:webHidden/>
          </w:rPr>
          <w:tab/>
        </w:r>
        <w:r w:rsidR="0089759B">
          <w:rPr>
            <w:noProof/>
            <w:webHidden/>
          </w:rPr>
          <w:fldChar w:fldCharType="begin"/>
        </w:r>
        <w:r w:rsidR="0089759B">
          <w:rPr>
            <w:noProof/>
            <w:webHidden/>
          </w:rPr>
          <w:instrText xml:space="preserve"> PAGEREF _Toc373159868 \h </w:instrText>
        </w:r>
        <w:r w:rsidR="0089759B">
          <w:rPr>
            <w:noProof/>
            <w:webHidden/>
          </w:rPr>
        </w:r>
        <w:r w:rsidR="0089759B">
          <w:rPr>
            <w:noProof/>
            <w:webHidden/>
          </w:rPr>
          <w:fldChar w:fldCharType="separate"/>
        </w:r>
        <w:r w:rsidR="0089759B">
          <w:rPr>
            <w:noProof/>
            <w:webHidden/>
          </w:rPr>
          <w:t>19</w:t>
        </w:r>
        <w:r w:rsidR="0089759B">
          <w:rPr>
            <w:noProof/>
            <w:webHidden/>
          </w:rPr>
          <w:fldChar w:fldCharType="end"/>
        </w:r>
      </w:hyperlink>
    </w:p>
    <w:p w14:paraId="1AB45400" w14:textId="77777777" w:rsidR="0089759B" w:rsidRDefault="006434E5">
      <w:pPr>
        <w:pStyle w:val="TOC2"/>
        <w:tabs>
          <w:tab w:val="left" w:pos="880"/>
          <w:tab w:val="right" w:leader="dot" w:pos="8778"/>
        </w:tabs>
        <w:rPr>
          <w:rFonts w:asciiTheme="minorHAnsi" w:eastAsiaTheme="minorEastAsia" w:hAnsiTheme="minorHAnsi" w:cstheme="minorBidi"/>
          <w:noProof/>
          <w:sz w:val="22"/>
          <w:szCs w:val="22"/>
          <w:lang w:val="de-AT" w:eastAsia="de-AT"/>
        </w:rPr>
      </w:pPr>
      <w:hyperlink w:anchor="_Toc373159869" w:history="1">
        <w:r w:rsidR="0089759B" w:rsidRPr="003A0A2E">
          <w:rPr>
            <w:rStyle w:val="Hyperlink"/>
            <w:noProof/>
          </w:rPr>
          <w:t>2.2</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Revision control</w:t>
        </w:r>
        <w:r w:rsidR="0089759B">
          <w:rPr>
            <w:noProof/>
            <w:webHidden/>
          </w:rPr>
          <w:tab/>
        </w:r>
        <w:r w:rsidR="0089759B">
          <w:rPr>
            <w:noProof/>
            <w:webHidden/>
          </w:rPr>
          <w:fldChar w:fldCharType="begin"/>
        </w:r>
        <w:r w:rsidR="0089759B">
          <w:rPr>
            <w:noProof/>
            <w:webHidden/>
          </w:rPr>
          <w:instrText xml:space="preserve"> PAGEREF _Toc373159869 \h </w:instrText>
        </w:r>
        <w:r w:rsidR="0089759B">
          <w:rPr>
            <w:noProof/>
            <w:webHidden/>
          </w:rPr>
        </w:r>
        <w:r w:rsidR="0089759B">
          <w:rPr>
            <w:noProof/>
            <w:webHidden/>
          </w:rPr>
          <w:fldChar w:fldCharType="separate"/>
        </w:r>
        <w:r w:rsidR="0089759B">
          <w:rPr>
            <w:noProof/>
            <w:webHidden/>
          </w:rPr>
          <w:t>19</w:t>
        </w:r>
        <w:r w:rsidR="0089759B">
          <w:rPr>
            <w:noProof/>
            <w:webHidden/>
          </w:rPr>
          <w:fldChar w:fldCharType="end"/>
        </w:r>
      </w:hyperlink>
    </w:p>
    <w:p w14:paraId="130744AB" w14:textId="77777777" w:rsidR="0089759B" w:rsidRDefault="006434E5">
      <w:pPr>
        <w:pStyle w:val="TOC2"/>
        <w:tabs>
          <w:tab w:val="left" w:pos="880"/>
          <w:tab w:val="right" w:leader="dot" w:pos="8778"/>
        </w:tabs>
        <w:rPr>
          <w:rFonts w:asciiTheme="minorHAnsi" w:eastAsiaTheme="minorEastAsia" w:hAnsiTheme="minorHAnsi" w:cstheme="minorBidi"/>
          <w:noProof/>
          <w:sz w:val="22"/>
          <w:szCs w:val="22"/>
          <w:lang w:val="de-AT" w:eastAsia="de-AT"/>
        </w:rPr>
      </w:pPr>
      <w:hyperlink w:anchor="_Toc373159870" w:history="1">
        <w:r w:rsidR="0089759B" w:rsidRPr="003A0A2E">
          <w:rPr>
            <w:rStyle w:val="Hyperlink"/>
            <w:noProof/>
          </w:rPr>
          <w:t>2.3</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Python</w:t>
        </w:r>
        <w:r w:rsidR="0089759B">
          <w:rPr>
            <w:noProof/>
            <w:webHidden/>
          </w:rPr>
          <w:tab/>
        </w:r>
        <w:r w:rsidR="0089759B">
          <w:rPr>
            <w:noProof/>
            <w:webHidden/>
          </w:rPr>
          <w:fldChar w:fldCharType="begin"/>
        </w:r>
        <w:r w:rsidR="0089759B">
          <w:rPr>
            <w:noProof/>
            <w:webHidden/>
          </w:rPr>
          <w:instrText xml:space="preserve"> PAGEREF _Toc373159870 \h </w:instrText>
        </w:r>
        <w:r w:rsidR="0089759B">
          <w:rPr>
            <w:noProof/>
            <w:webHidden/>
          </w:rPr>
        </w:r>
        <w:r w:rsidR="0089759B">
          <w:rPr>
            <w:noProof/>
            <w:webHidden/>
          </w:rPr>
          <w:fldChar w:fldCharType="separate"/>
        </w:r>
        <w:r w:rsidR="0089759B">
          <w:rPr>
            <w:noProof/>
            <w:webHidden/>
          </w:rPr>
          <w:t>20</w:t>
        </w:r>
        <w:r w:rsidR="0089759B">
          <w:rPr>
            <w:noProof/>
            <w:webHidden/>
          </w:rPr>
          <w:fldChar w:fldCharType="end"/>
        </w:r>
      </w:hyperlink>
    </w:p>
    <w:p w14:paraId="18E1FE3C" w14:textId="77777777" w:rsidR="0089759B" w:rsidRDefault="006434E5">
      <w:pPr>
        <w:pStyle w:val="TOC2"/>
        <w:tabs>
          <w:tab w:val="left" w:pos="880"/>
          <w:tab w:val="right" w:leader="dot" w:pos="8778"/>
        </w:tabs>
        <w:rPr>
          <w:rFonts w:asciiTheme="minorHAnsi" w:eastAsiaTheme="minorEastAsia" w:hAnsiTheme="minorHAnsi" w:cstheme="minorBidi"/>
          <w:noProof/>
          <w:sz w:val="22"/>
          <w:szCs w:val="22"/>
          <w:lang w:val="de-AT" w:eastAsia="de-AT"/>
        </w:rPr>
      </w:pPr>
      <w:hyperlink w:anchor="_Toc373159871" w:history="1">
        <w:r w:rsidR="0089759B" w:rsidRPr="003A0A2E">
          <w:rPr>
            <w:rStyle w:val="Hyperlink"/>
            <w:noProof/>
          </w:rPr>
          <w:t>2.4</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Eclipse</w:t>
        </w:r>
        <w:r w:rsidR="0089759B">
          <w:rPr>
            <w:noProof/>
            <w:webHidden/>
          </w:rPr>
          <w:tab/>
        </w:r>
        <w:r w:rsidR="0089759B">
          <w:rPr>
            <w:noProof/>
            <w:webHidden/>
          </w:rPr>
          <w:fldChar w:fldCharType="begin"/>
        </w:r>
        <w:r w:rsidR="0089759B">
          <w:rPr>
            <w:noProof/>
            <w:webHidden/>
          </w:rPr>
          <w:instrText xml:space="preserve"> PAGEREF _Toc373159871 \h </w:instrText>
        </w:r>
        <w:r w:rsidR="0089759B">
          <w:rPr>
            <w:noProof/>
            <w:webHidden/>
          </w:rPr>
        </w:r>
        <w:r w:rsidR="0089759B">
          <w:rPr>
            <w:noProof/>
            <w:webHidden/>
          </w:rPr>
          <w:fldChar w:fldCharType="separate"/>
        </w:r>
        <w:r w:rsidR="0089759B">
          <w:rPr>
            <w:noProof/>
            <w:webHidden/>
          </w:rPr>
          <w:t>20</w:t>
        </w:r>
        <w:r w:rsidR="0089759B">
          <w:rPr>
            <w:noProof/>
            <w:webHidden/>
          </w:rPr>
          <w:fldChar w:fldCharType="end"/>
        </w:r>
      </w:hyperlink>
    </w:p>
    <w:p w14:paraId="30E2FA6C" w14:textId="77777777" w:rsidR="0089759B" w:rsidRDefault="006434E5">
      <w:pPr>
        <w:pStyle w:val="TOC3"/>
        <w:tabs>
          <w:tab w:val="left" w:pos="1320"/>
          <w:tab w:val="right" w:leader="dot" w:pos="8778"/>
        </w:tabs>
        <w:rPr>
          <w:rFonts w:asciiTheme="minorHAnsi" w:eastAsiaTheme="minorEastAsia" w:hAnsiTheme="minorHAnsi" w:cstheme="minorBidi"/>
          <w:noProof/>
          <w:sz w:val="22"/>
          <w:szCs w:val="22"/>
          <w:lang w:val="de-AT" w:eastAsia="de-AT"/>
        </w:rPr>
      </w:pPr>
      <w:hyperlink w:anchor="_Toc373159872" w:history="1">
        <w:r w:rsidR="0089759B" w:rsidRPr="003A0A2E">
          <w:rPr>
            <w:rStyle w:val="Hyperlink"/>
            <w:noProof/>
          </w:rPr>
          <w:t>2.4.1</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PyDev</w:t>
        </w:r>
        <w:r w:rsidR="0089759B">
          <w:rPr>
            <w:noProof/>
            <w:webHidden/>
          </w:rPr>
          <w:tab/>
        </w:r>
        <w:r w:rsidR="0089759B">
          <w:rPr>
            <w:noProof/>
            <w:webHidden/>
          </w:rPr>
          <w:fldChar w:fldCharType="begin"/>
        </w:r>
        <w:r w:rsidR="0089759B">
          <w:rPr>
            <w:noProof/>
            <w:webHidden/>
          </w:rPr>
          <w:instrText xml:space="preserve"> PAGEREF _Toc373159872 \h </w:instrText>
        </w:r>
        <w:r w:rsidR="0089759B">
          <w:rPr>
            <w:noProof/>
            <w:webHidden/>
          </w:rPr>
        </w:r>
        <w:r w:rsidR="0089759B">
          <w:rPr>
            <w:noProof/>
            <w:webHidden/>
          </w:rPr>
          <w:fldChar w:fldCharType="separate"/>
        </w:r>
        <w:r w:rsidR="0089759B">
          <w:rPr>
            <w:noProof/>
            <w:webHidden/>
          </w:rPr>
          <w:t>20</w:t>
        </w:r>
        <w:r w:rsidR="0089759B">
          <w:rPr>
            <w:noProof/>
            <w:webHidden/>
          </w:rPr>
          <w:fldChar w:fldCharType="end"/>
        </w:r>
      </w:hyperlink>
    </w:p>
    <w:p w14:paraId="0EADC4AC" w14:textId="77777777" w:rsidR="0089759B" w:rsidRDefault="006434E5">
      <w:pPr>
        <w:pStyle w:val="TOC3"/>
        <w:tabs>
          <w:tab w:val="left" w:pos="1320"/>
          <w:tab w:val="right" w:leader="dot" w:pos="8778"/>
        </w:tabs>
        <w:rPr>
          <w:rFonts w:asciiTheme="minorHAnsi" w:eastAsiaTheme="minorEastAsia" w:hAnsiTheme="minorHAnsi" w:cstheme="minorBidi"/>
          <w:noProof/>
          <w:sz w:val="22"/>
          <w:szCs w:val="22"/>
          <w:lang w:val="de-AT" w:eastAsia="de-AT"/>
        </w:rPr>
      </w:pPr>
      <w:hyperlink w:anchor="_Toc373159873" w:history="1">
        <w:r w:rsidR="0089759B" w:rsidRPr="003A0A2E">
          <w:rPr>
            <w:rStyle w:val="Hyperlink"/>
            <w:noProof/>
          </w:rPr>
          <w:t>2.4.2</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Egit</w:t>
        </w:r>
        <w:r w:rsidR="0089759B">
          <w:rPr>
            <w:noProof/>
            <w:webHidden/>
          </w:rPr>
          <w:tab/>
        </w:r>
        <w:r w:rsidR="0089759B">
          <w:rPr>
            <w:noProof/>
            <w:webHidden/>
          </w:rPr>
          <w:fldChar w:fldCharType="begin"/>
        </w:r>
        <w:r w:rsidR="0089759B">
          <w:rPr>
            <w:noProof/>
            <w:webHidden/>
          </w:rPr>
          <w:instrText xml:space="preserve"> PAGEREF _Toc373159873 \h </w:instrText>
        </w:r>
        <w:r w:rsidR="0089759B">
          <w:rPr>
            <w:noProof/>
            <w:webHidden/>
          </w:rPr>
        </w:r>
        <w:r w:rsidR="0089759B">
          <w:rPr>
            <w:noProof/>
            <w:webHidden/>
          </w:rPr>
          <w:fldChar w:fldCharType="separate"/>
        </w:r>
        <w:r w:rsidR="0089759B">
          <w:rPr>
            <w:noProof/>
            <w:webHidden/>
          </w:rPr>
          <w:t>22</w:t>
        </w:r>
        <w:r w:rsidR="0089759B">
          <w:rPr>
            <w:noProof/>
            <w:webHidden/>
          </w:rPr>
          <w:fldChar w:fldCharType="end"/>
        </w:r>
      </w:hyperlink>
    </w:p>
    <w:p w14:paraId="3B5EC03E" w14:textId="77777777" w:rsidR="0089759B" w:rsidRDefault="006434E5">
      <w:pPr>
        <w:pStyle w:val="TOC4"/>
        <w:tabs>
          <w:tab w:val="left" w:pos="1760"/>
          <w:tab w:val="right" w:leader="dot" w:pos="8778"/>
        </w:tabs>
        <w:rPr>
          <w:rFonts w:asciiTheme="minorHAnsi" w:eastAsiaTheme="minorEastAsia" w:hAnsiTheme="minorHAnsi" w:cstheme="minorBidi"/>
          <w:noProof/>
          <w:sz w:val="22"/>
          <w:szCs w:val="22"/>
          <w:lang w:val="de-AT" w:eastAsia="de-AT"/>
        </w:rPr>
      </w:pPr>
      <w:hyperlink w:anchor="_Toc373159874" w:history="1">
        <w:r w:rsidR="0089759B" w:rsidRPr="003A0A2E">
          <w:rPr>
            <w:rStyle w:val="Hyperlink"/>
            <w:noProof/>
          </w:rPr>
          <w:t>2.4.2.1</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Import project from Git</w:t>
        </w:r>
        <w:r w:rsidR="0089759B">
          <w:rPr>
            <w:noProof/>
            <w:webHidden/>
          </w:rPr>
          <w:tab/>
        </w:r>
        <w:r w:rsidR="0089759B">
          <w:rPr>
            <w:noProof/>
            <w:webHidden/>
          </w:rPr>
          <w:fldChar w:fldCharType="begin"/>
        </w:r>
        <w:r w:rsidR="0089759B">
          <w:rPr>
            <w:noProof/>
            <w:webHidden/>
          </w:rPr>
          <w:instrText xml:space="preserve"> PAGEREF _Toc373159874 \h </w:instrText>
        </w:r>
        <w:r w:rsidR="0089759B">
          <w:rPr>
            <w:noProof/>
            <w:webHidden/>
          </w:rPr>
        </w:r>
        <w:r w:rsidR="0089759B">
          <w:rPr>
            <w:noProof/>
            <w:webHidden/>
          </w:rPr>
          <w:fldChar w:fldCharType="separate"/>
        </w:r>
        <w:r w:rsidR="0089759B">
          <w:rPr>
            <w:noProof/>
            <w:webHidden/>
          </w:rPr>
          <w:t>23</w:t>
        </w:r>
        <w:r w:rsidR="0089759B">
          <w:rPr>
            <w:noProof/>
            <w:webHidden/>
          </w:rPr>
          <w:fldChar w:fldCharType="end"/>
        </w:r>
      </w:hyperlink>
    </w:p>
    <w:p w14:paraId="3D01E87C" w14:textId="77777777" w:rsidR="0089759B" w:rsidRDefault="006434E5">
      <w:pPr>
        <w:pStyle w:val="TOC2"/>
        <w:tabs>
          <w:tab w:val="left" w:pos="880"/>
          <w:tab w:val="right" w:leader="dot" w:pos="8778"/>
        </w:tabs>
        <w:rPr>
          <w:rFonts w:asciiTheme="minorHAnsi" w:eastAsiaTheme="minorEastAsia" w:hAnsiTheme="minorHAnsi" w:cstheme="minorBidi"/>
          <w:noProof/>
          <w:sz w:val="22"/>
          <w:szCs w:val="22"/>
          <w:lang w:val="de-AT" w:eastAsia="de-AT"/>
        </w:rPr>
      </w:pPr>
      <w:hyperlink w:anchor="_Toc373159875" w:history="1">
        <w:r w:rsidR="0089759B" w:rsidRPr="003A0A2E">
          <w:rPr>
            <w:rStyle w:val="Hyperlink"/>
            <w:noProof/>
          </w:rPr>
          <w:t>2.5</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SDTF GIT Structure</w:t>
        </w:r>
        <w:r w:rsidR="0089759B">
          <w:rPr>
            <w:noProof/>
            <w:webHidden/>
          </w:rPr>
          <w:tab/>
        </w:r>
        <w:r w:rsidR="0089759B">
          <w:rPr>
            <w:noProof/>
            <w:webHidden/>
          </w:rPr>
          <w:fldChar w:fldCharType="begin"/>
        </w:r>
        <w:r w:rsidR="0089759B">
          <w:rPr>
            <w:noProof/>
            <w:webHidden/>
          </w:rPr>
          <w:instrText xml:space="preserve"> PAGEREF _Toc373159875 \h </w:instrText>
        </w:r>
        <w:r w:rsidR="0089759B">
          <w:rPr>
            <w:noProof/>
            <w:webHidden/>
          </w:rPr>
        </w:r>
        <w:r w:rsidR="0089759B">
          <w:rPr>
            <w:noProof/>
            <w:webHidden/>
          </w:rPr>
          <w:fldChar w:fldCharType="separate"/>
        </w:r>
        <w:r w:rsidR="0089759B">
          <w:rPr>
            <w:noProof/>
            <w:webHidden/>
          </w:rPr>
          <w:t>26</w:t>
        </w:r>
        <w:r w:rsidR="0089759B">
          <w:rPr>
            <w:noProof/>
            <w:webHidden/>
          </w:rPr>
          <w:fldChar w:fldCharType="end"/>
        </w:r>
      </w:hyperlink>
    </w:p>
    <w:p w14:paraId="0D40AE59" w14:textId="77777777" w:rsidR="0089759B" w:rsidRDefault="006434E5">
      <w:pPr>
        <w:pStyle w:val="TOC1"/>
        <w:tabs>
          <w:tab w:val="left" w:pos="400"/>
          <w:tab w:val="right" w:leader="dot" w:pos="8778"/>
        </w:tabs>
        <w:rPr>
          <w:rFonts w:asciiTheme="minorHAnsi" w:eastAsiaTheme="minorEastAsia" w:hAnsiTheme="minorHAnsi" w:cstheme="minorBidi"/>
          <w:b w:val="0"/>
          <w:noProof/>
          <w:sz w:val="22"/>
          <w:szCs w:val="22"/>
          <w:lang w:val="de-AT" w:eastAsia="de-AT"/>
        </w:rPr>
      </w:pPr>
      <w:hyperlink w:anchor="_Toc373159876" w:history="1">
        <w:r w:rsidR="0089759B" w:rsidRPr="003A0A2E">
          <w:rPr>
            <w:rStyle w:val="Hyperlink"/>
            <w:noProof/>
          </w:rPr>
          <w:t>3</w:t>
        </w:r>
        <w:r w:rsidR="0089759B">
          <w:rPr>
            <w:rFonts w:asciiTheme="minorHAnsi" w:eastAsiaTheme="minorEastAsia" w:hAnsiTheme="minorHAnsi" w:cstheme="minorBidi"/>
            <w:b w:val="0"/>
            <w:noProof/>
            <w:sz w:val="22"/>
            <w:szCs w:val="22"/>
            <w:lang w:val="de-AT" w:eastAsia="de-AT"/>
          </w:rPr>
          <w:tab/>
        </w:r>
        <w:r w:rsidR="0089759B" w:rsidRPr="003A0A2E">
          <w:rPr>
            <w:rStyle w:val="Hyperlink"/>
            <w:noProof/>
          </w:rPr>
          <w:t>Appendix: Epydoc</w:t>
        </w:r>
        <w:r w:rsidR="0089759B">
          <w:rPr>
            <w:noProof/>
            <w:webHidden/>
          </w:rPr>
          <w:tab/>
        </w:r>
        <w:r w:rsidR="0089759B">
          <w:rPr>
            <w:noProof/>
            <w:webHidden/>
          </w:rPr>
          <w:fldChar w:fldCharType="begin"/>
        </w:r>
        <w:r w:rsidR="0089759B">
          <w:rPr>
            <w:noProof/>
            <w:webHidden/>
          </w:rPr>
          <w:instrText xml:space="preserve"> PAGEREF _Toc373159876 \h </w:instrText>
        </w:r>
        <w:r w:rsidR="0089759B">
          <w:rPr>
            <w:noProof/>
            <w:webHidden/>
          </w:rPr>
        </w:r>
        <w:r w:rsidR="0089759B">
          <w:rPr>
            <w:noProof/>
            <w:webHidden/>
          </w:rPr>
          <w:fldChar w:fldCharType="separate"/>
        </w:r>
        <w:r w:rsidR="0089759B">
          <w:rPr>
            <w:noProof/>
            <w:webHidden/>
          </w:rPr>
          <w:t>28</w:t>
        </w:r>
        <w:r w:rsidR="0089759B">
          <w:rPr>
            <w:noProof/>
            <w:webHidden/>
          </w:rPr>
          <w:fldChar w:fldCharType="end"/>
        </w:r>
      </w:hyperlink>
    </w:p>
    <w:p w14:paraId="056D42E2" w14:textId="77777777" w:rsidR="0089759B" w:rsidRDefault="006434E5">
      <w:pPr>
        <w:pStyle w:val="TOC2"/>
        <w:tabs>
          <w:tab w:val="left" w:pos="880"/>
          <w:tab w:val="right" w:leader="dot" w:pos="8778"/>
        </w:tabs>
        <w:rPr>
          <w:rFonts w:asciiTheme="minorHAnsi" w:eastAsiaTheme="minorEastAsia" w:hAnsiTheme="minorHAnsi" w:cstheme="minorBidi"/>
          <w:noProof/>
          <w:sz w:val="22"/>
          <w:szCs w:val="22"/>
          <w:lang w:val="de-AT" w:eastAsia="de-AT"/>
        </w:rPr>
      </w:pPr>
      <w:hyperlink w:anchor="_Toc373159877" w:history="1">
        <w:r w:rsidR="0089759B" w:rsidRPr="003A0A2E">
          <w:rPr>
            <w:rStyle w:val="Hyperlink"/>
            <w:noProof/>
          </w:rPr>
          <w:t>3.1</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General</w:t>
        </w:r>
        <w:r w:rsidR="0089759B">
          <w:rPr>
            <w:noProof/>
            <w:webHidden/>
          </w:rPr>
          <w:tab/>
        </w:r>
        <w:r w:rsidR="0089759B">
          <w:rPr>
            <w:noProof/>
            <w:webHidden/>
          </w:rPr>
          <w:fldChar w:fldCharType="begin"/>
        </w:r>
        <w:r w:rsidR="0089759B">
          <w:rPr>
            <w:noProof/>
            <w:webHidden/>
          </w:rPr>
          <w:instrText xml:space="preserve"> PAGEREF _Toc373159877 \h </w:instrText>
        </w:r>
        <w:r w:rsidR="0089759B">
          <w:rPr>
            <w:noProof/>
            <w:webHidden/>
          </w:rPr>
        </w:r>
        <w:r w:rsidR="0089759B">
          <w:rPr>
            <w:noProof/>
            <w:webHidden/>
          </w:rPr>
          <w:fldChar w:fldCharType="separate"/>
        </w:r>
        <w:r w:rsidR="0089759B">
          <w:rPr>
            <w:noProof/>
            <w:webHidden/>
          </w:rPr>
          <w:t>28</w:t>
        </w:r>
        <w:r w:rsidR="0089759B">
          <w:rPr>
            <w:noProof/>
            <w:webHidden/>
          </w:rPr>
          <w:fldChar w:fldCharType="end"/>
        </w:r>
      </w:hyperlink>
    </w:p>
    <w:p w14:paraId="4BAB9491" w14:textId="77777777" w:rsidR="0089759B" w:rsidRDefault="006434E5">
      <w:pPr>
        <w:pStyle w:val="TOC2"/>
        <w:tabs>
          <w:tab w:val="left" w:pos="880"/>
          <w:tab w:val="right" w:leader="dot" w:pos="8778"/>
        </w:tabs>
        <w:rPr>
          <w:rFonts w:asciiTheme="minorHAnsi" w:eastAsiaTheme="minorEastAsia" w:hAnsiTheme="minorHAnsi" w:cstheme="minorBidi"/>
          <w:noProof/>
          <w:sz w:val="22"/>
          <w:szCs w:val="22"/>
          <w:lang w:val="de-AT" w:eastAsia="de-AT"/>
        </w:rPr>
      </w:pPr>
      <w:hyperlink w:anchor="_Toc373159878" w:history="1">
        <w:r w:rsidR="0089759B" w:rsidRPr="003A0A2E">
          <w:rPr>
            <w:rStyle w:val="Hyperlink"/>
            <w:noProof/>
          </w:rPr>
          <w:t>3.2</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Classes &amp; Modules</w:t>
        </w:r>
        <w:r w:rsidR="0089759B">
          <w:rPr>
            <w:noProof/>
            <w:webHidden/>
          </w:rPr>
          <w:tab/>
        </w:r>
        <w:r w:rsidR="0089759B">
          <w:rPr>
            <w:noProof/>
            <w:webHidden/>
          </w:rPr>
          <w:fldChar w:fldCharType="begin"/>
        </w:r>
        <w:r w:rsidR="0089759B">
          <w:rPr>
            <w:noProof/>
            <w:webHidden/>
          </w:rPr>
          <w:instrText xml:space="preserve"> PAGEREF _Toc373159878 \h </w:instrText>
        </w:r>
        <w:r w:rsidR="0089759B">
          <w:rPr>
            <w:noProof/>
            <w:webHidden/>
          </w:rPr>
        </w:r>
        <w:r w:rsidR="0089759B">
          <w:rPr>
            <w:noProof/>
            <w:webHidden/>
          </w:rPr>
          <w:fldChar w:fldCharType="separate"/>
        </w:r>
        <w:r w:rsidR="0089759B">
          <w:rPr>
            <w:noProof/>
            <w:webHidden/>
          </w:rPr>
          <w:t>28</w:t>
        </w:r>
        <w:r w:rsidR="0089759B">
          <w:rPr>
            <w:noProof/>
            <w:webHidden/>
          </w:rPr>
          <w:fldChar w:fldCharType="end"/>
        </w:r>
      </w:hyperlink>
    </w:p>
    <w:p w14:paraId="106F6EEC" w14:textId="77777777" w:rsidR="0089759B" w:rsidRDefault="006434E5">
      <w:pPr>
        <w:pStyle w:val="TOC2"/>
        <w:tabs>
          <w:tab w:val="left" w:pos="880"/>
          <w:tab w:val="right" w:leader="dot" w:pos="8778"/>
        </w:tabs>
        <w:rPr>
          <w:rFonts w:asciiTheme="minorHAnsi" w:eastAsiaTheme="minorEastAsia" w:hAnsiTheme="minorHAnsi" w:cstheme="minorBidi"/>
          <w:noProof/>
          <w:sz w:val="22"/>
          <w:szCs w:val="22"/>
          <w:lang w:val="de-AT" w:eastAsia="de-AT"/>
        </w:rPr>
      </w:pPr>
      <w:hyperlink w:anchor="_Toc373159879" w:history="1">
        <w:r w:rsidR="0089759B" w:rsidRPr="003A0A2E">
          <w:rPr>
            <w:rStyle w:val="Hyperlink"/>
            <w:noProof/>
          </w:rPr>
          <w:t>3.3</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Variables</w:t>
        </w:r>
        <w:r w:rsidR="0089759B">
          <w:rPr>
            <w:noProof/>
            <w:webHidden/>
          </w:rPr>
          <w:tab/>
        </w:r>
        <w:r w:rsidR="0089759B">
          <w:rPr>
            <w:noProof/>
            <w:webHidden/>
          </w:rPr>
          <w:fldChar w:fldCharType="begin"/>
        </w:r>
        <w:r w:rsidR="0089759B">
          <w:rPr>
            <w:noProof/>
            <w:webHidden/>
          </w:rPr>
          <w:instrText xml:space="preserve"> PAGEREF _Toc373159879 \h </w:instrText>
        </w:r>
        <w:r w:rsidR="0089759B">
          <w:rPr>
            <w:noProof/>
            <w:webHidden/>
          </w:rPr>
        </w:r>
        <w:r w:rsidR="0089759B">
          <w:rPr>
            <w:noProof/>
            <w:webHidden/>
          </w:rPr>
          <w:fldChar w:fldCharType="separate"/>
        </w:r>
        <w:r w:rsidR="0089759B">
          <w:rPr>
            <w:noProof/>
            <w:webHidden/>
          </w:rPr>
          <w:t>28</w:t>
        </w:r>
        <w:r w:rsidR="0089759B">
          <w:rPr>
            <w:noProof/>
            <w:webHidden/>
          </w:rPr>
          <w:fldChar w:fldCharType="end"/>
        </w:r>
      </w:hyperlink>
    </w:p>
    <w:p w14:paraId="1DFF0AF5" w14:textId="77777777" w:rsidR="0089759B" w:rsidRDefault="006434E5">
      <w:pPr>
        <w:pStyle w:val="TOC2"/>
        <w:tabs>
          <w:tab w:val="left" w:pos="880"/>
          <w:tab w:val="right" w:leader="dot" w:pos="8778"/>
        </w:tabs>
        <w:rPr>
          <w:rFonts w:asciiTheme="minorHAnsi" w:eastAsiaTheme="minorEastAsia" w:hAnsiTheme="minorHAnsi" w:cstheme="minorBidi"/>
          <w:noProof/>
          <w:sz w:val="22"/>
          <w:szCs w:val="22"/>
          <w:lang w:val="de-AT" w:eastAsia="de-AT"/>
        </w:rPr>
      </w:pPr>
      <w:hyperlink w:anchor="_Toc373159880" w:history="1">
        <w:r w:rsidR="0089759B" w:rsidRPr="003A0A2E">
          <w:rPr>
            <w:rStyle w:val="Hyperlink"/>
            <w:noProof/>
          </w:rPr>
          <w:t>3.4</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Methods and functions</w:t>
        </w:r>
        <w:r w:rsidR="0089759B">
          <w:rPr>
            <w:noProof/>
            <w:webHidden/>
          </w:rPr>
          <w:tab/>
        </w:r>
        <w:r w:rsidR="0089759B">
          <w:rPr>
            <w:noProof/>
            <w:webHidden/>
          </w:rPr>
          <w:fldChar w:fldCharType="begin"/>
        </w:r>
        <w:r w:rsidR="0089759B">
          <w:rPr>
            <w:noProof/>
            <w:webHidden/>
          </w:rPr>
          <w:instrText xml:space="preserve"> PAGEREF _Toc373159880 \h </w:instrText>
        </w:r>
        <w:r w:rsidR="0089759B">
          <w:rPr>
            <w:noProof/>
            <w:webHidden/>
          </w:rPr>
        </w:r>
        <w:r w:rsidR="0089759B">
          <w:rPr>
            <w:noProof/>
            <w:webHidden/>
          </w:rPr>
          <w:fldChar w:fldCharType="separate"/>
        </w:r>
        <w:r w:rsidR="0089759B">
          <w:rPr>
            <w:noProof/>
            <w:webHidden/>
          </w:rPr>
          <w:t>29</w:t>
        </w:r>
        <w:r w:rsidR="0089759B">
          <w:rPr>
            <w:noProof/>
            <w:webHidden/>
          </w:rPr>
          <w:fldChar w:fldCharType="end"/>
        </w:r>
      </w:hyperlink>
    </w:p>
    <w:p w14:paraId="5C542DD2" w14:textId="77777777" w:rsidR="0089759B" w:rsidRDefault="006434E5">
      <w:pPr>
        <w:pStyle w:val="TOC3"/>
        <w:tabs>
          <w:tab w:val="left" w:pos="1320"/>
          <w:tab w:val="right" w:leader="dot" w:pos="8778"/>
        </w:tabs>
        <w:rPr>
          <w:rFonts w:asciiTheme="minorHAnsi" w:eastAsiaTheme="minorEastAsia" w:hAnsiTheme="minorHAnsi" w:cstheme="minorBidi"/>
          <w:noProof/>
          <w:sz w:val="22"/>
          <w:szCs w:val="22"/>
          <w:lang w:val="de-AT" w:eastAsia="de-AT"/>
        </w:rPr>
      </w:pPr>
      <w:hyperlink w:anchor="_Toc373159881" w:history="1">
        <w:r w:rsidR="0089759B" w:rsidRPr="003A0A2E">
          <w:rPr>
            <w:rStyle w:val="Hyperlink"/>
            <w:noProof/>
          </w:rPr>
          <w:t>3.4.1</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Parameters</w:t>
        </w:r>
        <w:r w:rsidR="0089759B">
          <w:rPr>
            <w:noProof/>
            <w:webHidden/>
          </w:rPr>
          <w:tab/>
        </w:r>
        <w:r w:rsidR="0089759B">
          <w:rPr>
            <w:noProof/>
            <w:webHidden/>
          </w:rPr>
          <w:fldChar w:fldCharType="begin"/>
        </w:r>
        <w:r w:rsidR="0089759B">
          <w:rPr>
            <w:noProof/>
            <w:webHidden/>
          </w:rPr>
          <w:instrText xml:space="preserve"> PAGEREF _Toc373159881 \h </w:instrText>
        </w:r>
        <w:r w:rsidR="0089759B">
          <w:rPr>
            <w:noProof/>
            <w:webHidden/>
          </w:rPr>
        </w:r>
        <w:r w:rsidR="0089759B">
          <w:rPr>
            <w:noProof/>
            <w:webHidden/>
          </w:rPr>
          <w:fldChar w:fldCharType="separate"/>
        </w:r>
        <w:r w:rsidR="0089759B">
          <w:rPr>
            <w:noProof/>
            <w:webHidden/>
          </w:rPr>
          <w:t>29</w:t>
        </w:r>
        <w:r w:rsidR="0089759B">
          <w:rPr>
            <w:noProof/>
            <w:webHidden/>
          </w:rPr>
          <w:fldChar w:fldCharType="end"/>
        </w:r>
      </w:hyperlink>
    </w:p>
    <w:p w14:paraId="246EC2CF" w14:textId="77777777" w:rsidR="0089759B" w:rsidRDefault="006434E5">
      <w:pPr>
        <w:pStyle w:val="TOC3"/>
        <w:tabs>
          <w:tab w:val="left" w:pos="1320"/>
          <w:tab w:val="right" w:leader="dot" w:pos="8778"/>
        </w:tabs>
        <w:rPr>
          <w:rFonts w:asciiTheme="minorHAnsi" w:eastAsiaTheme="minorEastAsia" w:hAnsiTheme="minorHAnsi" w:cstheme="minorBidi"/>
          <w:noProof/>
          <w:sz w:val="22"/>
          <w:szCs w:val="22"/>
          <w:lang w:val="de-AT" w:eastAsia="de-AT"/>
        </w:rPr>
      </w:pPr>
      <w:hyperlink w:anchor="_Toc373159882" w:history="1">
        <w:r w:rsidR="0089759B" w:rsidRPr="003A0A2E">
          <w:rPr>
            <w:rStyle w:val="Hyperlink"/>
            <w:noProof/>
          </w:rPr>
          <w:t>3.4.2</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Return values</w:t>
        </w:r>
        <w:r w:rsidR="0089759B">
          <w:rPr>
            <w:noProof/>
            <w:webHidden/>
          </w:rPr>
          <w:tab/>
        </w:r>
        <w:r w:rsidR="0089759B">
          <w:rPr>
            <w:noProof/>
            <w:webHidden/>
          </w:rPr>
          <w:fldChar w:fldCharType="begin"/>
        </w:r>
        <w:r w:rsidR="0089759B">
          <w:rPr>
            <w:noProof/>
            <w:webHidden/>
          </w:rPr>
          <w:instrText xml:space="preserve"> PAGEREF _Toc373159882 \h </w:instrText>
        </w:r>
        <w:r w:rsidR="0089759B">
          <w:rPr>
            <w:noProof/>
            <w:webHidden/>
          </w:rPr>
        </w:r>
        <w:r w:rsidR="0089759B">
          <w:rPr>
            <w:noProof/>
            <w:webHidden/>
          </w:rPr>
          <w:fldChar w:fldCharType="separate"/>
        </w:r>
        <w:r w:rsidR="0089759B">
          <w:rPr>
            <w:noProof/>
            <w:webHidden/>
          </w:rPr>
          <w:t>29</w:t>
        </w:r>
        <w:r w:rsidR="0089759B">
          <w:rPr>
            <w:noProof/>
            <w:webHidden/>
          </w:rPr>
          <w:fldChar w:fldCharType="end"/>
        </w:r>
      </w:hyperlink>
    </w:p>
    <w:p w14:paraId="483439CB" w14:textId="77777777" w:rsidR="0089759B" w:rsidRDefault="006434E5">
      <w:pPr>
        <w:pStyle w:val="TOC2"/>
        <w:tabs>
          <w:tab w:val="left" w:pos="880"/>
          <w:tab w:val="right" w:leader="dot" w:pos="8778"/>
        </w:tabs>
        <w:rPr>
          <w:rFonts w:asciiTheme="minorHAnsi" w:eastAsiaTheme="minorEastAsia" w:hAnsiTheme="minorHAnsi" w:cstheme="minorBidi"/>
          <w:noProof/>
          <w:sz w:val="22"/>
          <w:szCs w:val="22"/>
          <w:lang w:val="de-AT" w:eastAsia="de-AT"/>
        </w:rPr>
      </w:pPr>
      <w:hyperlink w:anchor="_Toc373159883" w:history="1">
        <w:r w:rsidR="0089759B" w:rsidRPr="003A0A2E">
          <w:rPr>
            <w:rStyle w:val="Hyperlink"/>
            <w:noProof/>
          </w:rPr>
          <w:t>3.5</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Cross-references</w:t>
        </w:r>
        <w:r w:rsidR="0089759B">
          <w:rPr>
            <w:noProof/>
            <w:webHidden/>
          </w:rPr>
          <w:tab/>
        </w:r>
        <w:r w:rsidR="0089759B">
          <w:rPr>
            <w:noProof/>
            <w:webHidden/>
          </w:rPr>
          <w:fldChar w:fldCharType="begin"/>
        </w:r>
        <w:r w:rsidR="0089759B">
          <w:rPr>
            <w:noProof/>
            <w:webHidden/>
          </w:rPr>
          <w:instrText xml:space="preserve"> PAGEREF _Toc373159883 \h </w:instrText>
        </w:r>
        <w:r w:rsidR="0089759B">
          <w:rPr>
            <w:noProof/>
            <w:webHidden/>
          </w:rPr>
        </w:r>
        <w:r w:rsidR="0089759B">
          <w:rPr>
            <w:noProof/>
            <w:webHidden/>
          </w:rPr>
          <w:fldChar w:fldCharType="separate"/>
        </w:r>
        <w:r w:rsidR="0089759B">
          <w:rPr>
            <w:noProof/>
            <w:webHidden/>
          </w:rPr>
          <w:t>29</w:t>
        </w:r>
        <w:r w:rsidR="0089759B">
          <w:rPr>
            <w:noProof/>
            <w:webHidden/>
          </w:rPr>
          <w:fldChar w:fldCharType="end"/>
        </w:r>
      </w:hyperlink>
    </w:p>
    <w:p w14:paraId="1699FC3D" w14:textId="77777777" w:rsidR="0089759B" w:rsidRDefault="006434E5">
      <w:pPr>
        <w:pStyle w:val="TOC1"/>
        <w:tabs>
          <w:tab w:val="left" w:pos="400"/>
          <w:tab w:val="right" w:leader="dot" w:pos="8778"/>
        </w:tabs>
        <w:rPr>
          <w:rFonts w:asciiTheme="minorHAnsi" w:eastAsiaTheme="minorEastAsia" w:hAnsiTheme="minorHAnsi" w:cstheme="minorBidi"/>
          <w:b w:val="0"/>
          <w:noProof/>
          <w:sz w:val="22"/>
          <w:szCs w:val="22"/>
          <w:lang w:val="de-AT" w:eastAsia="de-AT"/>
        </w:rPr>
      </w:pPr>
      <w:hyperlink w:anchor="_Toc373159884" w:history="1">
        <w:r w:rsidR="0089759B" w:rsidRPr="003A0A2E">
          <w:rPr>
            <w:rStyle w:val="Hyperlink"/>
            <w:noProof/>
          </w:rPr>
          <w:t>4</w:t>
        </w:r>
        <w:r w:rsidR="0089759B">
          <w:rPr>
            <w:rFonts w:asciiTheme="minorHAnsi" w:eastAsiaTheme="minorEastAsia" w:hAnsiTheme="minorHAnsi" w:cstheme="minorBidi"/>
            <w:b w:val="0"/>
            <w:noProof/>
            <w:sz w:val="22"/>
            <w:szCs w:val="22"/>
            <w:lang w:val="de-AT" w:eastAsia="de-AT"/>
          </w:rPr>
          <w:tab/>
        </w:r>
        <w:r w:rsidR="0089759B" w:rsidRPr="003A0A2E">
          <w:rPr>
            <w:rStyle w:val="Hyperlink"/>
            <w:noProof/>
          </w:rPr>
          <w:t>Appendix: Git Primer</w:t>
        </w:r>
        <w:r w:rsidR="0089759B">
          <w:rPr>
            <w:noProof/>
            <w:webHidden/>
          </w:rPr>
          <w:tab/>
        </w:r>
        <w:r w:rsidR="0089759B">
          <w:rPr>
            <w:noProof/>
            <w:webHidden/>
          </w:rPr>
          <w:fldChar w:fldCharType="begin"/>
        </w:r>
        <w:r w:rsidR="0089759B">
          <w:rPr>
            <w:noProof/>
            <w:webHidden/>
          </w:rPr>
          <w:instrText xml:space="preserve"> PAGEREF _Toc373159884 \h </w:instrText>
        </w:r>
        <w:r w:rsidR="0089759B">
          <w:rPr>
            <w:noProof/>
            <w:webHidden/>
          </w:rPr>
        </w:r>
        <w:r w:rsidR="0089759B">
          <w:rPr>
            <w:noProof/>
            <w:webHidden/>
          </w:rPr>
          <w:fldChar w:fldCharType="separate"/>
        </w:r>
        <w:r w:rsidR="0089759B">
          <w:rPr>
            <w:noProof/>
            <w:webHidden/>
          </w:rPr>
          <w:t>30</w:t>
        </w:r>
        <w:r w:rsidR="0089759B">
          <w:rPr>
            <w:noProof/>
            <w:webHidden/>
          </w:rPr>
          <w:fldChar w:fldCharType="end"/>
        </w:r>
      </w:hyperlink>
    </w:p>
    <w:p w14:paraId="2C6E5B52" w14:textId="77777777" w:rsidR="0089759B" w:rsidRDefault="006434E5">
      <w:pPr>
        <w:pStyle w:val="TOC2"/>
        <w:tabs>
          <w:tab w:val="left" w:pos="880"/>
          <w:tab w:val="right" w:leader="dot" w:pos="8778"/>
        </w:tabs>
        <w:rPr>
          <w:rFonts w:asciiTheme="minorHAnsi" w:eastAsiaTheme="minorEastAsia" w:hAnsiTheme="minorHAnsi" w:cstheme="minorBidi"/>
          <w:noProof/>
          <w:sz w:val="22"/>
          <w:szCs w:val="22"/>
          <w:lang w:val="de-AT" w:eastAsia="de-AT"/>
        </w:rPr>
      </w:pPr>
      <w:hyperlink w:anchor="_Toc373159885" w:history="1">
        <w:r w:rsidR="0089759B" w:rsidRPr="003A0A2E">
          <w:rPr>
            <w:rStyle w:val="Hyperlink"/>
            <w:noProof/>
          </w:rPr>
          <w:t>4.1</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Introduction</w:t>
        </w:r>
        <w:r w:rsidR="0089759B">
          <w:rPr>
            <w:noProof/>
            <w:webHidden/>
          </w:rPr>
          <w:tab/>
        </w:r>
        <w:r w:rsidR="0089759B">
          <w:rPr>
            <w:noProof/>
            <w:webHidden/>
          </w:rPr>
          <w:fldChar w:fldCharType="begin"/>
        </w:r>
        <w:r w:rsidR="0089759B">
          <w:rPr>
            <w:noProof/>
            <w:webHidden/>
          </w:rPr>
          <w:instrText xml:space="preserve"> PAGEREF _Toc373159885 \h </w:instrText>
        </w:r>
        <w:r w:rsidR="0089759B">
          <w:rPr>
            <w:noProof/>
            <w:webHidden/>
          </w:rPr>
        </w:r>
        <w:r w:rsidR="0089759B">
          <w:rPr>
            <w:noProof/>
            <w:webHidden/>
          </w:rPr>
          <w:fldChar w:fldCharType="separate"/>
        </w:r>
        <w:r w:rsidR="0089759B">
          <w:rPr>
            <w:noProof/>
            <w:webHidden/>
          </w:rPr>
          <w:t>30</w:t>
        </w:r>
        <w:r w:rsidR="0089759B">
          <w:rPr>
            <w:noProof/>
            <w:webHidden/>
          </w:rPr>
          <w:fldChar w:fldCharType="end"/>
        </w:r>
      </w:hyperlink>
    </w:p>
    <w:p w14:paraId="20B2243E" w14:textId="77777777" w:rsidR="0089759B" w:rsidRDefault="006434E5">
      <w:pPr>
        <w:pStyle w:val="TOC2"/>
        <w:tabs>
          <w:tab w:val="left" w:pos="880"/>
          <w:tab w:val="right" w:leader="dot" w:pos="8778"/>
        </w:tabs>
        <w:rPr>
          <w:rFonts w:asciiTheme="minorHAnsi" w:eastAsiaTheme="minorEastAsia" w:hAnsiTheme="minorHAnsi" w:cstheme="minorBidi"/>
          <w:noProof/>
          <w:sz w:val="22"/>
          <w:szCs w:val="22"/>
          <w:lang w:val="de-AT" w:eastAsia="de-AT"/>
        </w:rPr>
      </w:pPr>
      <w:hyperlink w:anchor="_Toc373159886" w:history="1">
        <w:r w:rsidR="0089759B" w:rsidRPr="003A0A2E">
          <w:rPr>
            <w:rStyle w:val="Hyperlink"/>
            <w:noProof/>
          </w:rPr>
          <w:t>4.2</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Initial setup</w:t>
        </w:r>
        <w:r w:rsidR="0089759B">
          <w:rPr>
            <w:noProof/>
            <w:webHidden/>
          </w:rPr>
          <w:tab/>
        </w:r>
        <w:r w:rsidR="0089759B">
          <w:rPr>
            <w:noProof/>
            <w:webHidden/>
          </w:rPr>
          <w:fldChar w:fldCharType="begin"/>
        </w:r>
        <w:r w:rsidR="0089759B">
          <w:rPr>
            <w:noProof/>
            <w:webHidden/>
          </w:rPr>
          <w:instrText xml:space="preserve"> PAGEREF _Toc373159886 \h </w:instrText>
        </w:r>
        <w:r w:rsidR="0089759B">
          <w:rPr>
            <w:noProof/>
            <w:webHidden/>
          </w:rPr>
        </w:r>
        <w:r w:rsidR="0089759B">
          <w:rPr>
            <w:noProof/>
            <w:webHidden/>
          </w:rPr>
          <w:fldChar w:fldCharType="separate"/>
        </w:r>
        <w:r w:rsidR="0089759B">
          <w:rPr>
            <w:noProof/>
            <w:webHidden/>
          </w:rPr>
          <w:t>30</w:t>
        </w:r>
        <w:r w:rsidR="0089759B">
          <w:rPr>
            <w:noProof/>
            <w:webHidden/>
          </w:rPr>
          <w:fldChar w:fldCharType="end"/>
        </w:r>
      </w:hyperlink>
    </w:p>
    <w:p w14:paraId="6D2534FD" w14:textId="77777777" w:rsidR="0089759B" w:rsidRDefault="006434E5">
      <w:pPr>
        <w:pStyle w:val="TOC2"/>
        <w:tabs>
          <w:tab w:val="left" w:pos="880"/>
          <w:tab w:val="right" w:leader="dot" w:pos="8778"/>
        </w:tabs>
        <w:rPr>
          <w:rFonts w:asciiTheme="minorHAnsi" w:eastAsiaTheme="minorEastAsia" w:hAnsiTheme="minorHAnsi" w:cstheme="minorBidi"/>
          <w:noProof/>
          <w:sz w:val="22"/>
          <w:szCs w:val="22"/>
          <w:lang w:val="de-AT" w:eastAsia="de-AT"/>
        </w:rPr>
      </w:pPr>
      <w:hyperlink w:anchor="_Toc373159887" w:history="1">
        <w:r w:rsidR="0089759B" w:rsidRPr="003A0A2E">
          <w:rPr>
            <w:rStyle w:val="Hyperlink"/>
            <w:noProof/>
          </w:rPr>
          <w:t>4.3</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Creating a repository</w:t>
        </w:r>
        <w:r w:rsidR="0089759B">
          <w:rPr>
            <w:noProof/>
            <w:webHidden/>
          </w:rPr>
          <w:tab/>
        </w:r>
        <w:r w:rsidR="0089759B">
          <w:rPr>
            <w:noProof/>
            <w:webHidden/>
          </w:rPr>
          <w:fldChar w:fldCharType="begin"/>
        </w:r>
        <w:r w:rsidR="0089759B">
          <w:rPr>
            <w:noProof/>
            <w:webHidden/>
          </w:rPr>
          <w:instrText xml:space="preserve"> PAGEREF _Toc373159887 \h </w:instrText>
        </w:r>
        <w:r w:rsidR="0089759B">
          <w:rPr>
            <w:noProof/>
            <w:webHidden/>
          </w:rPr>
        </w:r>
        <w:r w:rsidR="0089759B">
          <w:rPr>
            <w:noProof/>
            <w:webHidden/>
          </w:rPr>
          <w:fldChar w:fldCharType="separate"/>
        </w:r>
        <w:r w:rsidR="0089759B">
          <w:rPr>
            <w:noProof/>
            <w:webHidden/>
          </w:rPr>
          <w:t>30</w:t>
        </w:r>
        <w:r w:rsidR="0089759B">
          <w:rPr>
            <w:noProof/>
            <w:webHidden/>
          </w:rPr>
          <w:fldChar w:fldCharType="end"/>
        </w:r>
      </w:hyperlink>
    </w:p>
    <w:p w14:paraId="476EBF47" w14:textId="77777777" w:rsidR="0089759B" w:rsidRDefault="006434E5">
      <w:pPr>
        <w:pStyle w:val="TOC2"/>
        <w:tabs>
          <w:tab w:val="left" w:pos="880"/>
          <w:tab w:val="right" w:leader="dot" w:pos="8778"/>
        </w:tabs>
        <w:rPr>
          <w:rFonts w:asciiTheme="minorHAnsi" w:eastAsiaTheme="minorEastAsia" w:hAnsiTheme="minorHAnsi" w:cstheme="minorBidi"/>
          <w:noProof/>
          <w:sz w:val="22"/>
          <w:szCs w:val="22"/>
          <w:lang w:val="de-AT" w:eastAsia="de-AT"/>
        </w:rPr>
      </w:pPr>
      <w:hyperlink w:anchor="_Toc373159888" w:history="1">
        <w:r w:rsidR="0089759B" w:rsidRPr="003A0A2E">
          <w:rPr>
            <w:rStyle w:val="Hyperlink"/>
            <w:noProof/>
          </w:rPr>
          <w:t>4.4</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Workflow</w:t>
        </w:r>
        <w:r w:rsidR="0089759B">
          <w:rPr>
            <w:noProof/>
            <w:webHidden/>
          </w:rPr>
          <w:tab/>
        </w:r>
        <w:r w:rsidR="0089759B">
          <w:rPr>
            <w:noProof/>
            <w:webHidden/>
          </w:rPr>
          <w:fldChar w:fldCharType="begin"/>
        </w:r>
        <w:r w:rsidR="0089759B">
          <w:rPr>
            <w:noProof/>
            <w:webHidden/>
          </w:rPr>
          <w:instrText xml:space="preserve"> PAGEREF _Toc373159888 \h </w:instrText>
        </w:r>
        <w:r w:rsidR="0089759B">
          <w:rPr>
            <w:noProof/>
            <w:webHidden/>
          </w:rPr>
        </w:r>
        <w:r w:rsidR="0089759B">
          <w:rPr>
            <w:noProof/>
            <w:webHidden/>
          </w:rPr>
          <w:fldChar w:fldCharType="separate"/>
        </w:r>
        <w:r w:rsidR="0089759B">
          <w:rPr>
            <w:noProof/>
            <w:webHidden/>
          </w:rPr>
          <w:t>31</w:t>
        </w:r>
        <w:r w:rsidR="0089759B">
          <w:rPr>
            <w:noProof/>
            <w:webHidden/>
          </w:rPr>
          <w:fldChar w:fldCharType="end"/>
        </w:r>
      </w:hyperlink>
    </w:p>
    <w:p w14:paraId="7EACD9E3" w14:textId="77777777" w:rsidR="0089759B" w:rsidRDefault="006434E5">
      <w:pPr>
        <w:pStyle w:val="TOC3"/>
        <w:tabs>
          <w:tab w:val="left" w:pos="1320"/>
          <w:tab w:val="right" w:leader="dot" w:pos="8778"/>
        </w:tabs>
        <w:rPr>
          <w:rFonts w:asciiTheme="minorHAnsi" w:eastAsiaTheme="minorEastAsia" w:hAnsiTheme="minorHAnsi" w:cstheme="minorBidi"/>
          <w:noProof/>
          <w:sz w:val="22"/>
          <w:szCs w:val="22"/>
          <w:lang w:val="de-AT" w:eastAsia="de-AT"/>
        </w:rPr>
      </w:pPr>
      <w:hyperlink w:anchor="_Toc373159889" w:history="1">
        <w:r w:rsidR="0089759B" w:rsidRPr="003A0A2E">
          <w:rPr>
            <w:rStyle w:val="Hyperlink"/>
            <w:noProof/>
          </w:rPr>
          <w:t>4.4.1</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Getting information about the working directory and repository</w:t>
        </w:r>
        <w:r w:rsidR="0089759B">
          <w:rPr>
            <w:noProof/>
            <w:webHidden/>
          </w:rPr>
          <w:tab/>
        </w:r>
        <w:r w:rsidR="0089759B">
          <w:rPr>
            <w:noProof/>
            <w:webHidden/>
          </w:rPr>
          <w:fldChar w:fldCharType="begin"/>
        </w:r>
        <w:r w:rsidR="0089759B">
          <w:rPr>
            <w:noProof/>
            <w:webHidden/>
          </w:rPr>
          <w:instrText xml:space="preserve"> PAGEREF _Toc373159889 \h </w:instrText>
        </w:r>
        <w:r w:rsidR="0089759B">
          <w:rPr>
            <w:noProof/>
            <w:webHidden/>
          </w:rPr>
        </w:r>
        <w:r w:rsidR="0089759B">
          <w:rPr>
            <w:noProof/>
            <w:webHidden/>
          </w:rPr>
          <w:fldChar w:fldCharType="separate"/>
        </w:r>
        <w:r w:rsidR="0089759B">
          <w:rPr>
            <w:noProof/>
            <w:webHidden/>
          </w:rPr>
          <w:t>31</w:t>
        </w:r>
        <w:r w:rsidR="0089759B">
          <w:rPr>
            <w:noProof/>
            <w:webHidden/>
          </w:rPr>
          <w:fldChar w:fldCharType="end"/>
        </w:r>
      </w:hyperlink>
    </w:p>
    <w:p w14:paraId="482FC42A" w14:textId="77777777" w:rsidR="0089759B" w:rsidRDefault="006434E5">
      <w:pPr>
        <w:pStyle w:val="TOC4"/>
        <w:tabs>
          <w:tab w:val="left" w:pos="1760"/>
          <w:tab w:val="right" w:leader="dot" w:pos="8778"/>
        </w:tabs>
        <w:rPr>
          <w:rFonts w:asciiTheme="minorHAnsi" w:eastAsiaTheme="minorEastAsia" w:hAnsiTheme="minorHAnsi" w:cstheme="minorBidi"/>
          <w:noProof/>
          <w:sz w:val="22"/>
          <w:szCs w:val="22"/>
          <w:lang w:val="de-AT" w:eastAsia="de-AT"/>
        </w:rPr>
      </w:pPr>
      <w:hyperlink w:anchor="_Toc373159890" w:history="1">
        <w:r w:rsidR="0089759B" w:rsidRPr="003A0A2E">
          <w:rPr>
            <w:rStyle w:val="Hyperlink"/>
            <w:noProof/>
          </w:rPr>
          <w:t>4.4.1.1</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View the project history</w:t>
        </w:r>
        <w:r w:rsidR="0089759B">
          <w:rPr>
            <w:noProof/>
            <w:webHidden/>
          </w:rPr>
          <w:tab/>
        </w:r>
        <w:r w:rsidR="0089759B">
          <w:rPr>
            <w:noProof/>
            <w:webHidden/>
          </w:rPr>
          <w:fldChar w:fldCharType="begin"/>
        </w:r>
        <w:r w:rsidR="0089759B">
          <w:rPr>
            <w:noProof/>
            <w:webHidden/>
          </w:rPr>
          <w:instrText xml:space="preserve"> PAGEREF _Toc373159890 \h </w:instrText>
        </w:r>
        <w:r w:rsidR="0089759B">
          <w:rPr>
            <w:noProof/>
            <w:webHidden/>
          </w:rPr>
        </w:r>
        <w:r w:rsidR="0089759B">
          <w:rPr>
            <w:noProof/>
            <w:webHidden/>
          </w:rPr>
          <w:fldChar w:fldCharType="separate"/>
        </w:r>
        <w:r w:rsidR="0089759B">
          <w:rPr>
            <w:noProof/>
            <w:webHidden/>
          </w:rPr>
          <w:t>31</w:t>
        </w:r>
        <w:r w:rsidR="0089759B">
          <w:rPr>
            <w:noProof/>
            <w:webHidden/>
          </w:rPr>
          <w:fldChar w:fldCharType="end"/>
        </w:r>
      </w:hyperlink>
    </w:p>
    <w:p w14:paraId="6B854BE8" w14:textId="77777777" w:rsidR="0089759B" w:rsidRDefault="006434E5">
      <w:pPr>
        <w:pStyle w:val="TOC4"/>
        <w:tabs>
          <w:tab w:val="left" w:pos="1760"/>
          <w:tab w:val="right" w:leader="dot" w:pos="8778"/>
        </w:tabs>
        <w:rPr>
          <w:rFonts w:asciiTheme="minorHAnsi" w:eastAsiaTheme="minorEastAsia" w:hAnsiTheme="minorHAnsi" w:cstheme="minorBidi"/>
          <w:noProof/>
          <w:sz w:val="22"/>
          <w:szCs w:val="22"/>
          <w:lang w:val="de-AT" w:eastAsia="de-AT"/>
        </w:rPr>
      </w:pPr>
      <w:hyperlink w:anchor="_Toc373159891" w:history="1">
        <w:r w:rsidR="0089759B" w:rsidRPr="003A0A2E">
          <w:rPr>
            <w:rStyle w:val="Hyperlink"/>
            <w:noProof/>
          </w:rPr>
          <w:t>4.4.1.2</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View the changes in the working directory</w:t>
        </w:r>
        <w:r w:rsidR="0089759B">
          <w:rPr>
            <w:noProof/>
            <w:webHidden/>
          </w:rPr>
          <w:tab/>
        </w:r>
        <w:r w:rsidR="0089759B">
          <w:rPr>
            <w:noProof/>
            <w:webHidden/>
          </w:rPr>
          <w:fldChar w:fldCharType="begin"/>
        </w:r>
        <w:r w:rsidR="0089759B">
          <w:rPr>
            <w:noProof/>
            <w:webHidden/>
          </w:rPr>
          <w:instrText xml:space="preserve"> PAGEREF _Toc373159891 \h </w:instrText>
        </w:r>
        <w:r w:rsidR="0089759B">
          <w:rPr>
            <w:noProof/>
            <w:webHidden/>
          </w:rPr>
        </w:r>
        <w:r w:rsidR="0089759B">
          <w:rPr>
            <w:noProof/>
            <w:webHidden/>
          </w:rPr>
          <w:fldChar w:fldCharType="separate"/>
        </w:r>
        <w:r w:rsidR="0089759B">
          <w:rPr>
            <w:noProof/>
            <w:webHidden/>
          </w:rPr>
          <w:t>31</w:t>
        </w:r>
        <w:r w:rsidR="0089759B">
          <w:rPr>
            <w:noProof/>
            <w:webHidden/>
          </w:rPr>
          <w:fldChar w:fldCharType="end"/>
        </w:r>
      </w:hyperlink>
    </w:p>
    <w:p w14:paraId="73BDFC83" w14:textId="77777777" w:rsidR="0089759B" w:rsidRDefault="006434E5">
      <w:pPr>
        <w:pStyle w:val="TOC3"/>
        <w:tabs>
          <w:tab w:val="left" w:pos="1320"/>
          <w:tab w:val="right" w:leader="dot" w:pos="8778"/>
        </w:tabs>
        <w:rPr>
          <w:rFonts w:asciiTheme="minorHAnsi" w:eastAsiaTheme="minorEastAsia" w:hAnsiTheme="minorHAnsi" w:cstheme="minorBidi"/>
          <w:noProof/>
          <w:sz w:val="22"/>
          <w:szCs w:val="22"/>
          <w:lang w:val="de-AT" w:eastAsia="de-AT"/>
        </w:rPr>
      </w:pPr>
      <w:hyperlink w:anchor="_Toc373159892" w:history="1">
        <w:r w:rsidR="0089759B" w:rsidRPr="003A0A2E">
          <w:rPr>
            <w:rStyle w:val="Hyperlink"/>
            <w:noProof/>
          </w:rPr>
          <w:t>4.4.2</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Checking out a version</w:t>
        </w:r>
        <w:r w:rsidR="0089759B">
          <w:rPr>
            <w:noProof/>
            <w:webHidden/>
          </w:rPr>
          <w:tab/>
        </w:r>
        <w:r w:rsidR="0089759B">
          <w:rPr>
            <w:noProof/>
            <w:webHidden/>
          </w:rPr>
          <w:fldChar w:fldCharType="begin"/>
        </w:r>
        <w:r w:rsidR="0089759B">
          <w:rPr>
            <w:noProof/>
            <w:webHidden/>
          </w:rPr>
          <w:instrText xml:space="preserve"> PAGEREF _Toc373159892 \h </w:instrText>
        </w:r>
        <w:r w:rsidR="0089759B">
          <w:rPr>
            <w:noProof/>
            <w:webHidden/>
          </w:rPr>
        </w:r>
        <w:r w:rsidR="0089759B">
          <w:rPr>
            <w:noProof/>
            <w:webHidden/>
          </w:rPr>
          <w:fldChar w:fldCharType="separate"/>
        </w:r>
        <w:r w:rsidR="0089759B">
          <w:rPr>
            <w:noProof/>
            <w:webHidden/>
          </w:rPr>
          <w:t>31</w:t>
        </w:r>
        <w:r w:rsidR="0089759B">
          <w:rPr>
            <w:noProof/>
            <w:webHidden/>
          </w:rPr>
          <w:fldChar w:fldCharType="end"/>
        </w:r>
      </w:hyperlink>
    </w:p>
    <w:p w14:paraId="5A8D29E5" w14:textId="77777777" w:rsidR="0089759B" w:rsidRDefault="006434E5">
      <w:pPr>
        <w:pStyle w:val="TOC3"/>
        <w:tabs>
          <w:tab w:val="left" w:pos="1320"/>
          <w:tab w:val="right" w:leader="dot" w:pos="8778"/>
        </w:tabs>
        <w:rPr>
          <w:rFonts w:asciiTheme="minorHAnsi" w:eastAsiaTheme="minorEastAsia" w:hAnsiTheme="minorHAnsi" w:cstheme="minorBidi"/>
          <w:noProof/>
          <w:sz w:val="22"/>
          <w:szCs w:val="22"/>
          <w:lang w:val="de-AT" w:eastAsia="de-AT"/>
        </w:rPr>
      </w:pPr>
      <w:hyperlink w:anchor="_Toc373159893" w:history="1">
        <w:r w:rsidR="0089759B" w:rsidRPr="003A0A2E">
          <w:rPr>
            <w:rStyle w:val="Hyperlink"/>
            <w:noProof/>
          </w:rPr>
          <w:t>4.4.3</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Adding content to the repository</w:t>
        </w:r>
        <w:r w:rsidR="0089759B">
          <w:rPr>
            <w:noProof/>
            <w:webHidden/>
          </w:rPr>
          <w:tab/>
        </w:r>
        <w:r w:rsidR="0089759B">
          <w:rPr>
            <w:noProof/>
            <w:webHidden/>
          </w:rPr>
          <w:fldChar w:fldCharType="begin"/>
        </w:r>
        <w:r w:rsidR="0089759B">
          <w:rPr>
            <w:noProof/>
            <w:webHidden/>
          </w:rPr>
          <w:instrText xml:space="preserve"> PAGEREF _Toc373159893 \h </w:instrText>
        </w:r>
        <w:r w:rsidR="0089759B">
          <w:rPr>
            <w:noProof/>
            <w:webHidden/>
          </w:rPr>
        </w:r>
        <w:r w:rsidR="0089759B">
          <w:rPr>
            <w:noProof/>
            <w:webHidden/>
          </w:rPr>
          <w:fldChar w:fldCharType="separate"/>
        </w:r>
        <w:r w:rsidR="0089759B">
          <w:rPr>
            <w:noProof/>
            <w:webHidden/>
          </w:rPr>
          <w:t>31</w:t>
        </w:r>
        <w:r w:rsidR="0089759B">
          <w:rPr>
            <w:noProof/>
            <w:webHidden/>
          </w:rPr>
          <w:fldChar w:fldCharType="end"/>
        </w:r>
      </w:hyperlink>
    </w:p>
    <w:p w14:paraId="748D1D37" w14:textId="77777777" w:rsidR="0089759B" w:rsidRDefault="006434E5">
      <w:pPr>
        <w:pStyle w:val="TOC3"/>
        <w:tabs>
          <w:tab w:val="left" w:pos="1320"/>
          <w:tab w:val="right" w:leader="dot" w:pos="8778"/>
        </w:tabs>
        <w:rPr>
          <w:rFonts w:asciiTheme="minorHAnsi" w:eastAsiaTheme="minorEastAsia" w:hAnsiTheme="minorHAnsi" w:cstheme="minorBidi"/>
          <w:noProof/>
          <w:sz w:val="22"/>
          <w:szCs w:val="22"/>
          <w:lang w:val="de-AT" w:eastAsia="de-AT"/>
        </w:rPr>
      </w:pPr>
      <w:hyperlink w:anchor="_Toc373159894" w:history="1">
        <w:r w:rsidR="0089759B" w:rsidRPr="003A0A2E">
          <w:rPr>
            <w:rStyle w:val="Hyperlink"/>
            <w:noProof/>
          </w:rPr>
          <w:t>4.4.4</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Committing changes to the repository</w:t>
        </w:r>
        <w:r w:rsidR="0089759B">
          <w:rPr>
            <w:noProof/>
            <w:webHidden/>
          </w:rPr>
          <w:tab/>
        </w:r>
        <w:r w:rsidR="0089759B">
          <w:rPr>
            <w:noProof/>
            <w:webHidden/>
          </w:rPr>
          <w:fldChar w:fldCharType="begin"/>
        </w:r>
        <w:r w:rsidR="0089759B">
          <w:rPr>
            <w:noProof/>
            <w:webHidden/>
          </w:rPr>
          <w:instrText xml:space="preserve"> PAGEREF _Toc373159894 \h </w:instrText>
        </w:r>
        <w:r w:rsidR="0089759B">
          <w:rPr>
            <w:noProof/>
            <w:webHidden/>
          </w:rPr>
        </w:r>
        <w:r w:rsidR="0089759B">
          <w:rPr>
            <w:noProof/>
            <w:webHidden/>
          </w:rPr>
          <w:fldChar w:fldCharType="separate"/>
        </w:r>
        <w:r w:rsidR="0089759B">
          <w:rPr>
            <w:noProof/>
            <w:webHidden/>
          </w:rPr>
          <w:t>32</w:t>
        </w:r>
        <w:r w:rsidR="0089759B">
          <w:rPr>
            <w:noProof/>
            <w:webHidden/>
          </w:rPr>
          <w:fldChar w:fldCharType="end"/>
        </w:r>
      </w:hyperlink>
    </w:p>
    <w:p w14:paraId="64A6BDD1" w14:textId="77777777" w:rsidR="0089759B" w:rsidRDefault="006434E5">
      <w:pPr>
        <w:pStyle w:val="TOC4"/>
        <w:tabs>
          <w:tab w:val="left" w:pos="1760"/>
          <w:tab w:val="right" w:leader="dot" w:pos="8778"/>
        </w:tabs>
        <w:rPr>
          <w:rFonts w:asciiTheme="minorHAnsi" w:eastAsiaTheme="minorEastAsia" w:hAnsiTheme="minorHAnsi" w:cstheme="minorBidi"/>
          <w:noProof/>
          <w:sz w:val="22"/>
          <w:szCs w:val="22"/>
          <w:lang w:val="de-AT" w:eastAsia="de-AT"/>
        </w:rPr>
      </w:pPr>
      <w:hyperlink w:anchor="_Toc373159895" w:history="1">
        <w:r w:rsidR="0089759B" w:rsidRPr="003A0A2E">
          <w:rPr>
            <w:rStyle w:val="Hyperlink"/>
            <w:noProof/>
          </w:rPr>
          <w:t>4.4.4.1</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Staging files to commit them</w:t>
        </w:r>
        <w:r w:rsidR="0089759B">
          <w:rPr>
            <w:noProof/>
            <w:webHidden/>
          </w:rPr>
          <w:tab/>
        </w:r>
        <w:r w:rsidR="0089759B">
          <w:rPr>
            <w:noProof/>
            <w:webHidden/>
          </w:rPr>
          <w:fldChar w:fldCharType="begin"/>
        </w:r>
        <w:r w:rsidR="0089759B">
          <w:rPr>
            <w:noProof/>
            <w:webHidden/>
          </w:rPr>
          <w:instrText xml:space="preserve"> PAGEREF _Toc373159895 \h </w:instrText>
        </w:r>
        <w:r w:rsidR="0089759B">
          <w:rPr>
            <w:noProof/>
            <w:webHidden/>
          </w:rPr>
        </w:r>
        <w:r w:rsidR="0089759B">
          <w:rPr>
            <w:noProof/>
            <w:webHidden/>
          </w:rPr>
          <w:fldChar w:fldCharType="separate"/>
        </w:r>
        <w:r w:rsidR="0089759B">
          <w:rPr>
            <w:noProof/>
            <w:webHidden/>
          </w:rPr>
          <w:t>32</w:t>
        </w:r>
        <w:r w:rsidR="0089759B">
          <w:rPr>
            <w:noProof/>
            <w:webHidden/>
          </w:rPr>
          <w:fldChar w:fldCharType="end"/>
        </w:r>
      </w:hyperlink>
    </w:p>
    <w:p w14:paraId="6BCCD80F" w14:textId="77777777" w:rsidR="0089759B" w:rsidRDefault="006434E5">
      <w:pPr>
        <w:pStyle w:val="TOC4"/>
        <w:tabs>
          <w:tab w:val="left" w:pos="1760"/>
          <w:tab w:val="right" w:leader="dot" w:pos="8778"/>
        </w:tabs>
        <w:rPr>
          <w:rFonts w:asciiTheme="minorHAnsi" w:eastAsiaTheme="minorEastAsia" w:hAnsiTheme="minorHAnsi" w:cstheme="minorBidi"/>
          <w:noProof/>
          <w:sz w:val="22"/>
          <w:szCs w:val="22"/>
          <w:lang w:val="de-AT" w:eastAsia="de-AT"/>
        </w:rPr>
      </w:pPr>
      <w:hyperlink w:anchor="_Toc373159896" w:history="1">
        <w:r w:rsidR="0089759B" w:rsidRPr="003A0A2E">
          <w:rPr>
            <w:rStyle w:val="Hyperlink"/>
            <w:i/>
            <w:noProof/>
          </w:rPr>
          <w:t>4.4.4.2</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Committing to the local repository</w:t>
        </w:r>
        <w:r w:rsidR="0089759B">
          <w:rPr>
            <w:noProof/>
            <w:webHidden/>
          </w:rPr>
          <w:tab/>
        </w:r>
        <w:r w:rsidR="0089759B">
          <w:rPr>
            <w:noProof/>
            <w:webHidden/>
          </w:rPr>
          <w:fldChar w:fldCharType="begin"/>
        </w:r>
        <w:r w:rsidR="0089759B">
          <w:rPr>
            <w:noProof/>
            <w:webHidden/>
          </w:rPr>
          <w:instrText xml:space="preserve"> PAGEREF _Toc373159896 \h </w:instrText>
        </w:r>
        <w:r w:rsidR="0089759B">
          <w:rPr>
            <w:noProof/>
            <w:webHidden/>
          </w:rPr>
        </w:r>
        <w:r w:rsidR="0089759B">
          <w:rPr>
            <w:noProof/>
            <w:webHidden/>
          </w:rPr>
          <w:fldChar w:fldCharType="separate"/>
        </w:r>
        <w:r w:rsidR="0089759B">
          <w:rPr>
            <w:noProof/>
            <w:webHidden/>
          </w:rPr>
          <w:t>32</w:t>
        </w:r>
        <w:r w:rsidR="0089759B">
          <w:rPr>
            <w:noProof/>
            <w:webHidden/>
          </w:rPr>
          <w:fldChar w:fldCharType="end"/>
        </w:r>
      </w:hyperlink>
    </w:p>
    <w:p w14:paraId="2C89AF30" w14:textId="77777777" w:rsidR="0089759B" w:rsidRDefault="006434E5">
      <w:pPr>
        <w:pStyle w:val="TOC4"/>
        <w:tabs>
          <w:tab w:val="left" w:pos="1760"/>
          <w:tab w:val="right" w:leader="dot" w:pos="8778"/>
        </w:tabs>
        <w:rPr>
          <w:rFonts w:asciiTheme="minorHAnsi" w:eastAsiaTheme="minorEastAsia" w:hAnsiTheme="minorHAnsi" w:cstheme="minorBidi"/>
          <w:noProof/>
          <w:sz w:val="22"/>
          <w:szCs w:val="22"/>
          <w:lang w:val="de-AT" w:eastAsia="de-AT"/>
        </w:rPr>
      </w:pPr>
      <w:hyperlink w:anchor="_Toc373159897" w:history="1">
        <w:r w:rsidR="0089759B" w:rsidRPr="003A0A2E">
          <w:rPr>
            <w:rStyle w:val="Hyperlink"/>
            <w:noProof/>
          </w:rPr>
          <w:t>4.4.4.3</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Pushing changes from the local repository to the central repository</w:t>
        </w:r>
        <w:r w:rsidR="0089759B">
          <w:rPr>
            <w:noProof/>
            <w:webHidden/>
          </w:rPr>
          <w:tab/>
        </w:r>
        <w:r w:rsidR="0089759B">
          <w:rPr>
            <w:noProof/>
            <w:webHidden/>
          </w:rPr>
          <w:fldChar w:fldCharType="begin"/>
        </w:r>
        <w:r w:rsidR="0089759B">
          <w:rPr>
            <w:noProof/>
            <w:webHidden/>
          </w:rPr>
          <w:instrText xml:space="preserve"> PAGEREF _Toc373159897 \h </w:instrText>
        </w:r>
        <w:r w:rsidR="0089759B">
          <w:rPr>
            <w:noProof/>
            <w:webHidden/>
          </w:rPr>
        </w:r>
        <w:r w:rsidR="0089759B">
          <w:rPr>
            <w:noProof/>
            <w:webHidden/>
          </w:rPr>
          <w:fldChar w:fldCharType="separate"/>
        </w:r>
        <w:r w:rsidR="0089759B">
          <w:rPr>
            <w:noProof/>
            <w:webHidden/>
          </w:rPr>
          <w:t>32</w:t>
        </w:r>
        <w:r w:rsidR="0089759B">
          <w:rPr>
            <w:noProof/>
            <w:webHidden/>
          </w:rPr>
          <w:fldChar w:fldCharType="end"/>
        </w:r>
      </w:hyperlink>
    </w:p>
    <w:p w14:paraId="3912821B" w14:textId="77777777" w:rsidR="0089759B" w:rsidRDefault="006434E5">
      <w:pPr>
        <w:pStyle w:val="TOC3"/>
        <w:tabs>
          <w:tab w:val="left" w:pos="1320"/>
          <w:tab w:val="right" w:leader="dot" w:pos="8778"/>
        </w:tabs>
        <w:rPr>
          <w:rFonts w:asciiTheme="minorHAnsi" w:eastAsiaTheme="minorEastAsia" w:hAnsiTheme="minorHAnsi" w:cstheme="minorBidi"/>
          <w:noProof/>
          <w:sz w:val="22"/>
          <w:szCs w:val="22"/>
          <w:lang w:val="de-AT" w:eastAsia="de-AT"/>
        </w:rPr>
      </w:pPr>
      <w:hyperlink w:anchor="_Toc373159898" w:history="1">
        <w:r w:rsidR="0089759B" w:rsidRPr="003A0A2E">
          <w:rPr>
            <w:rStyle w:val="Hyperlink"/>
            <w:noProof/>
          </w:rPr>
          <w:t>4.4.5</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Branching and tagging</w:t>
        </w:r>
        <w:r w:rsidR="0089759B">
          <w:rPr>
            <w:noProof/>
            <w:webHidden/>
          </w:rPr>
          <w:tab/>
        </w:r>
        <w:r w:rsidR="0089759B">
          <w:rPr>
            <w:noProof/>
            <w:webHidden/>
          </w:rPr>
          <w:fldChar w:fldCharType="begin"/>
        </w:r>
        <w:r w:rsidR="0089759B">
          <w:rPr>
            <w:noProof/>
            <w:webHidden/>
          </w:rPr>
          <w:instrText xml:space="preserve"> PAGEREF _Toc373159898 \h </w:instrText>
        </w:r>
        <w:r w:rsidR="0089759B">
          <w:rPr>
            <w:noProof/>
            <w:webHidden/>
          </w:rPr>
        </w:r>
        <w:r w:rsidR="0089759B">
          <w:rPr>
            <w:noProof/>
            <w:webHidden/>
          </w:rPr>
          <w:fldChar w:fldCharType="separate"/>
        </w:r>
        <w:r w:rsidR="0089759B">
          <w:rPr>
            <w:noProof/>
            <w:webHidden/>
          </w:rPr>
          <w:t>32</w:t>
        </w:r>
        <w:r w:rsidR="0089759B">
          <w:rPr>
            <w:noProof/>
            <w:webHidden/>
          </w:rPr>
          <w:fldChar w:fldCharType="end"/>
        </w:r>
      </w:hyperlink>
    </w:p>
    <w:p w14:paraId="16160C18" w14:textId="77777777" w:rsidR="0089759B" w:rsidRDefault="006434E5">
      <w:pPr>
        <w:pStyle w:val="TOC2"/>
        <w:tabs>
          <w:tab w:val="left" w:pos="880"/>
          <w:tab w:val="right" w:leader="dot" w:pos="8778"/>
        </w:tabs>
        <w:rPr>
          <w:rFonts w:asciiTheme="minorHAnsi" w:eastAsiaTheme="minorEastAsia" w:hAnsiTheme="minorHAnsi" w:cstheme="minorBidi"/>
          <w:noProof/>
          <w:sz w:val="22"/>
          <w:szCs w:val="22"/>
          <w:lang w:val="de-AT" w:eastAsia="de-AT"/>
        </w:rPr>
      </w:pPr>
      <w:hyperlink w:anchor="_Toc373159899" w:history="1">
        <w:r w:rsidR="0089759B" w:rsidRPr="003A0A2E">
          <w:rPr>
            <w:rStyle w:val="Hyperlink"/>
            <w:noProof/>
          </w:rPr>
          <w:t>4.5</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Convenient features</w:t>
        </w:r>
        <w:r w:rsidR="0089759B">
          <w:rPr>
            <w:noProof/>
            <w:webHidden/>
          </w:rPr>
          <w:tab/>
        </w:r>
        <w:r w:rsidR="0089759B">
          <w:rPr>
            <w:noProof/>
            <w:webHidden/>
          </w:rPr>
          <w:fldChar w:fldCharType="begin"/>
        </w:r>
        <w:r w:rsidR="0089759B">
          <w:rPr>
            <w:noProof/>
            <w:webHidden/>
          </w:rPr>
          <w:instrText xml:space="preserve"> PAGEREF _Toc373159899 \h </w:instrText>
        </w:r>
        <w:r w:rsidR="0089759B">
          <w:rPr>
            <w:noProof/>
            <w:webHidden/>
          </w:rPr>
        </w:r>
        <w:r w:rsidR="0089759B">
          <w:rPr>
            <w:noProof/>
            <w:webHidden/>
          </w:rPr>
          <w:fldChar w:fldCharType="separate"/>
        </w:r>
        <w:r w:rsidR="0089759B">
          <w:rPr>
            <w:noProof/>
            <w:webHidden/>
          </w:rPr>
          <w:t>32</w:t>
        </w:r>
        <w:r w:rsidR="0089759B">
          <w:rPr>
            <w:noProof/>
            <w:webHidden/>
          </w:rPr>
          <w:fldChar w:fldCharType="end"/>
        </w:r>
      </w:hyperlink>
    </w:p>
    <w:p w14:paraId="66DAB6BB" w14:textId="77777777" w:rsidR="0089759B" w:rsidRDefault="006434E5">
      <w:pPr>
        <w:pStyle w:val="TOC3"/>
        <w:tabs>
          <w:tab w:val="left" w:pos="1320"/>
          <w:tab w:val="right" w:leader="dot" w:pos="8778"/>
        </w:tabs>
        <w:rPr>
          <w:rFonts w:asciiTheme="minorHAnsi" w:eastAsiaTheme="minorEastAsia" w:hAnsiTheme="minorHAnsi" w:cstheme="minorBidi"/>
          <w:noProof/>
          <w:sz w:val="22"/>
          <w:szCs w:val="22"/>
          <w:lang w:val="de-AT" w:eastAsia="de-AT"/>
        </w:rPr>
      </w:pPr>
      <w:hyperlink w:anchor="_Toc373159900" w:history="1">
        <w:r w:rsidR="0089759B" w:rsidRPr="003A0A2E">
          <w:rPr>
            <w:rStyle w:val="Hyperlink"/>
            <w:noProof/>
          </w:rPr>
          <w:t>4.5.1</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Committing only partial changes</w:t>
        </w:r>
        <w:r w:rsidR="0089759B">
          <w:rPr>
            <w:noProof/>
            <w:webHidden/>
          </w:rPr>
          <w:tab/>
        </w:r>
        <w:r w:rsidR="0089759B">
          <w:rPr>
            <w:noProof/>
            <w:webHidden/>
          </w:rPr>
          <w:fldChar w:fldCharType="begin"/>
        </w:r>
        <w:r w:rsidR="0089759B">
          <w:rPr>
            <w:noProof/>
            <w:webHidden/>
          </w:rPr>
          <w:instrText xml:space="preserve"> PAGEREF _Toc373159900 \h </w:instrText>
        </w:r>
        <w:r w:rsidR="0089759B">
          <w:rPr>
            <w:noProof/>
            <w:webHidden/>
          </w:rPr>
        </w:r>
        <w:r w:rsidR="0089759B">
          <w:rPr>
            <w:noProof/>
            <w:webHidden/>
          </w:rPr>
          <w:fldChar w:fldCharType="separate"/>
        </w:r>
        <w:r w:rsidR="0089759B">
          <w:rPr>
            <w:noProof/>
            <w:webHidden/>
          </w:rPr>
          <w:t>32</w:t>
        </w:r>
        <w:r w:rsidR="0089759B">
          <w:rPr>
            <w:noProof/>
            <w:webHidden/>
          </w:rPr>
          <w:fldChar w:fldCharType="end"/>
        </w:r>
      </w:hyperlink>
    </w:p>
    <w:p w14:paraId="6FA0FEBE" w14:textId="77777777" w:rsidR="0089759B" w:rsidRDefault="006434E5">
      <w:pPr>
        <w:pStyle w:val="TOC3"/>
        <w:tabs>
          <w:tab w:val="left" w:pos="1320"/>
          <w:tab w:val="right" w:leader="dot" w:pos="8778"/>
        </w:tabs>
        <w:rPr>
          <w:rFonts w:asciiTheme="minorHAnsi" w:eastAsiaTheme="minorEastAsia" w:hAnsiTheme="minorHAnsi" w:cstheme="minorBidi"/>
          <w:noProof/>
          <w:sz w:val="22"/>
          <w:szCs w:val="22"/>
          <w:lang w:val="de-AT" w:eastAsia="de-AT"/>
        </w:rPr>
      </w:pPr>
      <w:hyperlink w:anchor="_Toc373159901" w:history="1">
        <w:r w:rsidR="0089759B" w:rsidRPr="003A0A2E">
          <w:rPr>
            <w:rStyle w:val="Hyperlink"/>
            <w:noProof/>
          </w:rPr>
          <w:t>4.5.2</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Modifying the last commit</w:t>
        </w:r>
        <w:r w:rsidR="0089759B">
          <w:rPr>
            <w:noProof/>
            <w:webHidden/>
          </w:rPr>
          <w:tab/>
        </w:r>
        <w:r w:rsidR="0089759B">
          <w:rPr>
            <w:noProof/>
            <w:webHidden/>
          </w:rPr>
          <w:fldChar w:fldCharType="begin"/>
        </w:r>
        <w:r w:rsidR="0089759B">
          <w:rPr>
            <w:noProof/>
            <w:webHidden/>
          </w:rPr>
          <w:instrText xml:space="preserve"> PAGEREF _Toc373159901 \h </w:instrText>
        </w:r>
        <w:r w:rsidR="0089759B">
          <w:rPr>
            <w:noProof/>
            <w:webHidden/>
          </w:rPr>
        </w:r>
        <w:r w:rsidR="0089759B">
          <w:rPr>
            <w:noProof/>
            <w:webHidden/>
          </w:rPr>
          <w:fldChar w:fldCharType="separate"/>
        </w:r>
        <w:r w:rsidR="0089759B">
          <w:rPr>
            <w:noProof/>
            <w:webHidden/>
          </w:rPr>
          <w:t>32</w:t>
        </w:r>
        <w:r w:rsidR="0089759B">
          <w:rPr>
            <w:noProof/>
            <w:webHidden/>
          </w:rPr>
          <w:fldChar w:fldCharType="end"/>
        </w:r>
      </w:hyperlink>
    </w:p>
    <w:p w14:paraId="0E59C4EC" w14:textId="77777777" w:rsidR="0089759B" w:rsidRDefault="006434E5">
      <w:pPr>
        <w:pStyle w:val="TOC3"/>
        <w:tabs>
          <w:tab w:val="left" w:pos="1320"/>
          <w:tab w:val="right" w:leader="dot" w:pos="8778"/>
        </w:tabs>
        <w:rPr>
          <w:rFonts w:asciiTheme="minorHAnsi" w:eastAsiaTheme="minorEastAsia" w:hAnsiTheme="minorHAnsi" w:cstheme="minorBidi"/>
          <w:noProof/>
          <w:sz w:val="22"/>
          <w:szCs w:val="22"/>
          <w:lang w:val="de-AT" w:eastAsia="de-AT"/>
        </w:rPr>
      </w:pPr>
      <w:hyperlink w:anchor="_Toc373159902" w:history="1">
        <w:r w:rsidR="0089759B" w:rsidRPr="003A0A2E">
          <w:rPr>
            <w:rStyle w:val="Hyperlink"/>
            <w:noProof/>
          </w:rPr>
          <w:t>4.5.3</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Stashing</w:t>
        </w:r>
        <w:r w:rsidR="0089759B">
          <w:rPr>
            <w:noProof/>
            <w:webHidden/>
          </w:rPr>
          <w:tab/>
        </w:r>
        <w:r w:rsidR="0089759B">
          <w:rPr>
            <w:noProof/>
            <w:webHidden/>
          </w:rPr>
          <w:fldChar w:fldCharType="begin"/>
        </w:r>
        <w:r w:rsidR="0089759B">
          <w:rPr>
            <w:noProof/>
            <w:webHidden/>
          </w:rPr>
          <w:instrText xml:space="preserve"> PAGEREF _Toc373159902 \h </w:instrText>
        </w:r>
        <w:r w:rsidR="0089759B">
          <w:rPr>
            <w:noProof/>
            <w:webHidden/>
          </w:rPr>
        </w:r>
        <w:r w:rsidR="0089759B">
          <w:rPr>
            <w:noProof/>
            <w:webHidden/>
          </w:rPr>
          <w:fldChar w:fldCharType="separate"/>
        </w:r>
        <w:r w:rsidR="0089759B">
          <w:rPr>
            <w:noProof/>
            <w:webHidden/>
          </w:rPr>
          <w:t>33</w:t>
        </w:r>
        <w:r w:rsidR="0089759B">
          <w:rPr>
            <w:noProof/>
            <w:webHidden/>
          </w:rPr>
          <w:fldChar w:fldCharType="end"/>
        </w:r>
      </w:hyperlink>
    </w:p>
    <w:p w14:paraId="24E45BFE" w14:textId="77777777" w:rsidR="0089759B" w:rsidRDefault="006434E5">
      <w:pPr>
        <w:pStyle w:val="TOC1"/>
        <w:tabs>
          <w:tab w:val="left" w:pos="400"/>
          <w:tab w:val="right" w:leader="dot" w:pos="8778"/>
        </w:tabs>
        <w:rPr>
          <w:rFonts w:asciiTheme="minorHAnsi" w:eastAsiaTheme="minorEastAsia" w:hAnsiTheme="minorHAnsi" w:cstheme="minorBidi"/>
          <w:b w:val="0"/>
          <w:noProof/>
          <w:sz w:val="22"/>
          <w:szCs w:val="22"/>
          <w:lang w:val="de-AT" w:eastAsia="de-AT"/>
        </w:rPr>
      </w:pPr>
      <w:hyperlink w:anchor="_Toc373159903" w:history="1">
        <w:r w:rsidR="0089759B" w:rsidRPr="003A0A2E">
          <w:rPr>
            <w:rStyle w:val="Hyperlink"/>
            <w:noProof/>
          </w:rPr>
          <w:t>5</w:t>
        </w:r>
        <w:r w:rsidR="0089759B">
          <w:rPr>
            <w:rFonts w:asciiTheme="minorHAnsi" w:eastAsiaTheme="minorEastAsia" w:hAnsiTheme="minorHAnsi" w:cstheme="minorBidi"/>
            <w:b w:val="0"/>
            <w:noProof/>
            <w:sz w:val="22"/>
            <w:szCs w:val="22"/>
            <w:lang w:val="de-AT" w:eastAsia="de-AT"/>
          </w:rPr>
          <w:tab/>
        </w:r>
        <w:r w:rsidR="0089759B" w:rsidRPr="003A0A2E">
          <w:rPr>
            <w:rStyle w:val="Hyperlink"/>
            <w:noProof/>
          </w:rPr>
          <w:t>Appendix: Automated IAS install</w:t>
        </w:r>
        <w:r w:rsidR="0089759B">
          <w:rPr>
            <w:noProof/>
            <w:webHidden/>
          </w:rPr>
          <w:tab/>
        </w:r>
        <w:r w:rsidR="0089759B">
          <w:rPr>
            <w:noProof/>
            <w:webHidden/>
          </w:rPr>
          <w:fldChar w:fldCharType="begin"/>
        </w:r>
        <w:r w:rsidR="0089759B">
          <w:rPr>
            <w:noProof/>
            <w:webHidden/>
          </w:rPr>
          <w:instrText xml:space="preserve"> PAGEREF _Toc373159903 \h </w:instrText>
        </w:r>
        <w:r w:rsidR="0089759B">
          <w:rPr>
            <w:noProof/>
            <w:webHidden/>
          </w:rPr>
        </w:r>
        <w:r w:rsidR="0089759B">
          <w:rPr>
            <w:noProof/>
            <w:webHidden/>
          </w:rPr>
          <w:fldChar w:fldCharType="separate"/>
        </w:r>
        <w:r w:rsidR="0089759B">
          <w:rPr>
            <w:noProof/>
            <w:webHidden/>
          </w:rPr>
          <w:t>34</w:t>
        </w:r>
        <w:r w:rsidR="0089759B">
          <w:rPr>
            <w:noProof/>
            <w:webHidden/>
          </w:rPr>
          <w:fldChar w:fldCharType="end"/>
        </w:r>
      </w:hyperlink>
    </w:p>
    <w:p w14:paraId="67A9D2F9" w14:textId="77777777" w:rsidR="0089759B" w:rsidRDefault="006434E5">
      <w:pPr>
        <w:pStyle w:val="TOC2"/>
        <w:tabs>
          <w:tab w:val="left" w:pos="880"/>
          <w:tab w:val="right" w:leader="dot" w:pos="8778"/>
        </w:tabs>
        <w:rPr>
          <w:rFonts w:asciiTheme="minorHAnsi" w:eastAsiaTheme="minorEastAsia" w:hAnsiTheme="minorHAnsi" w:cstheme="minorBidi"/>
          <w:noProof/>
          <w:sz w:val="22"/>
          <w:szCs w:val="22"/>
          <w:lang w:val="de-AT" w:eastAsia="de-AT"/>
        </w:rPr>
      </w:pPr>
      <w:hyperlink w:anchor="_Toc373159904" w:history="1">
        <w:r w:rsidR="0089759B" w:rsidRPr="003A0A2E">
          <w:rPr>
            <w:rStyle w:val="Hyperlink"/>
            <w:noProof/>
          </w:rPr>
          <w:t>5.1</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Requirements</w:t>
        </w:r>
        <w:r w:rsidR="0089759B">
          <w:rPr>
            <w:noProof/>
            <w:webHidden/>
          </w:rPr>
          <w:tab/>
        </w:r>
        <w:r w:rsidR="0089759B">
          <w:rPr>
            <w:noProof/>
            <w:webHidden/>
          </w:rPr>
          <w:fldChar w:fldCharType="begin"/>
        </w:r>
        <w:r w:rsidR="0089759B">
          <w:rPr>
            <w:noProof/>
            <w:webHidden/>
          </w:rPr>
          <w:instrText xml:space="preserve"> PAGEREF _Toc373159904 \h </w:instrText>
        </w:r>
        <w:r w:rsidR="0089759B">
          <w:rPr>
            <w:noProof/>
            <w:webHidden/>
          </w:rPr>
        </w:r>
        <w:r w:rsidR="0089759B">
          <w:rPr>
            <w:noProof/>
            <w:webHidden/>
          </w:rPr>
          <w:fldChar w:fldCharType="separate"/>
        </w:r>
        <w:r w:rsidR="0089759B">
          <w:rPr>
            <w:noProof/>
            <w:webHidden/>
          </w:rPr>
          <w:t>34</w:t>
        </w:r>
        <w:r w:rsidR="0089759B">
          <w:rPr>
            <w:noProof/>
            <w:webHidden/>
          </w:rPr>
          <w:fldChar w:fldCharType="end"/>
        </w:r>
      </w:hyperlink>
    </w:p>
    <w:p w14:paraId="790F8108" w14:textId="77777777" w:rsidR="0089759B" w:rsidRDefault="006434E5">
      <w:pPr>
        <w:pStyle w:val="TOC3"/>
        <w:tabs>
          <w:tab w:val="left" w:pos="1320"/>
          <w:tab w:val="right" w:leader="dot" w:pos="8778"/>
        </w:tabs>
        <w:rPr>
          <w:rFonts w:asciiTheme="minorHAnsi" w:eastAsiaTheme="minorEastAsia" w:hAnsiTheme="minorHAnsi" w:cstheme="minorBidi"/>
          <w:noProof/>
          <w:sz w:val="22"/>
          <w:szCs w:val="22"/>
          <w:lang w:val="de-AT" w:eastAsia="de-AT"/>
        </w:rPr>
      </w:pPr>
      <w:hyperlink w:anchor="_Toc373159905" w:history="1">
        <w:r w:rsidR="0089759B" w:rsidRPr="003A0A2E">
          <w:rPr>
            <w:rStyle w:val="Hyperlink"/>
            <w:noProof/>
          </w:rPr>
          <w:t>5.1.1</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On the Test Control Host</w:t>
        </w:r>
        <w:r w:rsidR="0089759B">
          <w:rPr>
            <w:noProof/>
            <w:webHidden/>
          </w:rPr>
          <w:tab/>
        </w:r>
        <w:r w:rsidR="0089759B">
          <w:rPr>
            <w:noProof/>
            <w:webHidden/>
          </w:rPr>
          <w:fldChar w:fldCharType="begin"/>
        </w:r>
        <w:r w:rsidR="0089759B">
          <w:rPr>
            <w:noProof/>
            <w:webHidden/>
          </w:rPr>
          <w:instrText xml:space="preserve"> PAGEREF _Toc373159905 \h </w:instrText>
        </w:r>
        <w:r w:rsidR="0089759B">
          <w:rPr>
            <w:noProof/>
            <w:webHidden/>
          </w:rPr>
        </w:r>
        <w:r w:rsidR="0089759B">
          <w:rPr>
            <w:noProof/>
            <w:webHidden/>
          </w:rPr>
          <w:fldChar w:fldCharType="separate"/>
        </w:r>
        <w:r w:rsidR="0089759B">
          <w:rPr>
            <w:noProof/>
            <w:webHidden/>
          </w:rPr>
          <w:t>34</w:t>
        </w:r>
        <w:r w:rsidR="0089759B">
          <w:rPr>
            <w:noProof/>
            <w:webHidden/>
          </w:rPr>
          <w:fldChar w:fldCharType="end"/>
        </w:r>
      </w:hyperlink>
    </w:p>
    <w:p w14:paraId="62D6034B" w14:textId="77777777" w:rsidR="0089759B" w:rsidRDefault="006434E5">
      <w:pPr>
        <w:pStyle w:val="TOC3"/>
        <w:tabs>
          <w:tab w:val="left" w:pos="1320"/>
          <w:tab w:val="right" w:leader="dot" w:pos="8778"/>
        </w:tabs>
        <w:rPr>
          <w:rFonts w:asciiTheme="minorHAnsi" w:eastAsiaTheme="minorEastAsia" w:hAnsiTheme="minorHAnsi" w:cstheme="minorBidi"/>
          <w:noProof/>
          <w:sz w:val="22"/>
          <w:szCs w:val="22"/>
          <w:lang w:val="de-AT" w:eastAsia="de-AT"/>
        </w:rPr>
      </w:pPr>
      <w:hyperlink w:anchor="_Toc373159906" w:history="1">
        <w:r w:rsidR="0089759B" w:rsidRPr="003A0A2E">
          <w:rPr>
            <w:rStyle w:val="Hyperlink"/>
            <w:noProof/>
          </w:rPr>
          <w:t>5.1.2</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IAS host (Windows 2K8)</w:t>
        </w:r>
        <w:r w:rsidR="0089759B">
          <w:rPr>
            <w:noProof/>
            <w:webHidden/>
          </w:rPr>
          <w:tab/>
        </w:r>
        <w:r w:rsidR="0089759B">
          <w:rPr>
            <w:noProof/>
            <w:webHidden/>
          </w:rPr>
          <w:fldChar w:fldCharType="begin"/>
        </w:r>
        <w:r w:rsidR="0089759B">
          <w:rPr>
            <w:noProof/>
            <w:webHidden/>
          </w:rPr>
          <w:instrText xml:space="preserve"> PAGEREF _Toc373159906 \h </w:instrText>
        </w:r>
        <w:r w:rsidR="0089759B">
          <w:rPr>
            <w:noProof/>
            <w:webHidden/>
          </w:rPr>
        </w:r>
        <w:r w:rsidR="0089759B">
          <w:rPr>
            <w:noProof/>
            <w:webHidden/>
          </w:rPr>
          <w:fldChar w:fldCharType="separate"/>
        </w:r>
        <w:r w:rsidR="0089759B">
          <w:rPr>
            <w:noProof/>
            <w:webHidden/>
          </w:rPr>
          <w:t>34</w:t>
        </w:r>
        <w:r w:rsidR="0089759B">
          <w:rPr>
            <w:noProof/>
            <w:webHidden/>
          </w:rPr>
          <w:fldChar w:fldCharType="end"/>
        </w:r>
      </w:hyperlink>
    </w:p>
    <w:p w14:paraId="474949F5" w14:textId="77777777" w:rsidR="0089759B" w:rsidRDefault="006434E5">
      <w:pPr>
        <w:pStyle w:val="TOC4"/>
        <w:tabs>
          <w:tab w:val="left" w:pos="1760"/>
          <w:tab w:val="right" w:leader="dot" w:pos="8778"/>
        </w:tabs>
        <w:rPr>
          <w:rFonts w:asciiTheme="minorHAnsi" w:eastAsiaTheme="minorEastAsia" w:hAnsiTheme="minorHAnsi" w:cstheme="minorBidi"/>
          <w:noProof/>
          <w:sz w:val="22"/>
          <w:szCs w:val="22"/>
          <w:lang w:val="de-AT" w:eastAsia="de-AT"/>
        </w:rPr>
      </w:pPr>
      <w:hyperlink w:anchor="_Toc373159907" w:history="1">
        <w:r w:rsidR="0089759B" w:rsidRPr="003A0A2E">
          <w:rPr>
            <w:rStyle w:val="Hyperlink"/>
            <w:noProof/>
          </w:rPr>
          <w:t>5.1.2.1</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Setup in an environment with AD as data store</w:t>
        </w:r>
        <w:r w:rsidR="0089759B">
          <w:rPr>
            <w:noProof/>
            <w:webHidden/>
          </w:rPr>
          <w:tab/>
        </w:r>
        <w:r w:rsidR="0089759B">
          <w:rPr>
            <w:noProof/>
            <w:webHidden/>
          </w:rPr>
          <w:fldChar w:fldCharType="begin"/>
        </w:r>
        <w:r w:rsidR="0089759B">
          <w:rPr>
            <w:noProof/>
            <w:webHidden/>
          </w:rPr>
          <w:instrText xml:space="preserve"> PAGEREF _Toc373159907 \h </w:instrText>
        </w:r>
        <w:r w:rsidR="0089759B">
          <w:rPr>
            <w:noProof/>
            <w:webHidden/>
          </w:rPr>
        </w:r>
        <w:r w:rsidR="0089759B">
          <w:rPr>
            <w:noProof/>
            <w:webHidden/>
          </w:rPr>
          <w:fldChar w:fldCharType="separate"/>
        </w:r>
        <w:r w:rsidR="0089759B">
          <w:rPr>
            <w:noProof/>
            <w:webHidden/>
          </w:rPr>
          <w:t>34</w:t>
        </w:r>
        <w:r w:rsidR="0089759B">
          <w:rPr>
            <w:noProof/>
            <w:webHidden/>
          </w:rPr>
          <w:fldChar w:fldCharType="end"/>
        </w:r>
      </w:hyperlink>
    </w:p>
    <w:p w14:paraId="61A7238E" w14:textId="77777777" w:rsidR="0089759B" w:rsidRDefault="006434E5">
      <w:pPr>
        <w:pStyle w:val="TOC3"/>
        <w:tabs>
          <w:tab w:val="left" w:pos="1320"/>
          <w:tab w:val="right" w:leader="dot" w:pos="8778"/>
        </w:tabs>
        <w:rPr>
          <w:rFonts w:asciiTheme="minorHAnsi" w:eastAsiaTheme="minorEastAsia" w:hAnsiTheme="minorHAnsi" w:cstheme="minorBidi"/>
          <w:noProof/>
          <w:sz w:val="22"/>
          <w:szCs w:val="22"/>
          <w:lang w:val="de-AT" w:eastAsia="de-AT"/>
        </w:rPr>
      </w:pPr>
      <w:hyperlink w:anchor="_Toc373159908" w:history="1">
        <w:r w:rsidR="0089759B" w:rsidRPr="003A0A2E">
          <w:rPr>
            <w:rStyle w:val="Hyperlink"/>
            <w:noProof/>
          </w:rPr>
          <w:t>5.1.3</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IAS host (Red Hat Enterprise Linux)</w:t>
        </w:r>
        <w:r w:rsidR="0089759B">
          <w:rPr>
            <w:noProof/>
            <w:webHidden/>
          </w:rPr>
          <w:tab/>
        </w:r>
        <w:r w:rsidR="0089759B">
          <w:rPr>
            <w:noProof/>
            <w:webHidden/>
          </w:rPr>
          <w:fldChar w:fldCharType="begin"/>
        </w:r>
        <w:r w:rsidR="0089759B">
          <w:rPr>
            <w:noProof/>
            <w:webHidden/>
          </w:rPr>
          <w:instrText xml:space="preserve"> PAGEREF _Toc373159908 \h </w:instrText>
        </w:r>
        <w:r w:rsidR="0089759B">
          <w:rPr>
            <w:noProof/>
            <w:webHidden/>
          </w:rPr>
        </w:r>
        <w:r w:rsidR="0089759B">
          <w:rPr>
            <w:noProof/>
            <w:webHidden/>
          </w:rPr>
          <w:fldChar w:fldCharType="separate"/>
        </w:r>
        <w:r w:rsidR="0089759B">
          <w:rPr>
            <w:noProof/>
            <w:webHidden/>
          </w:rPr>
          <w:t>35</w:t>
        </w:r>
        <w:r w:rsidR="0089759B">
          <w:rPr>
            <w:noProof/>
            <w:webHidden/>
          </w:rPr>
          <w:fldChar w:fldCharType="end"/>
        </w:r>
      </w:hyperlink>
    </w:p>
    <w:p w14:paraId="640BD979" w14:textId="77777777" w:rsidR="0089759B" w:rsidRDefault="006434E5">
      <w:pPr>
        <w:pStyle w:val="TOC4"/>
        <w:tabs>
          <w:tab w:val="left" w:pos="1760"/>
          <w:tab w:val="right" w:leader="dot" w:pos="8778"/>
        </w:tabs>
        <w:rPr>
          <w:rFonts w:asciiTheme="minorHAnsi" w:eastAsiaTheme="minorEastAsia" w:hAnsiTheme="minorHAnsi" w:cstheme="minorBidi"/>
          <w:noProof/>
          <w:sz w:val="22"/>
          <w:szCs w:val="22"/>
          <w:lang w:val="de-AT" w:eastAsia="de-AT"/>
        </w:rPr>
      </w:pPr>
      <w:hyperlink w:anchor="_Toc373159909" w:history="1">
        <w:r w:rsidR="0089759B" w:rsidRPr="003A0A2E">
          <w:rPr>
            <w:rStyle w:val="Hyperlink"/>
            <w:noProof/>
          </w:rPr>
          <w:t>5.1.3.1</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Administrator user rights</w:t>
        </w:r>
        <w:r w:rsidR="0089759B">
          <w:rPr>
            <w:noProof/>
            <w:webHidden/>
          </w:rPr>
          <w:tab/>
        </w:r>
        <w:r w:rsidR="0089759B">
          <w:rPr>
            <w:noProof/>
            <w:webHidden/>
          </w:rPr>
          <w:fldChar w:fldCharType="begin"/>
        </w:r>
        <w:r w:rsidR="0089759B">
          <w:rPr>
            <w:noProof/>
            <w:webHidden/>
          </w:rPr>
          <w:instrText xml:space="preserve"> PAGEREF _Toc373159909 \h </w:instrText>
        </w:r>
        <w:r w:rsidR="0089759B">
          <w:rPr>
            <w:noProof/>
            <w:webHidden/>
          </w:rPr>
        </w:r>
        <w:r w:rsidR="0089759B">
          <w:rPr>
            <w:noProof/>
            <w:webHidden/>
          </w:rPr>
          <w:fldChar w:fldCharType="separate"/>
        </w:r>
        <w:r w:rsidR="0089759B">
          <w:rPr>
            <w:noProof/>
            <w:webHidden/>
          </w:rPr>
          <w:t>35</w:t>
        </w:r>
        <w:r w:rsidR="0089759B">
          <w:rPr>
            <w:noProof/>
            <w:webHidden/>
          </w:rPr>
          <w:fldChar w:fldCharType="end"/>
        </w:r>
      </w:hyperlink>
    </w:p>
    <w:p w14:paraId="35A2DD76" w14:textId="77777777" w:rsidR="0089759B" w:rsidRDefault="006434E5">
      <w:pPr>
        <w:pStyle w:val="TOC4"/>
        <w:tabs>
          <w:tab w:val="left" w:pos="1760"/>
          <w:tab w:val="right" w:leader="dot" w:pos="8778"/>
        </w:tabs>
        <w:rPr>
          <w:rFonts w:asciiTheme="minorHAnsi" w:eastAsiaTheme="minorEastAsia" w:hAnsiTheme="minorHAnsi" w:cstheme="minorBidi"/>
          <w:noProof/>
          <w:sz w:val="22"/>
          <w:szCs w:val="22"/>
          <w:lang w:val="de-AT" w:eastAsia="de-AT"/>
        </w:rPr>
      </w:pPr>
      <w:hyperlink w:anchor="_Toc373159910" w:history="1">
        <w:r w:rsidR="0089759B" w:rsidRPr="003A0A2E">
          <w:rPr>
            <w:rStyle w:val="Hyperlink"/>
            <w:noProof/>
          </w:rPr>
          <w:t>5.1.3.2</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Install STAF</w:t>
        </w:r>
        <w:r w:rsidR="0089759B">
          <w:rPr>
            <w:noProof/>
            <w:webHidden/>
          </w:rPr>
          <w:tab/>
        </w:r>
        <w:r w:rsidR="0089759B">
          <w:rPr>
            <w:noProof/>
            <w:webHidden/>
          </w:rPr>
          <w:fldChar w:fldCharType="begin"/>
        </w:r>
        <w:r w:rsidR="0089759B">
          <w:rPr>
            <w:noProof/>
            <w:webHidden/>
          </w:rPr>
          <w:instrText xml:space="preserve"> PAGEREF _Toc373159910 \h </w:instrText>
        </w:r>
        <w:r w:rsidR="0089759B">
          <w:rPr>
            <w:noProof/>
            <w:webHidden/>
          </w:rPr>
        </w:r>
        <w:r w:rsidR="0089759B">
          <w:rPr>
            <w:noProof/>
            <w:webHidden/>
          </w:rPr>
          <w:fldChar w:fldCharType="separate"/>
        </w:r>
        <w:r w:rsidR="0089759B">
          <w:rPr>
            <w:noProof/>
            <w:webHidden/>
          </w:rPr>
          <w:t>35</w:t>
        </w:r>
        <w:r w:rsidR="0089759B">
          <w:rPr>
            <w:noProof/>
            <w:webHidden/>
          </w:rPr>
          <w:fldChar w:fldCharType="end"/>
        </w:r>
      </w:hyperlink>
    </w:p>
    <w:p w14:paraId="4416BDED" w14:textId="77777777" w:rsidR="0089759B" w:rsidRDefault="006434E5">
      <w:pPr>
        <w:pStyle w:val="TOC4"/>
        <w:tabs>
          <w:tab w:val="left" w:pos="1760"/>
          <w:tab w:val="right" w:leader="dot" w:pos="8778"/>
        </w:tabs>
        <w:rPr>
          <w:rFonts w:asciiTheme="minorHAnsi" w:eastAsiaTheme="minorEastAsia" w:hAnsiTheme="minorHAnsi" w:cstheme="minorBidi"/>
          <w:noProof/>
          <w:sz w:val="22"/>
          <w:szCs w:val="22"/>
          <w:lang w:val="de-AT" w:eastAsia="de-AT"/>
        </w:rPr>
      </w:pPr>
      <w:hyperlink w:anchor="_Toc373159911" w:history="1">
        <w:r w:rsidR="0089759B" w:rsidRPr="003A0A2E">
          <w:rPr>
            <w:rStyle w:val="Hyperlink"/>
            <w:noProof/>
          </w:rPr>
          <w:t>5.1.3.3</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Mounting</w:t>
        </w:r>
        <w:r w:rsidR="0089759B">
          <w:rPr>
            <w:noProof/>
            <w:webHidden/>
          </w:rPr>
          <w:tab/>
        </w:r>
        <w:r w:rsidR="0089759B">
          <w:rPr>
            <w:noProof/>
            <w:webHidden/>
          </w:rPr>
          <w:fldChar w:fldCharType="begin"/>
        </w:r>
        <w:r w:rsidR="0089759B">
          <w:rPr>
            <w:noProof/>
            <w:webHidden/>
          </w:rPr>
          <w:instrText xml:space="preserve"> PAGEREF _Toc373159911 \h </w:instrText>
        </w:r>
        <w:r w:rsidR="0089759B">
          <w:rPr>
            <w:noProof/>
            <w:webHidden/>
          </w:rPr>
        </w:r>
        <w:r w:rsidR="0089759B">
          <w:rPr>
            <w:noProof/>
            <w:webHidden/>
          </w:rPr>
          <w:fldChar w:fldCharType="separate"/>
        </w:r>
        <w:r w:rsidR="0089759B">
          <w:rPr>
            <w:noProof/>
            <w:webHidden/>
          </w:rPr>
          <w:t>35</w:t>
        </w:r>
        <w:r w:rsidR="0089759B">
          <w:rPr>
            <w:noProof/>
            <w:webHidden/>
          </w:rPr>
          <w:fldChar w:fldCharType="end"/>
        </w:r>
      </w:hyperlink>
    </w:p>
    <w:p w14:paraId="37810092" w14:textId="77777777" w:rsidR="0089759B" w:rsidRDefault="006434E5">
      <w:pPr>
        <w:pStyle w:val="TOC4"/>
        <w:tabs>
          <w:tab w:val="left" w:pos="1760"/>
          <w:tab w:val="right" w:leader="dot" w:pos="8778"/>
        </w:tabs>
        <w:rPr>
          <w:rFonts w:asciiTheme="minorHAnsi" w:eastAsiaTheme="minorEastAsia" w:hAnsiTheme="minorHAnsi" w:cstheme="minorBidi"/>
          <w:noProof/>
          <w:sz w:val="22"/>
          <w:szCs w:val="22"/>
          <w:lang w:val="de-AT" w:eastAsia="de-AT"/>
        </w:rPr>
      </w:pPr>
      <w:hyperlink w:anchor="_Toc373159912" w:history="1">
        <w:r w:rsidR="0089759B" w:rsidRPr="003A0A2E">
          <w:rPr>
            <w:rStyle w:val="Hyperlink"/>
            <w:noProof/>
          </w:rPr>
          <w:t>5.1.3.4</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Installing with yum package manager</w:t>
        </w:r>
        <w:r w:rsidR="0089759B">
          <w:rPr>
            <w:noProof/>
            <w:webHidden/>
          </w:rPr>
          <w:tab/>
        </w:r>
        <w:r w:rsidR="0089759B">
          <w:rPr>
            <w:noProof/>
            <w:webHidden/>
          </w:rPr>
          <w:fldChar w:fldCharType="begin"/>
        </w:r>
        <w:r w:rsidR="0089759B">
          <w:rPr>
            <w:noProof/>
            <w:webHidden/>
          </w:rPr>
          <w:instrText xml:space="preserve"> PAGEREF _Toc373159912 \h </w:instrText>
        </w:r>
        <w:r w:rsidR="0089759B">
          <w:rPr>
            <w:noProof/>
            <w:webHidden/>
          </w:rPr>
        </w:r>
        <w:r w:rsidR="0089759B">
          <w:rPr>
            <w:noProof/>
            <w:webHidden/>
          </w:rPr>
          <w:fldChar w:fldCharType="separate"/>
        </w:r>
        <w:r w:rsidR="0089759B">
          <w:rPr>
            <w:noProof/>
            <w:webHidden/>
          </w:rPr>
          <w:t>35</w:t>
        </w:r>
        <w:r w:rsidR="0089759B">
          <w:rPr>
            <w:noProof/>
            <w:webHidden/>
          </w:rPr>
          <w:fldChar w:fldCharType="end"/>
        </w:r>
      </w:hyperlink>
    </w:p>
    <w:p w14:paraId="6AFFA1DA" w14:textId="77777777" w:rsidR="0089759B" w:rsidRDefault="006434E5">
      <w:pPr>
        <w:pStyle w:val="TOC2"/>
        <w:tabs>
          <w:tab w:val="left" w:pos="880"/>
          <w:tab w:val="right" w:leader="dot" w:pos="8778"/>
        </w:tabs>
        <w:rPr>
          <w:rFonts w:asciiTheme="minorHAnsi" w:eastAsiaTheme="minorEastAsia" w:hAnsiTheme="minorHAnsi" w:cstheme="minorBidi"/>
          <w:noProof/>
          <w:sz w:val="22"/>
          <w:szCs w:val="22"/>
          <w:lang w:val="de-AT" w:eastAsia="de-AT"/>
        </w:rPr>
      </w:pPr>
      <w:hyperlink w:anchor="_Toc373159913" w:history="1">
        <w:r w:rsidR="0089759B" w:rsidRPr="003A0A2E">
          <w:rPr>
            <w:rStyle w:val="Hyperlink"/>
            <w:noProof/>
          </w:rPr>
          <w:t>5.2</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Usage</w:t>
        </w:r>
        <w:r w:rsidR="0089759B">
          <w:rPr>
            <w:noProof/>
            <w:webHidden/>
          </w:rPr>
          <w:tab/>
        </w:r>
        <w:r w:rsidR="0089759B">
          <w:rPr>
            <w:noProof/>
            <w:webHidden/>
          </w:rPr>
          <w:fldChar w:fldCharType="begin"/>
        </w:r>
        <w:r w:rsidR="0089759B">
          <w:rPr>
            <w:noProof/>
            <w:webHidden/>
          </w:rPr>
          <w:instrText xml:space="preserve"> PAGEREF _Toc373159913 \h </w:instrText>
        </w:r>
        <w:r w:rsidR="0089759B">
          <w:rPr>
            <w:noProof/>
            <w:webHidden/>
          </w:rPr>
        </w:r>
        <w:r w:rsidR="0089759B">
          <w:rPr>
            <w:noProof/>
            <w:webHidden/>
          </w:rPr>
          <w:fldChar w:fldCharType="separate"/>
        </w:r>
        <w:r w:rsidR="0089759B">
          <w:rPr>
            <w:noProof/>
            <w:webHidden/>
          </w:rPr>
          <w:t>36</w:t>
        </w:r>
        <w:r w:rsidR="0089759B">
          <w:rPr>
            <w:noProof/>
            <w:webHidden/>
          </w:rPr>
          <w:fldChar w:fldCharType="end"/>
        </w:r>
      </w:hyperlink>
    </w:p>
    <w:p w14:paraId="6BF1069A" w14:textId="77777777" w:rsidR="0089759B" w:rsidRDefault="006434E5">
      <w:pPr>
        <w:pStyle w:val="TOC2"/>
        <w:tabs>
          <w:tab w:val="left" w:pos="880"/>
          <w:tab w:val="right" w:leader="dot" w:pos="8778"/>
        </w:tabs>
        <w:rPr>
          <w:rFonts w:asciiTheme="minorHAnsi" w:eastAsiaTheme="minorEastAsia" w:hAnsiTheme="minorHAnsi" w:cstheme="minorBidi"/>
          <w:noProof/>
          <w:sz w:val="22"/>
          <w:szCs w:val="22"/>
          <w:lang w:val="de-AT" w:eastAsia="de-AT"/>
        </w:rPr>
      </w:pPr>
      <w:hyperlink w:anchor="_Toc373159914" w:history="1">
        <w:r w:rsidR="0089759B" w:rsidRPr="003A0A2E">
          <w:rPr>
            <w:rStyle w:val="Hyperlink"/>
            <w:noProof/>
          </w:rPr>
          <w:t>5.3</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Implementation details</w:t>
        </w:r>
        <w:r w:rsidR="0089759B">
          <w:rPr>
            <w:noProof/>
            <w:webHidden/>
          </w:rPr>
          <w:tab/>
        </w:r>
        <w:r w:rsidR="0089759B">
          <w:rPr>
            <w:noProof/>
            <w:webHidden/>
          </w:rPr>
          <w:fldChar w:fldCharType="begin"/>
        </w:r>
        <w:r w:rsidR="0089759B">
          <w:rPr>
            <w:noProof/>
            <w:webHidden/>
          </w:rPr>
          <w:instrText xml:space="preserve"> PAGEREF _Toc373159914 \h </w:instrText>
        </w:r>
        <w:r w:rsidR="0089759B">
          <w:rPr>
            <w:noProof/>
            <w:webHidden/>
          </w:rPr>
        </w:r>
        <w:r w:rsidR="0089759B">
          <w:rPr>
            <w:noProof/>
            <w:webHidden/>
          </w:rPr>
          <w:fldChar w:fldCharType="separate"/>
        </w:r>
        <w:r w:rsidR="0089759B">
          <w:rPr>
            <w:noProof/>
            <w:webHidden/>
          </w:rPr>
          <w:t>36</w:t>
        </w:r>
        <w:r w:rsidR="0089759B">
          <w:rPr>
            <w:noProof/>
            <w:webHidden/>
          </w:rPr>
          <w:fldChar w:fldCharType="end"/>
        </w:r>
      </w:hyperlink>
    </w:p>
    <w:p w14:paraId="18973D0E" w14:textId="77777777" w:rsidR="0089759B" w:rsidRDefault="006434E5">
      <w:pPr>
        <w:pStyle w:val="TOC1"/>
        <w:tabs>
          <w:tab w:val="right" w:leader="dot" w:pos="8778"/>
        </w:tabs>
        <w:rPr>
          <w:rFonts w:asciiTheme="minorHAnsi" w:eastAsiaTheme="minorEastAsia" w:hAnsiTheme="minorHAnsi" w:cstheme="minorBidi"/>
          <w:b w:val="0"/>
          <w:noProof/>
          <w:sz w:val="22"/>
          <w:szCs w:val="22"/>
          <w:lang w:val="de-AT" w:eastAsia="de-AT"/>
        </w:rPr>
      </w:pPr>
      <w:hyperlink w:anchor="_Toc373159915" w:history="1">
        <w:r w:rsidR="0089759B" w:rsidRPr="003A0A2E">
          <w:rPr>
            <w:rStyle w:val="Hyperlink"/>
            <w:noProof/>
          </w:rPr>
          <w:t>Appendix [title]</w:t>
        </w:r>
        <w:r w:rsidR="0089759B">
          <w:rPr>
            <w:noProof/>
            <w:webHidden/>
          </w:rPr>
          <w:tab/>
        </w:r>
        <w:r w:rsidR="0089759B">
          <w:rPr>
            <w:noProof/>
            <w:webHidden/>
          </w:rPr>
          <w:fldChar w:fldCharType="begin"/>
        </w:r>
        <w:r w:rsidR="0089759B">
          <w:rPr>
            <w:noProof/>
            <w:webHidden/>
          </w:rPr>
          <w:instrText xml:space="preserve"> PAGEREF _Toc373159915 \h </w:instrText>
        </w:r>
        <w:r w:rsidR="0089759B">
          <w:rPr>
            <w:noProof/>
            <w:webHidden/>
          </w:rPr>
        </w:r>
        <w:r w:rsidR="0089759B">
          <w:rPr>
            <w:noProof/>
            <w:webHidden/>
          </w:rPr>
          <w:fldChar w:fldCharType="separate"/>
        </w:r>
        <w:r w:rsidR="0089759B">
          <w:rPr>
            <w:noProof/>
            <w:webHidden/>
          </w:rPr>
          <w:t>38</w:t>
        </w:r>
        <w:r w:rsidR="0089759B">
          <w:rPr>
            <w:noProof/>
            <w:webHidden/>
          </w:rPr>
          <w:fldChar w:fldCharType="end"/>
        </w:r>
      </w:hyperlink>
    </w:p>
    <w:p w14:paraId="7D0E0658" w14:textId="77777777" w:rsidR="0089759B" w:rsidRDefault="006434E5">
      <w:pPr>
        <w:pStyle w:val="TOC1"/>
        <w:tabs>
          <w:tab w:val="left" w:pos="400"/>
          <w:tab w:val="right" w:leader="dot" w:pos="8778"/>
        </w:tabs>
        <w:rPr>
          <w:rFonts w:asciiTheme="minorHAnsi" w:eastAsiaTheme="minorEastAsia" w:hAnsiTheme="minorHAnsi" w:cstheme="minorBidi"/>
          <w:b w:val="0"/>
          <w:noProof/>
          <w:sz w:val="22"/>
          <w:szCs w:val="22"/>
          <w:lang w:val="de-AT" w:eastAsia="de-AT"/>
        </w:rPr>
      </w:pPr>
      <w:hyperlink w:anchor="_Toc373159916" w:history="1">
        <w:r w:rsidR="0089759B" w:rsidRPr="003A0A2E">
          <w:rPr>
            <w:rStyle w:val="Hyperlink"/>
            <w:noProof/>
          </w:rPr>
          <w:t>6</w:t>
        </w:r>
        <w:r w:rsidR="0089759B">
          <w:rPr>
            <w:rFonts w:asciiTheme="minorHAnsi" w:eastAsiaTheme="minorEastAsia" w:hAnsiTheme="minorHAnsi" w:cstheme="minorBidi"/>
            <w:b w:val="0"/>
            <w:noProof/>
            <w:sz w:val="22"/>
            <w:szCs w:val="22"/>
            <w:lang w:val="de-AT" w:eastAsia="de-AT"/>
          </w:rPr>
          <w:tab/>
        </w:r>
        <w:r w:rsidR="0089759B" w:rsidRPr="003A0A2E">
          <w:rPr>
            <w:rStyle w:val="Hyperlink"/>
            <w:noProof/>
          </w:rPr>
          <w:t>Appendix: Test Automation Landscape</w:t>
        </w:r>
        <w:r w:rsidR="0089759B">
          <w:rPr>
            <w:noProof/>
            <w:webHidden/>
          </w:rPr>
          <w:tab/>
        </w:r>
        <w:r w:rsidR="0089759B">
          <w:rPr>
            <w:noProof/>
            <w:webHidden/>
          </w:rPr>
          <w:fldChar w:fldCharType="begin"/>
        </w:r>
        <w:r w:rsidR="0089759B">
          <w:rPr>
            <w:noProof/>
            <w:webHidden/>
          </w:rPr>
          <w:instrText xml:space="preserve"> PAGEREF _Toc373159916 \h </w:instrText>
        </w:r>
        <w:r w:rsidR="0089759B">
          <w:rPr>
            <w:noProof/>
            <w:webHidden/>
          </w:rPr>
        </w:r>
        <w:r w:rsidR="0089759B">
          <w:rPr>
            <w:noProof/>
            <w:webHidden/>
          </w:rPr>
          <w:fldChar w:fldCharType="separate"/>
        </w:r>
        <w:r w:rsidR="0089759B">
          <w:rPr>
            <w:noProof/>
            <w:webHidden/>
          </w:rPr>
          <w:t>39</w:t>
        </w:r>
        <w:r w:rsidR="0089759B">
          <w:rPr>
            <w:noProof/>
            <w:webHidden/>
          </w:rPr>
          <w:fldChar w:fldCharType="end"/>
        </w:r>
      </w:hyperlink>
    </w:p>
    <w:p w14:paraId="1E164A05" w14:textId="77777777" w:rsidR="0089759B" w:rsidRDefault="006434E5">
      <w:pPr>
        <w:pStyle w:val="TOC2"/>
        <w:tabs>
          <w:tab w:val="left" w:pos="880"/>
          <w:tab w:val="right" w:leader="dot" w:pos="8778"/>
        </w:tabs>
        <w:rPr>
          <w:rFonts w:asciiTheme="minorHAnsi" w:eastAsiaTheme="minorEastAsia" w:hAnsiTheme="minorHAnsi" w:cstheme="minorBidi"/>
          <w:noProof/>
          <w:sz w:val="22"/>
          <w:szCs w:val="22"/>
          <w:lang w:val="de-AT" w:eastAsia="de-AT"/>
        </w:rPr>
      </w:pPr>
      <w:hyperlink w:anchor="_Toc373159917" w:history="1">
        <w:r w:rsidR="0089759B" w:rsidRPr="003A0A2E">
          <w:rPr>
            <w:rStyle w:val="Hyperlink"/>
            <w:noProof/>
          </w:rPr>
          <w:t>6.1</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VATF framework from Mechelen</w:t>
        </w:r>
        <w:r w:rsidR="0089759B">
          <w:rPr>
            <w:noProof/>
            <w:webHidden/>
          </w:rPr>
          <w:tab/>
        </w:r>
        <w:r w:rsidR="0089759B">
          <w:rPr>
            <w:noProof/>
            <w:webHidden/>
          </w:rPr>
          <w:fldChar w:fldCharType="begin"/>
        </w:r>
        <w:r w:rsidR="0089759B">
          <w:rPr>
            <w:noProof/>
            <w:webHidden/>
          </w:rPr>
          <w:instrText xml:space="preserve"> PAGEREF _Toc373159917 \h </w:instrText>
        </w:r>
        <w:r w:rsidR="0089759B">
          <w:rPr>
            <w:noProof/>
            <w:webHidden/>
          </w:rPr>
        </w:r>
        <w:r w:rsidR="0089759B">
          <w:rPr>
            <w:noProof/>
            <w:webHidden/>
          </w:rPr>
          <w:fldChar w:fldCharType="separate"/>
        </w:r>
        <w:r w:rsidR="0089759B">
          <w:rPr>
            <w:noProof/>
            <w:webHidden/>
          </w:rPr>
          <w:t>39</w:t>
        </w:r>
        <w:r w:rsidR="0089759B">
          <w:rPr>
            <w:noProof/>
            <w:webHidden/>
          </w:rPr>
          <w:fldChar w:fldCharType="end"/>
        </w:r>
      </w:hyperlink>
    </w:p>
    <w:p w14:paraId="58225298" w14:textId="77777777" w:rsidR="0089759B" w:rsidRDefault="006434E5">
      <w:pPr>
        <w:pStyle w:val="TOC3"/>
        <w:tabs>
          <w:tab w:val="left" w:pos="1320"/>
          <w:tab w:val="right" w:leader="dot" w:pos="8778"/>
        </w:tabs>
        <w:rPr>
          <w:rFonts w:asciiTheme="minorHAnsi" w:eastAsiaTheme="minorEastAsia" w:hAnsiTheme="minorHAnsi" w:cstheme="minorBidi"/>
          <w:noProof/>
          <w:sz w:val="22"/>
          <w:szCs w:val="22"/>
          <w:lang w:val="de-AT" w:eastAsia="de-AT"/>
        </w:rPr>
      </w:pPr>
      <w:hyperlink w:anchor="_Toc373159918" w:history="1">
        <w:r w:rsidR="0089759B" w:rsidRPr="003A0A2E">
          <w:rPr>
            <w:rStyle w:val="Hyperlink"/>
            <w:noProof/>
          </w:rPr>
          <w:t>6.1.1</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High level overview</w:t>
        </w:r>
        <w:r w:rsidR="0089759B">
          <w:rPr>
            <w:noProof/>
            <w:webHidden/>
          </w:rPr>
          <w:tab/>
        </w:r>
        <w:r w:rsidR="0089759B">
          <w:rPr>
            <w:noProof/>
            <w:webHidden/>
          </w:rPr>
          <w:fldChar w:fldCharType="begin"/>
        </w:r>
        <w:r w:rsidR="0089759B">
          <w:rPr>
            <w:noProof/>
            <w:webHidden/>
          </w:rPr>
          <w:instrText xml:space="preserve"> PAGEREF _Toc373159918 \h </w:instrText>
        </w:r>
        <w:r w:rsidR="0089759B">
          <w:rPr>
            <w:noProof/>
            <w:webHidden/>
          </w:rPr>
        </w:r>
        <w:r w:rsidR="0089759B">
          <w:rPr>
            <w:noProof/>
            <w:webHidden/>
          </w:rPr>
          <w:fldChar w:fldCharType="separate"/>
        </w:r>
        <w:r w:rsidR="0089759B">
          <w:rPr>
            <w:noProof/>
            <w:webHidden/>
          </w:rPr>
          <w:t>39</w:t>
        </w:r>
        <w:r w:rsidR="0089759B">
          <w:rPr>
            <w:noProof/>
            <w:webHidden/>
          </w:rPr>
          <w:fldChar w:fldCharType="end"/>
        </w:r>
      </w:hyperlink>
    </w:p>
    <w:p w14:paraId="37C77493" w14:textId="77777777" w:rsidR="0089759B" w:rsidRDefault="006434E5">
      <w:pPr>
        <w:pStyle w:val="TOC3"/>
        <w:tabs>
          <w:tab w:val="left" w:pos="1320"/>
          <w:tab w:val="right" w:leader="dot" w:pos="8778"/>
        </w:tabs>
        <w:rPr>
          <w:rFonts w:asciiTheme="minorHAnsi" w:eastAsiaTheme="minorEastAsia" w:hAnsiTheme="minorHAnsi" w:cstheme="minorBidi"/>
          <w:noProof/>
          <w:sz w:val="22"/>
          <w:szCs w:val="22"/>
          <w:lang w:val="de-AT" w:eastAsia="de-AT"/>
        </w:rPr>
      </w:pPr>
      <w:hyperlink w:anchor="_Toc373159919" w:history="1">
        <w:r w:rsidR="0089759B" w:rsidRPr="003A0A2E">
          <w:rPr>
            <w:rStyle w:val="Hyperlink"/>
            <w:noProof/>
          </w:rPr>
          <w:t>6.1.2</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Available modules</w:t>
        </w:r>
        <w:r w:rsidR="0089759B">
          <w:rPr>
            <w:noProof/>
            <w:webHidden/>
          </w:rPr>
          <w:tab/>
        </w:r>
        <w:r w:rsidR="0089759B">
          <w:rPr>
            <w:noProof/>
            <w:webHidden/>
          </w:rPr>
          <w:fldChar w:fldCharType="begin"/>
        </w:r>
        <w:r w:rsidR="0089759B">
          <w:rPr>
            <w:noProof/>
            <w:webHidden/>
          </w:rPr>
          <w:instrText xml:space="preserve"> PAGEREF _Toc373159919 \h </w:instrText>
        </w:r>
        <w:r w:rsidR="0089759B">
          <w:rPr>
            <w:noProof/>
            <w:webHidden/>
          </w:rPr>
        </w:r>
        <w:r w:rsidR="0089759B">
          <w:rPr>
            <w:noProof/>
            <w:webHidden/>
          </w:rPr>
          <w:fldChar w:fldCharType="separate"/>
        </w:r>
        <w:r w:rsidR="0089759B">
          <w:rPr>
            <w:noProof/>
            <w:webHidden/>
          </w:rPr>
          <w:t>39</w:t>
        </w:r>
        <w:r w:rsidR="0089759B">
          <w:rPr>
            <w:noProof/>
            <w:webHidden/>
          </w:rPr>
          <w:fldChar w:fldCharType="end"/>
        </w:r>
      </w:hyperlink>
    </w:p>
    <w:p w14:paraId="79CFFFB2" w14:textId="77777777" w:rsidR="0089759B" w:rsidRDefault="006434E5">
      <w:pPr>
        <w:pStyle w:val="TOC4"/>
        <w:tabs>
          <w:tab w:val="left" w:pos="1760"/>
          <w:tab w:val="right" w:leader="dot" w:pos="8778"/>
        </w:tabs>
        <w:rPr>
          <w:rFonts w:asciiTheme="minorHAnsi" w:eastAsiaTheme="minorEastAsia" w:hAnsiTheme="minorHAnsi" w:cstheme="minorBidi"/>
          <w:noProof/>
          <w:sz w:val="22"/>
          <w:szCs w:val="22"/>
          <w:lang w:val="de-AT" w:eastAsia="de-AT"/>
        </w:rPr>
      </w:pPr>
      <w:hyperlink w:anchor="_Toc373159920" w:history="1">
        <w:r w:rsidR="0089759B" w:rsidRPr="003A0A2E">
          <w:rPr>
            <w:rStyle w:val="Hyperlink"/>
            <w:noProof/>
          </w:rPr>
          <w:t>6.1.2.1</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Labmanager</w:t>
        </w:r>
        <w:r w:rsidR="0089759B">
          <w:rPr>
            <w:noProof/>
            <w:webHidden/>
          </w:rPr>
          <w:tab/>
        </w:r>
        <w:r w:rsidR="0089759B">
          <w:rPr>
            <w:noProof/>
            <w:webHidden/>
          </w:rPr>
          <w:fldChar w:fldCharType="begin"/>
        </w:r>
        <w:r w:rsidR="0089759B">
          <w:rPr>
            <w:noProof/>
            <w:webHidden/>
          </w:rPr>
          <w:instrText xml:space="preserve"> PAGEREF _Toc373159920 \h </w:instrText>
        </w:r>
        <w:r w:rsidR="0089759B">
          <w:rPr>
            <w:noProof/>
            <w:webHidden/>
          </w:rPr>
        </w:r>
        <w:r w:rsidR="0089759B">
          <w:rPr>
            <w:noProof/>
            <w:webHidden/>
          </w:rPr>
          <w:fldChar w:fldCharType="separate"/>
        </w:r>
        <w:r w:rsidR="0089759B">
          <w:rPr>
            <w:noProof/>
            <w:webHidden/>
          </w:rPr>
          <w:t>40</w:t>
        </w:r>
        <w:r w:rsidR="0089759B">
          <w:rPr>
            <w:noProof/>
            <w:webHidden/>
          </w:rPr>
          <w:fldChar w:fldCharType="end"/>
        </w:r>
      </w:hyperlink>
    </w:p>
    <w:p w14:paraId="3B9136C4" w14:textId="77777777" w:rsidR="0089759B" w:rsidRDefault="006434E5">
      <w:pPr>
        <w:pStyle w:val="TOC4"/>
        <w:tabs>
          <w:tab w:val="left" w:pos="1760"/>
          <w:tab w:val="right" w:leader="dot" w:pos="8778"/>
        </w:tabs>
        <w:rPr>
          <w:rFonts w:asciiTheme="minorHAnsi" w:eastAsiaTheme="minorEastAsia" w:hAnsiTheme="minorHAnsi" w:cstheme="minorBidi"/>
          <w:noProof/>
          <w:sz w:val="22"/>
          <w:szCs w:val="22"/>
          <w:lang w:val="de-AT" w:eastAsia="de-AT"/>
        </w:rPr>
      </w:pPr>
      <w:hyperlink w:anchor="_Toc373159921" w:history="1">
        <w:r w:rsidR="0089759B" w:rsidRPr="003A0A2E">
          <w:rPr>
            <w:rStyle w:val="Hyperlink"/>
            <w:noProof/>
          </w:rPr>
          <w:t>6.1.2.2</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SNMP</w:t>
        </w:r>
        <w:r w:rsidR="0089759B">
          <w:rPr>
            <w:noProof/>
            <w:webHidden/>
          </w:rPr>
          <w:tab/>
        </w:r>
        <w:r w:rsidR="0089759B">
          <w:rPr>
            <w:noProof/>
            <w:webHidden/>
          </w:rPr>
          <w:fldChar w:fldCharType="begin"/>
        </w:r>
        <w:r w:rsidR="0089759B">
          <w:rPr>
            <w:noProof/>
            <w:webHidden/>
          </w:rPr>
          <w:instrText xml:space="preserve"> PAGEREF _Toc373159921 \h </w:instrText>
        </w:r>
        <w:r w:rsidR="0089759B">
          <w:rPr>
            <w:noProof/>
            <w:webHidden/>
          </w:rPr>
        </w:r>
        <w:r w:rsidR="0089759B">
          <w:rPr>
            <w:noProof/>
            <w:webHidden/>
          </w:rPr>
          <w:fldChar w:fldCharType="separate"/>
        </w:r>
        <w:r w:rsidR="0089759B">
          <w:rPr>
            <w:noProof/>
            <w:webHidden/>
          </w:rPr>
          <w:t>40</w:t>
        </w:r>
        <w:r w:rsidR="0089759B">
          <w:rPr>
            <w:noProof/>
            <w:webHidden/>
          </w:rPr>
          <w:fldChar w:fldCharType="end"/>
        </w:r>
      </w:hyperlink>
    </w:p>
    <w:p w14:paraId="4CEED4A5" w14:textId="77777777" w:rsidR="0089759B" w:rsidRDefault="006434E5">
      <w:pPr>
        <w:pStyle w:val="TOC4"/>
        <w:tabs>
          <w:tab w:val="left" w:pos="1760"/>
          <w:tab w:val="right" w:leader="dot" w:pos="8778"/>
        </w:tabs>
        <w:rPr>
          <w:rFonts w:asciiTheme="minorHAnsi" w:eastAsiaTheme="minorEastAsia" w:hAnsiTheme="minorHAnsi" w:cstheme="minorBidi"/>
          <w:noProof/>
          <w:sz w:val="22"/>
          <w:szCs w:val="22"/>
          <w:lang w:val="de-AT" w:eastAsia="de-AT"/>
        </w:rPr>
      </w:pPr>
      <w:hyperlink w:anchor="_Toc373159922" w:history="1">
        <w:r w:rsidR="0089759B" w:rsidRPr="003A0A2E">
          <w:rPr>
            <w:rStyle w:val="Hyperlink"/>
            <w:noProof/>
          </w:rPr>
          <w:t>6.1.2.3</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Radius</w:t>
        </w:r>
        <w:r w:rsidR="0089759B">
          <w:rPr>
            <w:noProof/>
            <w:webHidden/>
          </w:rPr>
          <w:tab/>
        </w:r>
        <w:r w:rsidR="0089759B">
          <w:rPr>
            <w:noProof/>
            <w:webHidden/>
          </w:rPr>
          <w:fldChar w:fldCharType="begin"/>
        </w:r>
        <w:r w:rsidR="0089759B">
          <w:rPr>
            <w:noProof/>
            <w:webHidden/>
          </w:rPr>
          <w:instrText xml:space="preserve"> PAGEREF _Toc373159922 \h </w:instrText>
        </w:r>
        <w:r w:rsidR="0089759B">
          <w:rPr>
            <w:noProof/>
            <w:webHidden/>
          </w:rPr>
        </w:r>
        <w:r w:rsidR="0089759B">
          <w:rPr>
            <w:noProof/>
            <w:webHidden/>
          </w:rPr>
          <w:fldChar w:fldCharType="separate"/>
        </w:r>
        <w:r w:rsidR="0089759B">
          <w:rPr>
            <w:noProof/>
            <w:webHidden/>
          </w:rPr>
          <w:t>40</w:t>
        </w:r>
        <w:r w:rsidR="0089759B">
          <w:rPr>
            <w:noProof/>
            <w:webHidden/>
          </w:rPr>
          <w:fldChar w:fldCharType="end"/>
        </w:r>
      </w:hyperlink>
    </w:p>
    <w:p w14:paraId="016096CF" w14:textId="77777777" w:rsidR="0089759B" w:rsidRDefault="006434E5">
      <w:pPr>
        <w:pStyle w:val="TOC4"/>
        <w:tabs>
          <w:tab w:val="left" w:pos="1760"/>
          <w:tab w:val="right" w:leader="dot" w:pos="8778"/>
        </w:tabs>
        <w:rPr>
          <w:rFonts w:asciiTheme="minorHAnsi" w:eastAsiaTheme="minorEastAsia" w:hAnsiTheme="minorHAnsi" w:cstheme="minorBidi"/>
          <w:noProof/>
          <w:sz w:val="22"/>
          <w:szCs w:val="22"/>
          <w:lang w:val="de-AT" w:eastAsia="de-AT"/>
        </w:rPr>
      </w:pPr>
      <w:hyperlink w:anchor="_Toc373159923" w:history="1">
        <w:r w:rsidR="0089759B" w:rsidRPr="003A0A2E">
          <w:rPr>
            <w:rStyle w:val="Hyperlink"/>
            <w:noProof/>
          </w:rPr>
          <w:t>6.1.2.4</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GoogleMail</w:t>
        </w:r>
        <w:r w:rsidR="0089759B">
          <w:rPr>
            <w:noProof/>
            <w:webHidden/>
          </w:rPr>
          <w:tab/>
        </w:r>
        <w:r w:rsidR="0089759B">
          <w:rPr>
            <w:noProof/>
            <w:webHidden/>
          </w:rPr>
          <w:fldChar w:fldCharType="begin"/>
        </w:r>
        <w:r w:rsidR="0089759B">
          <w:rPr>
            <w:noProof/>
            <w:webHidden/>
          </w:rPr>
          <w:instrText xml:space="preserve"> PAGEREF _Toc373159923 \h </w:instrText>
        </w:r>
        <w:r w:rsidR="0089759B">
          <w:rPr>
            <w:noProof/>
            <w:webHidden/>
          </w:rPr>
        </w:r>
        <w:r w:rsidR="0089759B">
          <w:rPr>
            <w:noProof/>
            <w:webHidden/>
          </w:rPr>
          <w:fldChar w:fldCharType="separate"/>
        </w:r>
        <w:r w:rsidR="0089759B">
          <w:rPr>
            <w:noProof/>
            <w:webHidden/>
          </w:rPr>
          <w:t>40</w:t>
        </w:r>
        <w:r w:rsidR="0089759B">
          <w:rPr>
            <w:noProof/>
            <w:webHidden/>
          </w:rPr>
          <w:fldChar w:fldCharType="end"/>
        </w:r>
      </w:hyperlink>
    </w:p>
    <w:p w14:paraId="71864702" w14:textId="77777777" w:rsidR="0089759B" w:rsidRDefault="006434E5">
      <w:pPr>
        <w:pStyle w:val="TOC4"/>
        <w:tabs>
          <w:tab w:val="left" w:pos="1760"/>
          <w:tab w:val="right" w:leader="dot" w:pos="8778"/>
        </w:tabs>
        <w:rPr>
          <w:rFonts w:asciiTheme="minorHAnsi" w:eastAsiaTheme="minorEastAsia" w:hAnsiTheme="minorHAnsi" w:cstheme="minorBidi"/>
          <w:noProof/>
          <w:sz w:val="22"/>
          <w:szCs w:val="22"/>
          <w:lang w:val="de-AT" w:eastAsia="de-AT"/>
        </w:rPr>
      </w:pPr>
      <w:hyperlink w:anchor="_Toc373159924" w:history="1">
        <w:r w:rsidR="0089759B" w:rsidRPr="003A0A2E">
          <w:rPr>
            <w:rStyle w:val="Hyperlink"/>
            <w:noProof/>
          </w:rPr>
          <w:t>6.1.2.5</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VATF_digipass</w:t>
        </w:r>
        <w:r w:rsidR="0089759B">
          <w:rPr>
            <w:noProof/>
            <w:webHidden/>
          </w:rPr>
          <w:tab/>
        </w:r>
        <w:r w:rsidR="0089759B">
          <w:rPr>
            <w:noProof/>
            <w:webHidden/>
          </w:rPr>
          <w:fldChar w:fldCharType="begin"/>
        </w:r>
        <w:r w:rsidR="0089759B">
          <w:rPr>
            <w:noProof/>
            <w:webHidden/>
          </w:rPr>
          <w:instrText xml:space="preserve"> PAGEREF _Toc373159924 \h </w:instrText>
        </w:r>
        <w:r w:rsidR="0089759B">
          <w:rPr>
            <w:noProof/>
            <w:webHidden/>
          </w:rPr>
        </w:r>
        <w:r w:rsidR="0089759B">
          <w:rPr>
            <w:noProof/>
            <w:webHidden/>
          </w:rPr>
          <w:fldChar w:fldCharType="separate"/>
        </w:r>
        <w:r w:rsidR="0089759B">
          <w:rPr>
            <w:noProof/>
            <w:webHidden/>
          </w:rPr>
          <w:t>40</w:t>
        </w:r>
        <w:r w:rsidR="0089759B">
          <w:rPr>
            <w:noProof/>
            <w:webHidden/>
          </w:rPr>
          <w:fldChar w:fldCharType="end"/>
        </w:r>
      </w:hyperlink>
    </w:p>
    <w:p w14:paraId="475F0054" w14:textId="77777777" w:rsidR="0089759B" w:rsidRDefault="006434E5">
      <w:pPr>
        <w:pStyle w:val="TOC4"/>
        <w:tabs>
          <w:tab w:val="left" w:pos="1760"/>
          <w:tab w:val="right" w:leader="dot" w:pos="8778"/>
        </w:tabs>
        <w:rPr>
          <w:rFonts w:asciiTheme="minorHAnsi" w:eastAsiaTheme="minorEastAsia" w:hAnsiTheme="minorHAnsi" w:cstheme="minorBidi"/>
          <w:noProof/>
          <w:sz w:val="22"/>
          <w:szCs w:val="22"/>
          <w:lang w:val="de-AT" w:eastAsia="de-AT"/>
        </w:rPr>
      </w:pPr>
      <w:hyperlink w:anchor="_Toc373159925" w:history="1">
        <w:r w:rsidR="0089759B" w:rsidRPr="003A0A2E">
          <w:rPr>
            <w:rStyle w:val="Hyperlink"/>
            <w:noProof/>
          </w:rPr>
          <w:t>6.1.2.6</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VATF_generic_gui</w:t>
        </w:r>
        <w:r w:rsidR="0089759B">
          <w:rPr>
            <w:noProof/>
            <w:webHidden/>
          </w:rPr>
          <w:tab/>
        </w:r>
        <w:r w:rsidR="0089759B">
          <w:rPr>
            <w:noProof/>
            <w:webHidden/>
          </w:rPr>
          <w:fldChar w:fldCharType="begin"/>
        </w:r>
        <w:r w:rsidR="0089759B">
          <w:rPr>
            <w:noProof/>
            <w:webHidden/>
          </w:rPr>
          <w:instrText xml:space="preserve"> PAGEREF _Toc373159925 \h </w:instrText>
        </w:r>
        <w:r w:rsidR="0089759B">
          <w:rPr>
            <w:noProof/>
            <w:webHidden/>
          </w:rPr>
        </w:r>
        <w:r w:rsidR="0089759B">
          <w:rPr>
            <w:noProof/>
            <w:webHidden/>
          </w:rPr>
          <w:fldChar w:fldCharType="separate"/>
        </w:r>
        <w:r w:rsidR="0089759B">
          <w:rPr>
            <w:noProof/>
            <w:webHidden/>
          </w:rPr>
          <w:t>41</w:t>
        </w:r>
        <w:r w:rsidR="0089759B">
          <w:rPr>
            <w:noProof/>
            <w:webHidden/>
          </w:rPr>
          <w:fldChar w:fldCharType="end"/>
        </w:r>
      </w:hyperlink>
    </w:p>
    <w:p w14:paraId="229C6B69" w14:textId="77777777" w:rsidR="0089759B" w:rsidRDefault="006434E5">
      <w:pPr>
        <w:pStyle w:val="TOC4"/>
        <w:tabs>
          <w:tab w:val="left" w:pos="1760"/>
          <w:tab w:val="right" w:leader="dot" w:pos="8778"/>
        </w:tabs>
        <w:rPr>
          <w:rFonts w:asciiTheme="minorHAnsi" w:eastAsiaTheme="minorEastAsia" w:hAnsiTheme="minorHAnsi" w:cstheme="minorBidi"/>
          <w:noProof/>
          <w:sz w:val="22"/>
          <w:szCs w:val="22"/>
          <w:lang w:val="de-AT" w:eastAsia="de-AT"/>
        </w:rPr>
      </w:pPr>
      <w:hyperlink w:anchor="_Toc373159926" w:history="1">
        <w:r w:rsidR="0089759B" w:rsidRPr="003A0A2E">
          <w:rPr>
            <w:rStyle w:val="Hyperlink"/>
            <w:noProof/>
          </w:rPr>
          <w:t>6.1.2.7</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VATF_logger</w:t>
        </w:r>
        <w:r w:rsidR="0089759B">
          <w:rPr>
            <w:noProof/>
            <w:webHidden/>
          </w:rPr>
          <w:tab/>
        </w:r>
        <w:r w:rsidR="0089759B">
          <w:rPr>
            <w:noProof/>
            <w:webHidden/>
          </w:rPr>
          <w:fldChar w:fldCharType="begin"/>
        </w:r>
        <w:r w:rsidR="0089759B">
          <w:rPr>
            <w:noProof/>
            <w:webHidden/>
          </w:rPr>
          <w:instrText xml:space="preserve"> PAGEREF _Toc373159926 \h </w:instrText>
        </w:r>
        <w:r w:rsidR="0089759B">
          <w:rPr>
            <w:noProof/>
            <w:webHidden/>
          </w:rPr>
        </w:r>
        <w:r w:rsidR="0089759B">
          <w:rPr>
            <w:noProof/>
            <w:webHidden/>
          </w:rPr>
          <w:fldChar w:fldCharType="separate"/>
        </w:r>
        <w:r w:rsidR="0089759B">
          <w:rPr>
            <w:noProof/>
            <w:webHidden/>
          </w:rPr>
          <w:t>41</w:t>
        </w:r>
        <w:r w:rsidR="0089759B">
          <w:rPr>
            <w:noProof/>
            <w:webHidden/>
          </w:rPr>
          <w:fldChar w:fldCharType="end"/>
        </w:r>
      </w:hyperlink>
    </w:p>
    <w:p w14:paraId="65D16D44" w14:textId="77777777" w:rsidR="0089759B" w:rsidRDefault="006434E5">
      <w:pPr>
        <w:pStyle w:val="TOC4"/>
        <w:tabs>
          <w:tab w:val="left" w:pos="1760"/>
          <w:tab w:val="right" w:leader="dot" w:pos="8778"/>
        </w:tabs>
        <w:rPr>
          <w:rFonts w:asciiTheme="minorHAnsi" w:eastAsiaTheme="minorEastAsia" w:hAnsiTheme="minorHAnsi" w:cstheme="minorBidi"/>
          <w:noProof/>
          <w:sz w:val="22"/>
          <w:szCs w:val="22"/>
          <w:lang w:val="de-AT" w:eastAsia="de-AT"/>
        </w:rPr>
      </w:pPr>
      <w:hyperlink w:anchor="_Toc373159927" w:history="1">
        <w:r w:rsidR="0089759B" w:rsidRPr="003A0A2E">
          <w:rPr>
            <w:rStyle w:val="Hyperlink"/>
            <w:noProof/>
          </w:rPr>
          <w:t>6.1.2.8</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VATF_testlinker</w:t>
        </w:r>
        <w:r w:rsidR="0089759B">
          <w:rPr>
            <w:noProof/>
            <w:webHidden/>
          </w:rPr>
          <w:tab/>
        </w:r>
        <w:r w:rsidR="0089759B">
          <w:rPr>
            <w:noProof/>
            <w:webHidden/>
          </w:rPr>
          <w:fldChar w:fldCharType="begin"/>
        </w:r>
        <w:r w:rsidR="0089759B">
          <w:rPr>
            <w:noProof/>
            <w:webHidden/>
          </w:rPr>
          <w:instrText xml:space="preserve"> PAGEREF _Toc373159927 \h </w:instrText>
        </w:r>
        <w:r w:rsidR="0089759B">
          <w:rPr>
            <w:noProof/>
            <w:webHidden/>
          </w:rPr>
        </w:r>
        <w:r w:rsidR="0089759B">
          <w:rPr>
            <w:noProof/>
            <w:webHidden/>
          </w:rPr>
          <w:fldChar w:fldCharType="separate"/>
        </w:r>
        <w:r w:rsidR="0089759B">
          <w:rPr>
            <w:noProof/>
            <w:webHidden/>
          </w:rPr>
          <w:t>41</w:t>
        </w:r>
        <w:r w:rsidR="0089759B">
          <w:rPr>
            <w:noProof/>
            <w:webHidden/>
          </w:rPr>
          <w:fldChar w:fldCharType="end"/>
        </w:r>
      </w:hyperlink>
    </w:p>
    <w:p w14:paraId="2E59A68A" w14:textId="77777777" w:rsidR="0089759B" w:rsidRDefault="006434E5">
      <w:pPr>
        <w:pStyle w:val="TOC4"/>
        <w:tabs>
          <w:tab w:val="left" w:pos="1760"/>
          <w:tab w:val="right" w:leader="dot" w:pos="8778"/>
        </w:tabs>
        <w:rPr>
          <w:rFonts w:asciiTheme="minorHAnsi" w:eastAsiaTheme="minorEastAsia" w:hAnsiTheme="minorHAnsi" w:cstheme="minorBidi"/>
          <w:noProof/>
          <w:sz w:val="22"/>
          <w:szCs w:val="22"/>
          <w:lang w:val="de-AT" w:eastAsia="de-AT"/>
        </w:rPr>
      </w:pPr>
      <w:hyperlink w:anchor="_Toc373159928" w:history="1">
        <w:r w:rsidR="0089759B" w:rsidRPr="003A0A2E">
          <w:rPr>
            <w:rStyle w:val="Hyperlink"/>
            <w:noProof/>
          </w:rPr>
          <w:t>6.1.2.9</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VATF_remoteshell</w:t>
        </w:r>
        <w:r w:rsidR="0089759B">
          <w:rPr>
            <w:noProof/>
            <w:webHidden/>
          </w:rPr>
          <w:tab/>
        </w:r>
        <w:r w:rsidR="0089759B">
          <w:rPr>
            <w:noProof/>
            <w:webHidden/>
          </w:rPr>
          <w:fldChar w:fldCharType="begin"/>
        </w:r>
        <w:r w:rsidR="0089759B">
          <w:rPr>
            <w:noProof/>
            <w:webHidden/>
          </w:rPr>
          <w:instrText xml:space="preserve"> PAGEREF _Toc373159928 \h </w:instrText>
        </w:r>
        <w:r w:rsidR="0089759B">
          <w:rPr>
            <w:noProof/>
            <w:webHidden/>
          </w:rPr>
        </w:r>
        <w:r w:rsidR="0089759B">
          <w:rPr>
            <w:noProof/>
            <w:webHidden/>
          </w:rPr>
          <w:fldChar w:fldCharType="separate"/>
        </w:r>
        <w:r w:rsidR="0089759B">
          <w:rPr>
            <w:noProof/>
            <w:webHidden/>
          </w:rPr>
          <w:t>41</w:t>
        </w:r>
        <w:r w:rsidR="0089759B">
          <w:rPr>
            <w:noProof/>
            <w:webHidden/>
          </w:rPr>
          <w:fldChar w:fldCharType="end"/>
        </w:r>
      </w:hyperlink>
    </w:p>
    <w:p w14:paraId="4056D7FF" w14:textId="77777777" w:rsidR="0089759B" w:rsidRDefault="006434E5">
      <w:pPr>
        <w:pStyle w:val="TOC4"/>
        <w:tabs>
          <w:tab w:val="left" w:pos="1540"/>
          <w:tab w:val="right" w:leader="dot" w:pos="8778"/>
        </w:tabs>
        <w:rPr>
          <w:rFonts w:asciiTheme="minorHAnsi" w:eastAsiaTheme="minorEastAsia" w:hAnsiTheme="minorHAnsi" w:cstheme="minorBidi"/>
          <w:noProof/>
          <w:sz w:val="22"/>
          <w:szCs w:val="22"/>
          <w:lang w:val="de-AT" w:eastAsia="de-AT"/>
        </w:rPr>
      </w:pPr>
      <w:hyperlink w:anchor="_Toc373159929" w:history="1">
        <w:r w:rsidR="0089759B" w:rsidRPr="003A0A2E">
          <w:rPr>
            <w:rStyle w:val="Hyperlink"/>
            <w:rFonts w:ascii="Cambria" w:hAnsi="Cambria"/>
            <w:noProof/>
          </w:rPr>
          <w:t>6.1.2.10</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VATF_tracer</w:t>
        </w:r>
        <w:r w:rsidR="0089759B">
          <w:rPr>
            <w:noProof/>
            <w:webHidden/>
          </w:rPr>
          <w:tab/>
        </w:r>
        <w:r w:rsidR="0089759B">
          <w:rPr>
            <w:noProof/>
            <w:webHidden/>
          </w:rPr>
          <w:fldChar w:fldCharType="begin"/>
        </w:r>
        <w:r w:rsidR="0089759B">
          <w:rPr>
            <w:noProof/>
            <w:webHidden/>
          </w:rPr>
          <w:instrText xml:space="preserve"> PAGEREF _Toc373159929 \h </w:instrText>
        </w:r>
        <w:r w:rsidR="0089759B">
          <w:rPr>
            <w:noProof/>
            <w:webHidden/>
          </w:rPr>
        </w:r>
        <w:r w:rsidR="0089759B">
          <w:rPr>
            <w:noProof/>
            <w:webHidden/>
          </w:rPr>
          <w:fldChar w:fldCharType="separate"/>
        </w:r>
        <w:r w:rsidR="0089759B">
          <w:rPr>
            <w:noProof/>
            <w:webHidden/>
          </w:rPr>
          <w:t>41</w:t>
        </w:r>
        <w:r w:rsidR="0089759B">
          <w:rPr>
            <w:noProof/>
            <w:webHidden/>
          </w:rPr>
          <w:fldChar w:fldCharType="end"/>
        </w:r>
      </w:hyperlink>
    </w:p>
    <w:p w14:paraId="5EA91FA3" w14:textId="77777777" w:rsidR="0089759B" w:rsidRDefault="006434E5">
      <w:pPr>
        <w:pStyle w:val="TOC3"/>
        <w:tabs>
          <w:tab w:val="left" w:pos="1320"/>
          <w:tab w:val="right" w:leader="dot" w:pos="8778"/>
        </w:tabs>
        <w:rPr>
          <w:rFonts w:asciiTheme="minorHAnsi" w:eastAsiaTheme="minorEastAsia" w:hAnsiTheme="minorHAnsi" w:cstheme="minorBidi"/>
          <w:noProof/>
          <w:sz w:val="22"/>
          <w:szCs w:val="22"/>
          <w:lang w:val="de-AT" w:eastAsia="de-AT"/>
        </w:rPr>
      </w:pPr>
      <w:hyperlink w:anchor="_Toc373159930" w:history="1">
        <w:r w:rsidR="0089759B" w:rsidRPr="003A0A2E">
          <w:rPr>
            <w:rStyle w:val="Hyperlink"/>
            <w:noProof/>
          </w:rPr>
          <w:t>6.1.3</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Advantages and disadvantages</w:t>
        </w:r>
        <w:r w:rsidR="0089759B">
          <w:rPr>
            <w:noProof/>
            <w:webHidden/>
          </w:rPr>
          <w:tab/>
        </w:r>
        <w:r w:rsidR="0089759B">
          <w:rPr>
            <w:noProof/>
            <w:webHidden/>
          </w:rPr>
          <w:fldChar w:fldCharType="begin"/>
        </w:r>
        <w:r w:rsidR="0089759B">
          <w:rPr>
            <w:noProof/>
            <w:webHidden/>
          </w:rPr>
          <w:instrText xml:space="preserve"> PAGEREF _Toc373159930 \h </w:instrText>
        </w:r>
        <w:r w:rsidR="0089759B">
          <w:rPr>
            <w:noProof/>
            <w:webHidden/>
          </w:rPr>
        </w:r>
        <w:r w:rsidR="0089759B">
          <w:rPr>
            <w:noProof/>
            <w:webHidden/>
          </w:rPr>
          <w:fldChar w:fldCharType="separate"/>
        </w:r>
        <w:r w:rsidR="0089759B">
          <w:rPr>
            <w:noProof/>
            <w:webHidden/>
          </w:rPr>
          <w:t>41</w:t>
        </w:r>
        <w:r w:rsidR="0089759B">
          <w:rPr>
            <w:noProof/>
            <w:webHidden/>
          </w:rPr>
          <w:fldChar w:fldCharType="end"/>
        </w:r>
      </w:hyperlink>
    </w:p>
    <w:p w14:paraId="192F8D6E" w14:textId="77777777" w:rsidR="0089759B" w:rsidRDefault="006434E5">
      <w:pPr>
        <w:pStyle w:val="TOC2"/>
        <w:tabs>
          <w:tab w:val="left" w:pos="880"/>
          <w:tab w:val="right" w:leader="dot" w:pos="8778"/>
        </w:tabs>
        <w:rPr>
          <w:rFonts w:asciiTheme="minorHAnsi" w:eastAsiaTheme="minorEastAsia" w:hAnsiTheme="minorHAnsi" w:cstheme="minorBidi"/>
          <w:noProof/>
          <w:sz w:val="22"/>
          <w:szCs w:val="22"/>
          <w:lang w:val="de-AT" w:eastAsia="de-AT"/>
        </w:rPr>
      </w:pPr>
      <w:hyperlink w:anchor="_Toc373159931" w:history="1">
        <w:r w:rsidR="0089759B" w:rsidRPr="003A0A2E">
          <w:rPr>
            <w:rStyle w:val="Hyperlink"/>
            <w:noProof/>
          </w:rPr>
          <w:t>6.2</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Cucumber</w:t>
        </w:r>
        <w:r w:rsidR="0089759B">
          <w:rPr>
            <w:noProof/>
            <w:webHidden/>
          </w:rPr>
          <w:tab/>
        </w:r>
        <w:r w:rsidR="0089759B">
          <w:rPr>
            <w:noProof/>
            <w:webHidden/>
          </w:rPr>
          <w:fldChar w:fldCharType="begin"/>
        </w:r>
        <w:r w:rsidR="0089759B">
          <w:rPr>
            <w:noProof/>
            <w:webHidden/>
          </w:rPr>
          <w:instrText xml:space="preserve"> PAGEREF _Toc373159931 \h </w:instrText>
        </w:r>
        <w:r w:rsidR="0089759B">
          <w:rPr>
            <w:noProof/>
            <w:webHidden/>
          </w:rPr>
        </w:r>
        <w:r w:rsidR="0089759B">
          <w:rPr>
            <w:noProof/>
            <w:webHidden/>
          </w:rPr>
          <w:fldChar w:fldCharType="separate"/>
        </w:r>
        <w:r w:rsidR="0089759B">
          <w:rPr>
            <w:noProof/>
            <w:webHidden/>
          </w:rPr>
          <w:t>42</w:t>
        </w:r>
        <w:r w:rsidR="0089759B">
          <w:rPr>
            <w:noProof/>
            <w:webHidden/>
          </w:rPr>
          <w:fldChar w:fldCharType="end"/>
        </w:r>
      </w:hyperlink>
    </w:p>
    <w:p w14:paraId="505166F0" w14:textId="77777777" w:rsidR="0089759B" w:rsidRDefault="006434E5">
      <w:pPr>
        <w:pStyle w:val="TOC3"/>
        <w:tabs>
          <w:tab w:val="left" w:pos="1320"/>
          <w:tab w:val="right" w:leader="dot" w:pos="8778"/>
        </w:tabs>
        <w:rPr>
          <w:rFonts w:asciiTheme="minorHAnsi" w:eastAsiaTheme="minorEastAsia" w:hAnsiTheme="minorHAnsi" w:cstheme="minorBidi"/>
          <w:noProof/>
          <w:sz w:val="22"/>
          <w:szCs w:val="22"/>
          <w:lang w:val="de-AT" w:eastAsia="de-AT"/>
        </w:rPr>
      </w:pPr>
      <w:hyperlink w:anchor="_Toc373159932" w:history="1">
        <w:r w:rsidR="0089759B" w:rsidRPr="003A0A2E">
          <w:rPr>
            <w:rStyle w:val="Hyperlink"/>
            <w:noProof/>
          </w:rPr>
          <w:t>6.2.1</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What is Cucumber ?</w:t>
        </w:r>
        <w:r w:rsidR="0089759B">
          <w:rPr>
            <w:noProof/>
            <w:webHidden/>
          </w:rPr>
          <w:tab/>
        </w:r>
        <w:r w:rsidR="0089759B">
          <w:rPr>
            <w:noProof/>
            <w:webHidden/>
          </w:rPr>
          <w:fldChar w:fldCharType="begin"/>
        </w:r>
        <w:r w:rsidR="0089759B">
          <w:rPr>
            <w:noProof/>
            <w:webHidden/>
          </w:rPr>
          <w:instrText xml:space="preserve"> PAGEREF _Toc373159932 \h </w:instrText>
        </w:r>
        <w:r w:rsidR="0089759B">
          <w:rPr>
            <w:noProof/>
            <w:webHidden/>
          </w:rPr>
        </w:r>
        <w:r w:rsidR="0089759B">
          <w:rPr>
            <w:noProof/>
            <w:webHidden/>
          </w:rPr>
          <w:fldChar w:fldCharType="separate"/>
        </w:r>
        <w:r w:rsidR="0089759B">
          <w:rPr>
            <w:noProof/>
            <w:webHidden/>
          </w:rPr>
          <w:t>42</w:t>
        </w:r>
        <w:r w:rsidR="0089759B">
          <w:rPr>
            <w:noProof/>
            <w:webHidden/>
          </w:rPr>
          <w:fldChar w:fldCharType="end"/>
        </w:r>
      </w:hyperlink>
    </w:p>
    <w:p w14:paraId="5DE6E4F2" w14:textId="77777777" w:rsidR="0089759B" w:rsidRDefault="006434E5">
      <w:pPr>
        <w:pStyle w:val="TOC3"/>
        <w:tabs>
          <w:tab w:val="left" w:pos="1320"/>
          <w:tab w:val="right" w:leader="dot" w:pos="8778"/>
        </w:tabs>
        <w:rPr>
          <w:rFonts w:asciiTheme="minorHAnsi" w:eastAsiaTheme="minorEastAsia" w:hAnsiTheme="minorHAnsi" w:cstheme="minorBidi"/>
          <w:noProof/>
          <w:sz w:val="22"/>
          <w:szCs w:val="22"/>
          <w:lang w:val="de-AT" w:eastAsia="de-AT"/>
        </w:rPr>
      </w:pPr>
      <w:hyperlink w:anchor="_Toc373159933" w:history="1">
        <w:r w:rsidR="0089759B" w:rsidRPr="003A0A2E">
          <w:rPr>
            <w:rStyle w:val="Hyperlink"/>
            <w:noProof/>
          </w:rPr>
          <w:t>6.2.2</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How does it work ?</w:t>
        </w:r>
        <w:r w:rsidR="0089759B">
          <w:rPr>
            <w:noProof/>
            <w:webHidden/>
          </w:rPr>
          <w:tab/>
        </w:r>
        <w:r w:rsidR="0089759B">
          <w:rPr>
            <w:noProof/>
            <w:webHidden/>
          </w:rPr>
          <w:fldChar w:fldCharType="begin"/>
        </w:r>
        <w:r w:rsidR="0089759B">
          <w:rPr>
            <w:noProof/>
            <w:webHidden/>
          </w:rPr>
          <w:instrText xml:space="preserve"> PAGEREF _Toc373159933 \h </w:instrText>
        </w:r>
        <w:r w:rsidR="0089759B">
          <w:rPr>
            <w:noProof/>
            <w:webHidden/>
          </w:rPr>
        </w:r>
        <w:r w:rsidR="0089759B">
          <w:rPr>
            <w:noProof/>
            <w:webHidden/>
          </w:rPr>
          <w:fldChar w:fldCharType="separate"/>
        </w:r>
        <w:r w:rsidR="0089759B">
          <w:rPr>
            <w:noProof/>
            <w:webHidden/>
          </w:rPr>
          <w:t>42</w:t>
        </w:r>
        <w:r w:rsidR="0089759B">
          <w:rPr>
            <w:noProof/>
            <w:webHidden/>
          </w:rPr>
          <w:fldChar w:fldCharType="end"/>
        </w:r>
      </w:hyperlink>
    </w:p>
    <w:p w14:paraId="7DE9F6FF" w14:textId="77777777" w:rsidR="0089759B" w:rsidRDefault="006434E5">
      <w:pPr>
        <w:pStyle w:val="TOC3"/>
        <w:tabs>
          <w:tab w:val="left" w:pos="1320"/>
          <w:tab w:val="right" w:leader="dot" w:pos="8778"/>
        </w:tabs>
        <w:rPr>
          <w:rFonts w:asciiTheme="minorHAnsi" w:eastAsiaTheme="minorEastAsia" w:hAnsiTheme="minorHAnsi" w:cstheme="minorBidi"/>
          <w:noProof/>
          <w:sz w:val="22"/>
          <w:szCs w:val="22"/>
          <w:lang w:val="de-AT" w:eastAsia="de-AT"/>
        </w:rPr>
      </w:pPr>
      <w:hyperlink w:anchor="_Toc373159934" w:history="1">
        <w:r w:rsidR="0089759B" w:rsidRPr="003A0A2E">
          <w:rPr>
            <w:rStyle w:val="Hyperlink"/>
            <w:noProof/>
          </w:rPr>
          <w:t>6.2.3</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Advantages / disadvantages</w:t>
        </w:r>
        <w:r w:rsidR="0089759B">
          <w:rPr>
            <w:noProof/>
            <w:webHidden/>
          </w:rPr>
          <w:tab/>
        </w:r>
        <w:r w:rsidR="0089759B">
          <w:rPr>
            <w:noProof/>
            <w:webHidden/>
          </w:rPr>
          <w:fldChar w:fldCharType="begin"/>
        </w:r>
        <w:r w:rsidR="0089759B">
          <w:rPr>
            <w:noProof/>
            <w:webHidden/>
          </w:rPr>
          <w:instrText xml:space="preserve"> PAGEREF _Toc373159934 \h </w:instrText>
        </w:r>
        <w:r w:rsidR="0089759B">
          <w:rPr>
            <w:noProof/>
            <w:webHidden/>
          </w:rPr>
        </w:r>
        <w:r w:rsidR="0089759B">
          <w:rPr>
            <w:noProof/>
            <w:webHidden/>
          </w:rPr>
          <w:fldChar w:fldCharType="separate"/>
        </w:r>
        <w:r w:rsidR="0089759B">
          <w:rPr>
            <w:noProof/>
            <w:webHidden/>
          </w:rPr>
          <w:t>43</w:t>
        </w:r>
        <w:r w:rsidR="0089759B">
          <w:rPr>
            <w:noProof/>
            <w:webHidden/>
          </w:rPr>
          <w:fldChar w:fldCharType="end"/>
        </w:r>
      </w:hyperlink>
    </w:p>
    <w:p w14:paraId="13B581BC" w14:textId="77777777" w:rsidR="0089759B" w:rsidRDefault="006434E5">
      <w:pPr>
        <w:pStyle w:val="TOC2"/>
        <w:tabs>
          <w:tab w:val="left" w:pos="880"/>
          <w:tab w:val="right" w:leader="dot" w:pos="8778"/>
        </w:tabs>
        <w:rPr>
          <w:rFonts w:asciiTheme="minorHAnsi" w:eastAsiaTheme="minorEastAsia" w:hAnsiTheme="minorHAnsi" w:cstheme="minorBidi"/>
          <w:noProof/>
          <w:sz w:val="22"/>
          <w:szCs w:val="22"/>
          <w:lang w:val="de-AT" w:eastAsia="de-AT"/>
        </w:rPr>
      </w:pPr>
      <w:hyperlink w:anchor="_Toc373159935" w:history="1">
        <w:r w:rsidR="0089759B" w:rsidRPr="003A0A2E">
          <w:rPr>
            <w:rStyle w:val="Hyperlink"/>
            <w:noProof/>
          </w:rPr>
          <w:t>6.3</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Brisbane TCL framework</w:t>
        </w:r>
        <w:r w:rsidR="0089759B">
          <w:rPr>
            <w:noProof/>
            <w:webHidden/>
          </w:rPr>
          <w:tab/>
        </w:r>
        <w:r w:rsidR="0089759B">
          <w:rPr>
            <w:noProof/>
            <w:webHidden/>
          </w:rPr>
          <w:fldChar w:fldCharType="begin"/>
        </w:r>
        <w:r w:rsidR="0089759B">
          <w:rPr>
            <w:noProof/>
            <w:webHidden/>
          </w:rPr>
          <w:instrText xml:space="preserve"> PAGEREF _Toc373159935 \h </w:instrText>
        </w:r>
        <w:r w:rsidR="0089759B">
          <w:rPr>
            <w:noProof/>
            <w:webHidden/>
          </w:rPr>
        </w:r>
        <w:r w:rsidR="0089759B">
          <w:rPr>
            <w:noProof/>
            <w:webHidden/>
          </w:rPr>
          <w:fldChar w:fldCharType="separate"/>
        </w:r>
        <w:r w:rsidR="0089759B">
          <w:rPr>
            <w:noProof/>
            <w:webHidden/>
          </w:rPr>
          <w:t>44</w:t>
        </w:r>
        <w:r w:rsidR="0089759B">
          <w:rPr>
            <w:noProof/>
            <w:webHidden/>
          </w:rPr>
          <w:fldChar w:fldCharType="end"/>
        </w:r>
      </w:hyperlink>
    </w:p>
    <w:p w14:paraId="353ECEC2" w14:textId="77777777" w:rsidR="0089759B" w:rsidRDefault="006434E5">
      <w:pPr>
        <w:pStyle w:val="TOC3"/>
        <w:tabs>
          <w:tab w:val="left" w:pos="1320"/>
          <w:tab w:val="right" w:leader="dot" w:pos="8778"/>
        </w:tabs>
        <w:rPr>
          <w:rFonts w:asciiTheme="minorHAnsi" w:eastAsiaTheme="minorEastAsia" w:hAnsiTheme="minorHAnsi" w:cstheme="minorBidi"/>
          <w:noProof/>
          <w:sz w:val="22"/>
          <w:szCs w:val="22"/>
          <w:lang w:val="de-AT" w:eastAsia="de-AT"/>
        </w:rPr>
      </w:pPr>
      <w:hyperlink w:anchor="_Toc373159936" w:history="1">
        <w:r w:rsidR="0089759B" w:rsidRPr="003A0A2E">
          <w:rPr>
            <w:rStyle w:val="Hyperlink"/>
            <w:noProof/>
          </w:rPr>
          <w:t>6.3.1</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Overview</w:t>
        </w:r>
        <w:r w:rsidR="0089759B">
          <w:rPr>
            <w:noProof/>
            <w:webHidden/>
          </w:rPr>
          <w:tab/>
        </w:r>
        <w:r w:rsidR="0089759B">
          <w:rPr>
            <w:noProof/>
            <w:webHidden/>
          </w:rPr>
          <w:fldChar w:fldCharType="begin"/>
        </w:r>
        <w:r w:rsidR="0089759B">
          <w:rPr>
            <w:noProof/>
            <w:webHidden/>
          </w:rPr>
          <w:instrText xml:space="preserve"> PAGEREF _Toc373159936 \h </w:instrText>
        </w:r>
        <w:r w:rsidR="0089759B">
          <w:rPr>
            <w:noProof/>
            <w:webHidden/>
          </w:rPr>
        </w:r>
        <w:r w:rsidR="0089759B">
          <w:rPr>
            <w:noProof/>
            <w:webHidden/>
          </w:rPr>
          <w:fldChar w:fldCharType="separate"/>
        </w:r>
        <w:r w:rsidR="0089759B">
          <w:rPr>
            <w:noProof/>
            <w:webHidden/>
          </w:rPr>
          <w:t>44</w:t>
        </w:r>
        <w:r w:rsidR="0089759B">
          <w:rPr>
            <w:noProof/>
            <w:webHidden/>
          </w:rPr>
          <w:fldChar w:fldCharType="end"/>
        </w:r>
      </w:hyperlink>
    </w:p>
    <w:p w14:paraId="458EAA90" w14:textId="77777777" w:rsidR="0089759B" w:rsidRDefault="006434E5">
      <w:pPr>
        <w:pStyle w:val="TOC3"/>
        <w:tabs>
          <w:tab w:val="left" w:pos="1320"/>
          <w:tab w:val="right" w:leader="dot" w:pos="8778"/>
        </w:tabs>
        <w:rPr>
          <w:rFonts w:asciiTheme="minorHAnsi" w:eastAsiaTheme="minorEastAsia" w:hAnsiTheme="minorHAnsi" w:cstheme="minorBidi"/>
          <w:noProof/>
          <w:sz w:val="22"/>
          <w:szCs w:val="22"/>
          <w:lang w:val="de-AT" w:eastAsia="de-AT"/>
        </w:rPr>
      </w:pPr>
      <w:hyperlink w:anchor="_Toc373159937" w:history="1">
        <w:r w:rsidR="0089759B" w:rsidRPr="003A0A2E">
          <w:rPr>
            <w:rStyle w:val="Hyperlink"/>
            <w:noProof/>
          </w:rPr>
          <w:t>6.3.2</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TCL soap framework</w:t>
        </w:r>
        <w:r w:rsidR="0089759B">
          <w:rPr>
            <w:noProof/>
            <w:webHidden/>
          </w:rPr>
          <w:tab/>
        </w:r>
        <w:r w:rsidR="0089759B">
          <w:rPr>
            <w:noProof/>
            <w:webHidden/>
          </w:rPr>
          <w:fldChar w:fldCharType="begin"/>
        </w:r>
        <w:r w:rsidR="0089759B">
          <w:rPr>
            <w:noProof/>
            <w:webHidden/>
          </w:rPr>
          <w:instrText xml:space="preserve"> PAGEREF _Toc373159937 \h </w:instrText>
        </w:r>
        <w:r w:rsidR="0089759B">
          <w:rPr>
            <w:noProof/>
            <w:webHidden/>
          </w:rPr>
        </w:r>
        <w:r w:rsidR="0089759B">
          <w:rPr>
            <w:noProof/>
            <w:webHidden/>
          </w:rPr>
          <w:fldChar w:fldCharType="separate"/>
        </w:r>
        <w:r w:rsidR="0089759B">
          <w:rPr>
            <w:noProof/>
            <w:webHidden/>
          </w:rPr>
          <w:t>44</w:t>
        </w:r>
        <w:r w:rsidR="0089759B">
          <w:rPr>
            <w:noProof/>
            <w:webHidden/>
          </w:rPr>
          <w:fldChar w:fldCharType="end"/>
        </w:r>
      </w:hyperlink>
    </w:p>
    <w:p w14:paraId="0D323819" w14:textId="77777777" w:rsidR="0089759B" w:rsidRDefault="006434E5">
      <w:pPr>
        <w:pStyle w:val="TOC4"/>
        <w:tabs>
          <w:tab w:val="left" w:pos="1760"/>
          <w:tab w:val="right" w:leader="dot" w:pos="8778"/>
        </w:tabs>
        <w:rPr>
          <w:rFonts w:asciiTheme="minorHAnsi" w:eastAsiaTheme="minorEastAsia" w:hAnsiTheme="minorHAnsi" w:cstheme="minorBidi"/>
          <w:noProof/>
          <w:sz w:val="22"/>
          <w:szCs w:val="22"/>
          <w:lang w:val="de-AT" w:eastAsia="de-AT"/>
        </w:rPr>
      </w:pPr>
      <w:hyperlink w:anchor="_Toc373159938" w:history="1">
        <w:r w:rsidR="0089759B" w:rsidRPr="003A0A2E">
          <w:rPr>
            <w:rStyle w:val="Hyperlink"/>
            <w:noProof/>
          </w:rPr>
          <w:t>6.3.2.1</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Available modules</w:t>
        </w:r>
        <w:r w:rsidR="0089759B">
          <w:rPr>
            <w:noProof/>
            <w:webHidden/>
          </w:rPr>
          <w:tab/>
        </w:r>
        <w:r w:rsidR="0089759B">
          <w:rPr>
            <w:noProof/>
            <w:webHidden/>
          </w:rPr>
          <w:fldChar w:fldCharType="begin"/>
        </w:r>
        <w:r w:rsidR="0089759B">
          <w:rPr>
            <w:noProof/>
            <w:webHidden/>
          </w:rPr>
          <w:instrText xml:space="preserve"> PAGEREF _Toc373159938 \h </w:instrText>
        </w:r>
        <w:r w:rsidR="0089759B">
          <w:rPr>
            <w:noProof/>
            <w:webHidden/>
          </w:rPr>
        </w:r>
        <w:r w:rsidR="0089759B">
          <w:rPr>
            <w:noProof/>
            <w:webHidden/>
          </w:rPr>
          <w:fldChar w:fldCharType="separate"/>
        </w:r>
        <w:r w:rsidR="0089759B">
          <w:rPr>
            <w:noProof/>
            <w:webHidden/>
          </w:rPr>
          <w:t>44</w:t>
        </w:r>
        <w:r w:rsidR="0089759B">
          <w:rPr>
            <w:noProof/>
            <w:webHidden/>
          </w:rPr>
          <w:fldChar w:fldCharType="end"/>
        </w:r>
      </w:hyperlink>
    </w:p>
    <w:p w14:paraId="5A9ECC21" w14:textId="77777777" w:rsidR="0089759B" w:rsidRDefault="006434E5">
      <w:pPr>
        <w:pStyle w:val="TOC4"/>
        <w:tabs>
          <w:tab w:val="left" w:pos="1760"/>
          <w:tab w:val="right" w:leader="dot" w:pos="8778"/>
        </w:tabs>
        <w:rPr>
          <w:rFonts w:asciiTheme="minorHAnsi" w:eastAsiaTheme="minorEastAsia" w:hAnsiTheme="minorHAnsi" w:cstheme="minorBidi"/>
          <w:noProof/>
          <w:sz w:val="22"/>
          <w:szCs w:val="22"/>
          <w:lang w:val="de-AT" w:eastAsia="de-AT"/>
        </w:rPr>
      </w:pPr>
      <w:hyperlink w:anchor="_Toc373159939" w:history="1">
        <w:r w:rsidR="0089759B" w:rsidRPr="003A0A2E">
          <w:rPr>
            <w:rStyle w:val="Hyperlink"/>
            <w:noProof/>
          </w:rPr>
          <w:t>6.3.2.2</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Seal authentication</w:t>
        </w:r>
        <w:r w:rsidR="0089759B">
          <w:rPr>
            <w:noProof/>
            <w:webHidden/>
          </w:rPr>
          <w:tab/>
        </w:r>
        <w:r w:rsidR="0089759B">
          <w:rPr>
            <w:noProof/>
            <w:webHidden/>
          </w:rPr>
          <w:fldChar w:fldCharType="begin"/>
        </w:r>
        <w:r w:rsidR="0089759B">
          <w:rPr>
            <w:noProof/>
            <w:webHidden/>
          </w:rPr>
          <w:instrText xml:space="preserve"> PAGEREF _Toc373159939 \h </w:instrText>
        </w:r>
        <w:r w:rsidR="0089759B">
          <w:rPr>
            <w:noProof/>
            <w:webHidden/>
          </w:rPr>
        </w:r>
        <w:r w:rsidR="0089759B">
          <w:rPr>
            <w:noProof/>
            <w:webHidden/>
          </w:rPr>
          <w:fldChar w:fldCharType="separate"/>
        </w:r>
        <w:r w:rsidR="0089759B">
          <w:rPr>
            <w:noProof/>
            <w:webHidden/>
          </w:rPr>
          <w:t>44</w:t>
        </w:r>
        <w:r w:rsidR="0089759B">
          <w:rPr>
            <w:noProof/>
            <w:webHidden/>
          </w:rPr>
          <w:fldChar w:fldCharType="end"/>
        </w:r>
      </w:hyperlink>
    </w:p>
    <w:p w14:paraId="1909FEE8" w14:textId="77777777" w:rsidR="0089759B" w:rsidRDefault="006434E5">
      <w:pPr>
        <w:pStyle w:val="TOC4"/>
        <w:tabs>
          <w:tab w:val="left" w:pos="1760"/>
          <w:tab w:val="right" w:leader="dot" w:pos="8778"/>
        </w:tabs>
        <w:rPr>
          <w:rFonts w:asciiTheme="minorHAnsi" w:eastAsiaTheme="minorEastAsia" w:hAnsiTheme="minorHAnsi" w:cstheme="minorBidi"/>
          <w:noProof/>
          <w:sz w:val="22"/>
          <w:szCs w:val="22"/>
          <w:lang w:val="de-AT" w:eastAsia="de-AT"/>
        </w:rPr>
      </w:pPr>
      <w:hyperlink w:anchor="_Toc373159940" w:history="1">
        <w:r w:rsidR="0089759B" w:rsidRPr="003A0A2E">
          <w:rPr>
            <w:rStyle w:val="Hyperlink"/>
            <w:noProof/>
          </w:rPr>
          <w:t>6.3.2.3</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Radius authentication</w:t>
        </w:r>
        <w:r w:rsidR="0089759B">
          <w:rPr>
            <w:noProof/>
            <w:webHidden/>
          </w:rPr>
          <w:tab/>
        </w:r>
        <w:r w:rsidR="0089759B">
          <w:rPr>
            <w:noProof/>
            <w:webHidden/>
          </w:rPr>
          <w:fldChar w:fldCharType="begin"/>
        </w:r>
        <w:r w:rsidR="0089759B">
          <w:rPr>
            <w:noProof/>
            <w:webHidden/>
          </w:rPr>
          <w:instrText xml:space="preserve"> PAGEREF _Toc373159940 \h </w:instrText>
        </w:r>
        <w:r w:rsidR="0089759B">
          <w:rPr>
            <w:noProof/>
            <w:webHidden/>
          </w:rPr>
        </w:r>
        <w:r w:rsidR="0089759B">
          <w:rPr>
            <w:noProof/>
            <w:webHidden/>
          </w:rPr>
          <w:fldChar w:fldCharType="separate"/>
        </w:r>
        <w:r w:rsidR="0089759B">
          <w:rPr>
            <w:noProof/>
            <w:webHidden/>
          </w:rPr>
          <w:t>44</w:t>
        </w:r>
        <w:r w:rsidR="0089759B">
          <w:rPr>
            <w:noProof/>
            <w:webHidden/>
          </w:rPr>
          <w:fldChar w:fldCharType="end"/>
        </w:r>
      </w:hyperlink>
    </w:p>
    <w:p w14:paraId="2F84D9DB" w14:textId="77777777" w:rsidR="0089759B" w:rsidRDefault="006434E5">
      <w:pPr>
        <w:pStyle w:val="TOC4"/>
        <w:tabs>
          <w:tab w:val="left" w:pos="1760"/>
          <w:tab w:val="right" w:leader="dot" w:pos="8778"/>
        </w:tabs>
        <w:rPr>
          <w:rFonts w:asciiTheme="minorHAnsi" w:eastAsiaTheme="minorEastAsia" w:hAnsiTheme="minorHAnsi" w:cstheme="minorBidi"/>
          <w:noProof/>
          <w:sz w:val="22"/>
          <w:szCs w:val="22"/>
          <w:lang w:val="de-AT" w:eastAsia="de-AT"/>
        </w:rPr>
      </w:pPr>
      <w:hyperlink w:anchor="_Toc373159941" w:history="1">
        <w:r w:rsidR="0089759B" w:rsidRPr="003A0A2E">
          <w:rPr>
            <w:rStyle w:val="Hyperlink"/>
            <w:noProof/>
          </w:rPr>
          <w:t>6.3.2.4</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Digipass</w:t>
        </w:r>
        <w:r w:rsidR="0089759B">
          <w:rPr>
            <w:noProof/>
            <w:webHidden/>
          </w:rPr>
          <w:tab/>
        </w:r>
        <w:r w:rsidR="0089759B">
          <w:rPr>
            <w:noProof/>
            <w:webHidden/>
          </w:rPr>
          <w:fldChar w:fldCharType="begin"/>
        </w:r>
        <w:r w:rsidR="0089759B">
          <w:rPr>
            <w:noProof/>
            <w:webHidden/>
          </w:rPr>
          <w:instrText xml:space="preserve"> PAGEREF _Toc373159941 \h </w:instrText>
        </w:r>
        <w:r w:rsidR="0089759B">
          <w:rPr>
            <w:noProof/>
            <w:webHidden/>
          </w:rPr>
        </w:r>
        <w:r w:rsidR="0089759B">
          <w:rPr>
            <w:noProof/>
            <w:webHidden/>
          </w:rPr>
          <w:fldChar w:fldCharType="separate"/>
        </w:r>
        <w:r w:rsidR="0089759B">
          <w:rPr>
            <w:noProof/>
            <w:webHidden/>
          </w:rPr>
          <w:t>45</w:t>
        </w:r>
        <w:r w:rsidR="0089759B">
          <w:rPr>
            <w:noProof/>
            <w:webHidden/>
          </w:rPr>
          <w:fldChar w:fldCharType="end"/>
        </w:r>
      </w:hyperlink>
    </w:p>
    <w:p w14:paraId="16A67CA7" w14:textId="77777777" w:rsidR="0089759B" w:rsidRDefault="006434E5">
      <w:pPr>
        <w:pStyle w:val="TOC4"/>
        <w:tabs>
          <w:tab w:val="left" w:pos="1760"/>
          <w:tab w:val="right" w:leader="dot" w:pos="8778"/>
        </w:tabs>
        <w:rPr>
          <w:rFonts w:asciiTheme="minorHAnsi" w:eastAsiaTheme="minorEastAsia" w:hAnsiTheme="minorHAnsi" w:cstheme="minorBidi"/>
          <w:noProof/>
          <w:sz w:val="22"/>
          <w:szCs w:val="22"/>
          <w:lang w:val="de-AT" w:eastAsia="de-AT"/>
        </w:rPr>
      </w:pPr>
      <w:hyperlink w:anchor="_Toc373159942" w:history="1">
        <w:r w:rsidR="0089759B" w:rsidRPr="003A0A2E">
          <w:rPr>
            <w:rStyle w:val="Hyperlink"/>
            <w:noProof/>
          </w:rPr>
          <w:t>6.3.2.5</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Logging</w:t>
        </w:r>
        <w:r w:rsidR="0089759B">
          <w:rPr>
            <w:noProof/>
            <w:webHidden/>
          </w:rPr>
          <w:tab/>
        </w:r>
        <w:r w:rsidR="0089759B">
          <w:rPr>
            <w:noProof/>
            <w:webHidden/>
          </w:rPr>
          <w:fldChar w:fldCharType="begin"/>
        </w:r>
        <w:r w:rsidR="0089759B">
          <w:rPr>
            <w:noProof/>
            <w:webHidden/>
          </w:rPr>
          <w:instrText xml:space="preserve"> PAGEREF _Toc373159942 \h </w:instrText>
        </w:r>
        <w:r w:rsidR="0089759B">
          <w:rPr>
            <w:noProof/>
            <w:webHidden/>
          </w:rPr>
        </w:r>
        <w:r w:rsidR="0089759B">
          <w:rPr>
            <w:noProof/>
            <w:webHidden/>
          </w:rPr>
          <w:fldChar w:fldCharType="separate"/>
        </w:r>
        <w:r w:rsidR="0089759B">
          <w:rPr>
            <w:noProof/>
            <w:webHidden/>
          </w:rPr>
          <w:t>45</w:t>
        </w:r>
        <w:r w:rsidR="0089759B">
          <w:rPr>
            <w:noProof/>
            <w:webHidden/>
          </w:rPr>
          <w:fldChar w:fldCharType="end"/>
        </w:r>
      </w:hyperlink>
    </w:p>
    <w:p w14:paraId="0C08E132" w14:textId="77777777" w:rsidR="0089759B" w:rsidRDefault="006434E5">
      <w:pPr>
        <w:pStyle w:val="TOC2"/>
        <w:tabs>
          <w:tab w:val="left" w:pos="880"/>
          <w:tab w:val="right" w:leader="dot" w:pos="8778"/>
        </w:tabs>
        <w:rPr>
          <w:rFonts w:asciiTheme="minorHAnsi" w:eastAsiaTheme="minorEastAsia" w:hAnsiTheme="minorHAnsi" w:cstheme="minorBidi"/>
          <w:noProof/>
          <w:sz w:val="22"/>
          <w:szCs w:val="22"/>
          <w:lang w:val="de-AT" w:eastAsia="de-AT"/>
        </w:rPr>
      </w:pPr>
      <w:hyperlink w:anchor="_Toc373159943" w:history="1">
        <w:r w:rsidR="0089759B" w:rsidRPr="003A0A2E">
          <w:rPr>
            <w:rStyle w:val="Hyperlink"/>
            <w:noProof/>
          </w:rPr>
          <w:t>6.4</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TCL dpadmincmd framework</w:t>
        </w:r>
        <w:r w:rsidR="0089759B">
          <w:rPr>
            <w:noProof/>
            <w:webHidden/>
          </w:rPr>
          <w:tab/>
        </w:r>
        <w:r w:rsidR="0089759B">
          <w:rPr>
            <w:noProof/>
            <w:webHidden/>
          </w:rPr>
          <w:fldChar w:fldCharType="begin"/>
        </w:r>
        <w:r w:rsidR="0089759B">
          <w:rPr>
            <w:noProof/>
            <w:webHidden/>
          </w:rPr>
          <w:instrText xml:space="preserve"> PAGEREF _Toc373159943 \h </w:instrText>
        </w:r>
        <w:r w:rsidR="0089759B">
          <w:rPr>
            <w:noProof/>
            <w:webHidden/>
          </w:rPr>
        </w:r>
        <w:r w:rsidR="0089759B">
          <w:rPr>
            <w:noProof/>
            <w:webHidden/>
          </w:rPr>
          <w:fldChar w:fldCharType="separate"/>
        </w:r>
        <w:r w:rsidR="0089759B">
          <w:rPr>
            <w:noProof/>
            <w:webHidden/>
          </w:rPr>
          <w:t>45</w:t>
        </w:r>
        <w:r w:rsidR="0089759B">
          <w:rPr>
            <w:noProof/>
            <w:webHidden/>
          </w:rPr>
          <w:fldChar w:fldCharType="end"/>
        </w:r>
      </w:hyperlink>
    </w:p>
    <w:p w14:paraId="4BB3FC6D" w14:textId="77777777" w:rsidR="0089759B" w:rsidRDefault="006434E5">
      <w:pPr>
        <w:pStyle w:val="TOC3"/>
        <w:tabs>
          <w:tab w:val="left" w:pos="1320"/>
          <w:tab w:val="right" w:leader="dot" w:pos="8778"/>
        </w:tabs>
        <w:rPr>
          <w:rFonts w:asciiTheme="minorHAnsi" w:eastAsiaTheme="minorEastAsia" w:hAnsiTheme="minorHAnsi" w:cstheme="minorBidi"/>
          <w:noProof/>
          <w:sz w:val="22"/>
          <w:szCs w:val="22"/>
          <w:lang w:val="de-AT" w:eastAsia="de-AT"/>
        </w:rPr>
      </w:pPr>
      <w:hyperlink w:anchor="_Toc373159944" w:history="1">
        <w:r w:rsidR="0089759B" w:rsidRPr="003A0A2E">
          <w:rPr>
            <w:rStyle w:val="Hyperlink"/>
            <w:noProof/>
          </w:rPr>
          <w:t>6.4.1</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Available components</w:t>
        </w:r>
        <w:r w:rsidR="0089759B">
          <w:rPr>
            <w:noProof/>
            <w:webHidden/>
          </w:rPr>
          <w:tab/>
        </w:r>
        <w:r w:rsidR="0089759B">
          <w:rPr>
            <w:noProof/>
            <w:webHidden/>
          </w:rPr>
          <w:fldChar w:fldCharType="begin"/>
        </w:r>
        <w:r w:rsidR="0089759B">
          <w:rPr>
            <w:noProof/>
            <w:webHidden/>
          </w:rPr>
          <w:instrText xml:space="preserve"> PAGEREF _Toc373159944 \h </w:instrText>
        </w:r>
        <w:r w:rsidR="0089759B">
          <w:rPr>
            <w:noProof/>
            <w:webHidden/>
          </w:rPr>
        </w:r>
        <w:r w:rsidR="0089759B">
          <w:rPr>
            <w:noProof/>
            <w:webHidden/>
          </w:rPr>
          <w:fldChar w:fldCharType="separate"/>
        </w:r>
        <w:r w:rsidR="0089759B">
          <w:rPr>
            <w:noProof/>
            <w:webHidden/>
          </w:rPr>
          <w:t>45</w:t>
        </w:r>
        <w:r w:rsidR="0089759B">
          <w:rPr>
            <w:noProof/>
            <w:webHidden/>
          </w:rPr>
          <w:fldChar w:fldCharType="end"/>
        </w:r>
      </w:hyperlink>
    </w:p>
    <w:p w14:paraId="52E7C374" w14:textId="77777777" w:rsidR="0089759B" w:rsidRDefault="006434E5">
      <w:pPr>
        <w:pStyle w:val="TOC4"/>
        <w:tabs>
          <w:tab w:val="left" w:pos="1760"/>
          <w:tab w:val="right" w:leader="dot" w:pos="8778"/>
        </w:tabs>
        <w:rPr>
          <w:rFonts w:asciiTheme="minorHAnsi" w:eastAsiaTheme="minorEastAsia" w:hAnsiTheme="minorHAnsi" w:cstheme="minorBidi"/>
          <w:noProof/>
          <w:sz w:val="22"/>
          <w:szCs w:val="22"/>
          <w:lang w:val="de-AT" w:eastAsia="de-AT"/>
        </w:rPr>
      </w:pPr>
      <w:hyperlink w:anchor="_Toc373159945" w:history="1">
        <w:r w:rsidR="0089759B" w:rsidRPr="003A0A2E">
          <w:rPr>
            <w:rStyle w:val="Hyperlink"/>
            <w:noProof/>
          </w:rPr>
          <w:t>6.4.1.1</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Test_all</w:t>
        </w:r>
        <w:r w:rsidR="0089759B">
          <w:rPr>
            <w:noProof/>
            <w:webHidden/>
          </w:rPr>
          <w:tab/>
        </w:r>
        <w:r w:rsidR="0089759B">
          <w:rPr>
            <w:noProof/>
            <w:webHidden/>
          </w:rPr>
          <w:fldChar w:fldCharType="begin"/>
        </w:r>
        <w:r w:rsidR="0089759B">
          <w:rPr>
            <w:noProof/>
            <w:webHidden/>
          </w:rPr>
          <w:instrText xml:space="preserve"> PAGEREF _Toc373159945 \h </w:instrText>
        </w:r>
        <w:r w:rsidR="0089759B">
          <w:rPr>
            <w:noProof/>
            <w:webHidden/>
          </w:rPr>
        </w:r>
        <w:r w:rsidR="0089759B">
          <w:rPr>
            <w:noProof/>
            <w:webHidden/>
          </w:rPr>
          <w:fldChar w:fldCharType="separate"/>
        </w:r>
        <w:r w:rsidR="0089759B">
          <w:rPr>
            <w:noProof/>
            <w:webHidden/>
          </w:rPr>
          <w:t>45</w:t>
        </w:r>
        <w:r w:rsidR="0089759B">
          <w:rPr>
            <w:noProof/>
            <w:webHidden/>
          </w:rPr>
          <w:fldChar w:fldCharType="end"/>
        </w:r>
      </w:hyperlink>
    </w:p>
    <w:p w14:paraId="20421B86" w14:textId="77777777" w:rsidR="0089759B" w:rsidRDefault="006434E5">
      <w:pPr>
        <w:pStyle w:val="TOC4"/>
        <w:tabs>
          <w:tab w:val="left" w:pos="1760"/>
          <w:tab w:val="right" w:leader="dot" w:pos="8778"/>
        </w:tabs>
        <w:rPr>
          <w:rFonts w:asciiTheme="minorHAnsi" w:eastAsiaTheme="minorEastAsia" w:hAnsiTheme="minorHAnsi" w:cstheme="minorBidi"/>
          <w:noProof/>
          <w:sz w:val="22"/>
          <w:szCs w:val="22"/>
          <w:lang w:val="de-AT" w:eastAsia="de-AT"/>
        </w:rPr>
      </w:pPr>
      <w:hyperlink w:anchor="_Toc373159946" w:history="1">
        <w:r w:rsidR="0089759B" w:rsidRPr="003A0A2E">
          <w:rPr>
            <w:rStyle w:val="Hyperlink"/>
            <w:noProof/>
          </w:rPr>
          <w:t>6.4.1.2</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Logging</w:t>
        </w:r>
        <w:r w:rsidR="0089759B">
          <w:rPr>
            <w:noProof/>
            <w:webHidden/>
          </w:rPr>
          <w:tab/>
        </w:r>
        <w:r w:rsidR="0089759B">
          <w:rPr>
            <w:noProof/>
            <w:webHidden/>
          </w:rPr>
          <w:fldChar w:fldCharType="begin"/>
        </w:r>
        <w:r w:rsidR="0089759B">
          <w:rPr>
            <w:noProof/>
            <w:webHidden/>
          </w:rPr>
          <w:instrText xml:space="preserve"> PAGEREF _Toc373159946 \h </w:instrText>
        </w:r>
        <w:r w:rsidR="0089759B">
          <w:rPr>
            <w:noProof/>
            <w:webHidden/>
          </w:rPr>
        </w:r>
        <w:r w:rsidR="0089759B">
          <w:rPr>
            <w:noProof/>
            <w:webHidden/>
          </w:rPr>
          <w:fldChar w:fldCharType="separate"/>
        </w:r>
        <w:r w:rsidR="0089759B">
          <w:rPr>
            <w:noProof/>
            <w:webHidden/>
          </w:rPr>
          <w:t>45</w:t>
        </w:r>
        <w:r w:rsidR="0089759B">
          <w:rPr>
            <w:noProof/>
            <w:webHidden/>
          </w:rPr>
          <w:fldChar w:fldCharType="end"/>
        </w:r>
      </w:hyperlink>
    </w:p>
    <w:p w14:paraId="2326AA1D" w14:textId="77777777" w:rsidR="0089759B" w:rsidRDefault="006434E5">
      <w:pPr>
        <w:pStyle w:val="TOC3"/>
        <w:tabs>
          <w:tab w:val="left" w:pos="1320"/>
          <w:tab w:val="right" w:leader="dot" w:pos="8778"/>
        </w:tabs>
        <w:rPr>
          <w:rFonts w:asciiTheme="minorHAnsi" w:eastAsiaTheme="minorEastAsia" w:hAnsiTheme="minorHAnsi" w:cstheme="minorBidi"/>
          <w:noProof/>
          <w:sz w:val="22"/>
          <w:szCs w:val="22"/>
          <w:lang w:val="de-AT" w:eastAsia="de-AT"/>
        </w:rPr>
      </w:pPr>
      <w:hyperlink w:anchor="_Toc373159947" w:history="1">
        <w:r w:rsidR="0089759B" w:rsidRPr="003A0A2E">
          <w:rPr>
            <w:rStyle w:val="Hyperlink"/>
            <w:noProof/>
          </w:rPr>
          <w:t>6.4.2</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Advantages and disadvantages</w:t>
        </w:r>
        <w:r w:rsidR="0089759B">
          <w:rPr>
            <w:noProof/>
            <w:webHidden/>
          </w:rPr>
          <w:tab/>
        </w:r>
        <w:r w:rsidR="0089759B">
          <w:rPr>
            <w:noProof/>
            <w:webHidden/>
          </w:rPr>
          <w:fldChar w:fldCharType="begin"/>
        </w:r>
        <w:r w:rsidR="0089759B">
          <w:rPr>
            <w:noProof/>
            <w:webHidden/>
          </w:rPr>
          <w:instrText xml:space="preserve"> PAGEREF _Toc373159947 \h </w:instrText>
        </w:r>
        <w:r w:rsidR="0089759B">
          <w:rPr>
            <w:noProof/>
            <w:webHidden/>
          </w:rPr>
        </w:r>
        <w:r w:rsidR="0089759B">
          <w:rPr>
            <w:noProof/>
            <w:webHidden/>
          </w:rPr>
          <w:fldChar w:fldCharType="separate"/>
        </w:r>
        <w:r w:rsidR="0089759B">
          <w:rPr>
            <w:noProof/>
            <w:webHidden/>
          </w:rPr>
          <w:t>45</w:t>
        </w:r>
        <w:r w:rsidR="0089759B">
          <w:rPr>
            <w:noProof/>
            <w:webHidden/>
          </w:rPr>
          <w:fldChar w:fldCharType="end"/>
        </w:r>
      </w:hyperlink>
    </w:p>
    <w:p w14:paraId="1D58EA7C" w14:textId="77777777" w:rsidR="0089759B" w:rsidRDefault="006434E5">
      <w:pPr>
        <w:pStyle w:val="TOC2"/>
        <w:tabs>
          <w:tab w:val="left" w:pos="880"/>
          <w:tab w:val="right" w:leader="dot" w:pos="8778"/>
        </w:tabs>
        <w:rPr>
          <w:rFonts w:asciiTheme="minorHAnsi" w:eastAsiaTheme="minorEastAsia" w:hAnsiTheme="minorHAnsi" w:cstheme="minorBidi"/>
          <w:noProof/>
          <w:sz w:val="22"/>
          <w:szCs w:val="22"/>
          <w:lang w:val="de-AT" w:eastAsia="de-AT"/>
        </w:rPr>
      </w:pPr>
      <w:hyperlink w:anchor="_Toc373159948" w:history="1">
        <w:r w:rsidR="0089759B" w:rsidRPr="003A0A2E">
          <w:rPr>
            <w:rStyle w:val="Hyperlink"/>
            <w:noProof/>
          </w:rPr>
          <w:t>6.5</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Selenium</w:t>
        </w:r>
        <w:r w:rsidR="0089759B">
          <w:rPr>
            <w:noProof/>
            <w:webHidden/>
          </w:rPr>
          <w:tab/>
        </w:r>
        <w:r w:rsidR="0089759B">
          <w:rPr>
            <w:noProof/>
            <w:webHidden/>
          </w:rPr>
          <w:fldChar w:fldCharType="begin"/>
        </w:r>
        <w:r w:rsidR="0089759B">
          <w:rPr>
            <w:noProof/>
            <w:webHidden/>
          </w:rPr>
          <w:instrText xml:space="preserve"> PAGEREF _Toc373159948 \h </w:instrText>
        </w:r>
        <w:r w:rsidR="0089759B">
          <w:rPr>
            <w:noProof/>
            <w:webHidden/>
          </w:rPr>
        </w:r>
        <w:r w:rsidR="0089759B">
          <w:rPr>
            <w:noProof/>
            <w:webHidden/>
          </w:rPr>
          <w:fldChar w:fldCharType="separate"/>
        </w:r>
        <w:r w:rsidR="0089759B">
          <w:rPr>
            <w:noProof/>
            <w:webHidden/>
          </w:rPr>
          <w:t>46</w:t>
        </w:r>
        <w:r w:rsidR="0089759B">
          <w:rPr>
            <w:noProof/>
            <w:webHidden/>
          </w:rPr>
          <w:fldChar w:fldCharType="end"/>
        </w:r>
      </w:hyperlink>
    </w:p>
    <w:p w14:paraId="7728699D" w14:textId="77777777" w:rsidR="0089759B" w:rsidRDefault="006434E5">
      <w:pPr>
        <w:pStyle w:val="TOC3"/>
        <w:tabs>
          <w:tab w:val="left" w:pos="1320"/>
          <w:tab w:val="right" w:leader="dot" w:pos="8778"/>
        </w:tabs>
        <w:rPr>
          <w:rFonts w:asciiTheme="minorHAnsi" w:eastAsiaTheme="minorEastAsia" w:hAnsiTheme="minorHAnsi" w:cstheme="minorBidi"/>
          <w:noProof/>
          <w:sz w:val="22"/>
          <w:szCs w:val="22"/>
          <w:lang w:val="de-AT" w:eastAsia="de-AT"/>
        </w:rPr>
      </w:pPr>
      <w:hyperlink w:anchor="_Toc373159949" w:history="1">
        <w:r w:rsidR="0089759B" w:rsidRPr="003A0A2E">
          <w:rPr>
            <w:rStyle w:val="Hyperlink"/>
            <w:noProof/>
          </w:rPr>
          <w:t>6.5.1</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Advantages</w:t>
        </w:r>
        <w:r w:rsidR="0089759B">
          <w:rPr>
            <w:noProof/>
            <w:webHidden/>
          </w:rPr>
          <w:tab/>
        </w:r>
        <w:r w:rsidR="0089759B">
          <w:rPr>
            <w:noProof/>
            <w:webHidden/>
          </w:rPr>
          <w:fldChar w:fldCharType="begin"/>
        </w:r>
        <w:r w:rsidR="0089759B">
          <w:rPr>
            <w:noProof/>
            <w:webHidden/>
          </w:rPr>
          <w:instrText xml:space="preserve"> PAGEREF _Toc373159949 \h </w:instrText>
        </w:r>
        <w:r w:rsidR="0089759B">
          <w:rPr>
            <w:noProof/>
            <w:webHidden/>
          </w:rPr>
        </w:r>
        <w:r w:rsidR="0089759B">
          <w:rPr>
            <w:noProof/>
            <w:webHidden/>
          </w:rPr>
          <w:fldChar w:fldCharType="separate"/>
        </w:r>
        <w:r w:rsidR="0089759B">
          <w:rPr>
            <w:noProof/>
            <w:webHidden/>
          </w:rPr>
          <w:t>47</w:t>
        </w:r>
        <w:r w:rsidR="0089759B">
          <w:rPr>
            <w:noProof/>
            <w:webHidden/>
          </w:rPr>
          <w:fldChar w:fldCharType="end"/>
        </w:r>
      </w:hyperlink>
    </w:p>
    <w:p w14:paraId="6468B2AE" w14:textId="77777777" w:rsidR="0089759B" w:rsidRDefault="006434E5">
      <w:pPr>
        <w:pStyle w:val="TOC3"/>
        <w:tabs>
          <w:tab w:val="left" w:pos="1320"/>
          <w:tab w:val="right" w:leader="dot" w:pos="8778"/>
        </w:tabs>
        <w:rPr>
          <w:rFonts w:asciiTheme="minorHAnsi" w:eastAsiaTheme="minorEastAsia" w:hAnsiTheme="minorHAnsi" w:cstheme="minorBidi"/>
          <w:noProof/>
          <w:sz w:val="22"/>
          <w:szCs w:val="22"/>
          <w:lang w:val="de-AT" w:eastAsia="de-AT"/>
        </w:rPr>
      </w:pPr>
      <w:hyperlink w:anchor="_Toc373159950" w:history="1">
        <w:r w:rsidR="0089759B" w:rsidRPr="003A0A2E">
          <w:rPr>
            <w:rStyle w:val="Hyperlink"/>
            <w:noProof/>
          </w:rPr>
          <w:t>6.5.2</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Disadvantages</w:t>
        </w:r>
        <w:r w:rsidR="0089759B">
          <w:rPr>
            <w:noProof/>
            <w:webHidden/>
          </w:rPr>
          <w:tab/>
        </w:r>
        <w:r w:rsidR="0089759B">
          <w:rPr>
            <w:noProof/>
            <w:webHidden/>
          </w:rPr>
          <w:fldChar w:fldCharType="begin"/>
        </w:r>
        <w:r w:rsidR="0089759B">
          <w:rPr>
            <w:noProof/>
            <w:webHidden/>
          </w:rPr>
          <w:instrText xml:space="preserve"> PAGEREF _Toc373159950 \h </w:instrText>
        </w:r>
        <w:r w:rsidR="0089759B">
          <w:rPr>
            <w:noProof/>
            <w:webHidden/>
          </w:rPr>
        </w:r>
        <w:r w:rsidR="0089759B">
          <w:rPr>
            <w:noProof/>
            <w:webHidden/>
          </w:rPr>
          <w:fldChar w:fldCharType="separate"/>
        </w:r>
        <w:r w:rsidR="0089759B">
          <w:rPr>
            <w:noProof/>
            <w:webHidden/>
          </w:rPr>
          <w:t>47</w:t>
        </w:r>
        <w:r w:rsidR="0089759B">
          <w:rPr>
            <w:noProof/>
            <w:webHidden/>
          </w:rPr>
          <w:fldChar w:fldCharType="end"/>
        </w:r>
      </w:hyperlink>
    </w:p>
    <w:p w14:paraId="1F9BA6CA" w14:textId="77777777" w:rsidR="0089759B" w:rsidRDefault="006434E5">
      <w:pPr>
        <w:pStyle w:val="TOC2"/>
        <w:tabs>
          <w:tab w:val="left" w:pos="880"/>
          <w:tab w:val="right" w:leader="dot" w:pos="8778"/>
        </w:tabs>
        <w:rPr>
          <w:rFonts w:asciiTheme="minorHAnsi" w:eastAsiaTheme="minorEastAsia" w:hAnsiTheme="minorHAnsi" w:cstheme="minorBidi"/>
          <w:noProof/>
          <w:sz w:val="22"/>
          <w:szCs w:val="22"/>
          <w:lang w:val="de-AT" w:eastAsia="de-AT"/>
        </w:rPr>
      </w:pPr>
      <w:hyperlink w:anchor="_Toc373159951" w:history="1">
        <w:r w:rsidR="0089759B" w:rsidRPr="003A0A2E">
          <w:rPr>
            <w:rStyle w:val="Hyperlink"/>
            <w:noProof/>
          </w:rPr>
          <w:t>6.6</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TestComplete</w:t>
        </w:r>
        <w:r w:rsidR="0089759B">
          <w:rPr>
            <w:noProof/>
            <w:webHidden/>
          </w:rPr>
          <w:tab/>
        </w:r>
        <w:r w:rsidR="0089759B">
          <w:rPr>
            <w:noProof/>
            <w:webHidden/>
          </w:rPr>
          <w:fldChar w:fldCharType="begin"/>
        </w:r>
        <w:r w:rsidR="0089759B">
          <w:rPr>
            <w:noProof/>
            <w:webHidden/>
          </w:rPr>
          <w:instrText xml:space="preserve"> PAGEREF _Toc373159951 \h </w:instrText>
        </w:r>
        <w:r w:rsidR="0089759B">
          <w:rPr>
            <w:noProof/>
            <w:webHidden/>
          </w:rPr>
        </w:r>
        <w:r w:rsidR="0089759B">
          <w:rPr>
            <w:noProof/>
            <w:webHidden/>
          </w:rPr>
          <w:fldChar w:fldCharType="separate"/>
        </w:r>
        <w:r w:rsidR="0089759B">
          <w:rPr>
            <w:noProof/>
            <w:webHidden/>
          </w:rPr>
          <w:t>47</w:t>
        </w:r>
        <w:r w:rsidR="0089759B">
          <w:rPr>
            <w:noProof/>
            <w:webHidden/>
          </w:rPr>
          <w:fldChar w:fldCharType="end"/>
        </w:r>
      </w:hyperlink>
    </w:p>
    <w:p w14:paraId="315A443D" w14:textId="77777777" w:rsidR="0089759B" w:rsidRDefault="006434E5">
      <w:pPr>
        <w:pStyle w:val="TOC3"/>
        <w:tabs>
          <w:tab w:val="left" w:pos="1320"/>
          <w:tab w:val="right" w:leader="dot" w:pos="8778"/>
        </w:tabs>
        <w:rPr>
          <w:rFonts w:asciiTheme="minorHAnsi" w:eastAsiaTheme="minorEastAsia" w:hAnsiTheme="minorHAnsi" w:cstheme="minorBidi"/>
          <w:noProof/>
          <w:sz w:val="22"/>
          <w:szCs w:val="22"/>
          <w:lang w:val="de-AT" w:eastAsia="de-AT"/>
        </w:rPr>
      </w:pPr>
      <w:hyperlink w:anchor="_Toc373159952" w:history="1">
        <w:r w:rsidR="0089759B" w:rsidRPr="003A0A2E">
          <w:rPr>
            <w:rStyle w:val="Hyperlink"/>
            <w:noProof/>
          </w:rPr>
          <w:t>6.6.1</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Advantages</w:t>
        </w:r>
        <w:r w:rsidR="0089759B">
          <w:rPr>
            <w:noProof/>
            <w:webHidden/>
          </w:rPr>
          <w:tab/>
        </w:r>
        <w:r w:rsidR="0089759B">
          <w:rPr>
            <w:noProof/>
            <w:webHidden/>
          </w:rPr>
          <w:fldChar w:fldCharType="begin"/>
        </w:r>
        <w:r w:rsidR="0089759B">
          <w:rPr>
            <w:noProof/>
            <w:webHidden/>
          </w:rPr>
          <w:instrText xml:space="preserve"> PAGEREF _Toc373159952 \h </w:instrText>
        </w:r>
        <w:r w:rsidR="0089759B">
          <w:rPr>
            <w:noProof/>
            <w:webHidden/>
          </w:rPr>
        </w:r>
        <w:r w:rsidR="0089759B">
          <w:rPr>
            <w:noProof/>
            <w:webHidden/>
          </w:rPr>
          <w:fldChar w:fldCharType="separate"/>
        </w:r>
        <w:r w:rsidR="0089759B">
          <w:rPr>
            <w:noProof/>
            <w:webHidden/>
          </w:rPr>
          <w:t>48</w:t>
        </w:r>
        <w:r w:rsidR="0089759B">
          <w:rPr>
            <w:noProof/>
            <w:webHidden/>
          </w:rPr>
          <w:fldChar w:fldCharType="end"/>
        </w:r>
      </w:hyperlink>
    </w:p>
    <w:p w14:paraId="6EF89C1E" w14:textId="77777777" w:rsidR="0089759B" w:rsidRDefault="006434E5">
      <w:pPr>
        <w:pStyle w:val="TOC3"/>
        <w:tabs>
          <w:tab w:val="left" w:pos="1320"/>
          <w:tab w:val="right" w:leader="dot" w:pos="8778"/>
        </w:tabs>
        <w:rPr>
          <w:rFonts w:asciiTheme="minorHAnsi" w:eastAsiaTheme="minorEastAsia" w:hAnsiTheme="minorHAnsi" w:cstheme="minorBidi"/>
          <w:noProof/>
          <w:sz w:val="22"/>
          <w:szCs w:val="22"/>
          <w:lang w:val="de-AT" w:eastAsia="de-AT"/>
        </w:rPr>
      </w:pPr>
      <w:hyperlink w:anchor="_Toc373159953" w:history="1">
        <w:r w:rsidR="0089759B" w:rsidRPr="003A0A2E">
          <w:rPr>
            <w:rStyle w:val="Hyperlink"/>
            <w:noProof/>
          </w:rPr>
          <w:t>6.6.2</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Disadvantages</w:t>
        </w:r>
        <w:r w:rsidR="0089759B">
          <w:rPr>
            <w:noProof/>
            <w:webHidden/>
          </w:rPr>
          <w:tab/>
        </w:r>
        <w:r w:rsidR="0089759B">
          <w:rPr>
            <w:noProof/>
            <w:webHidden/>
          </w:rPr>
          <w:fldChar w:fldCharType="begin"/>
        </w:r>
        <w:r w:rsidR="0089759B">
          <w:rPr>
            <w:noProof/>
            <w:webHidden/>
          </w:rPr>
          <w:instrText xml:space="preserve"> PAGEREF _Toc373159953 \h </w:instrText>
        </w:r>
        <w:r w:rsidR="0089759B">
          <w:rPr>
            <w:noProof/>
            <w:webHidden/>
          </w:rPr>
        </w:r>
        <w:r w:rsidR="0089759B">
          <w:rPr>
            <w:noProof/>
            <w:webHidden/>
          </w:rPr>
          <w:fldChar w:fldCharType="separate"/>
        </w:r>
        <w:r w:rsidR="0089759B">
          <w:rPr>
            <w:noProof/>
            <w:webHidden/>
          </w:rPr>
          <w:t>49</w:t>
        </w:r>
        <w:r w:rsidR="0089759B">
          <w:rPr>
            <w:noProof/>
            <w:webHidden/>
          </w:rPr>
          <w:fldChar w:fldCharType="end"/>
        </w:r>
      </w:hyperlink>
    </w:p>
    <w:p w14:paraId="528A216F" w14:textId="77777777" w:rsidR="0089759B" w:rsidRDefault="006434E5">
      <w:pPr>
        <w:pStyle w:val="TOC2"/>
        <w:tabs>
          <w:tab w:val="left" w:pos="880"/>
          <w:tab w:val="right" w:leader="dot" w:pos="8778"/>
        </w:tabs>
        <w:rPr>
          <w:rFonts w:asciiTheme="minorHAnsi" w:eastAsiaTheme="minorEastAsia" w:hAnsiTheme="minorHAnsi" w:cstheme="minorBidi"/>
          <w:noProof/>
          <w:sz w:val="22"/>
          <w:szCs w:val="22"/>
          <w:lang w:val="de-AT" w:eastAsia="de-AT"/>
        </w:rPr>
      </w:pPr>
      <w:hyperlink w:anchor="_Toc373159954" w:history="1">
        <w:r w:rsidR="0089759B" w:rsidRPr="003A0A2E">
          <w:rPr>
            <w:rStyle w:val="Hyperlink"/>
            <w:noProof/>
          </w:rPr>
          <w:t>6.7</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Gui testing</w:t>
        </w:r>
        <w:r w:rsidR="0089759B">
          <w:rPr>
            <w:noProof/>
            <w:webHidden/>
          </w:rPr>
          <w:tab/>
        </w:r>
        <w:r w:rsidR="0089759B">
          <w:rPr>
            <w:noProof/>
            <w:webHidden/>
          </w:rPr>
          <w:fldChar w:fldCharType="begin"/>
        </w:r>
        <w:r w:rsidR="0089759B">
          <w:rPr>
            <w:noProof/>
            <w:webHidden/>
          </w:rPr>
          <w:instrText xml:space="preserve"> PAGEREF _Toc373159954 \h </w:instrText>
        </w:r>
        <w:r w:rsidR="0089759B">
          <w:rPr>
            <w:noProof/>
            <w:webHidden/>
          </w:rPr>
        </w:r>
        <w:r w:rsidR="0089759B">
          <w:rPr>
            <w:noProof/>
            <w:webHidden/>
          </w:rPr>
          <w:fldChar w:fldCharType="separate"/>
        </w:r>
        <w:r w:rsidR="0089759B">
          <w:rPr>
            <w:noProof/>
            <w:webHidden/>
          </w:rPr>
          <w:t>49</w:t>
        </w:r>
        <w:r w:rsidR="0089759B">
          <w:rPr>
            <w:noProof/>
            <w:webHidden/>
          </w:rPr>
          <w:fldChar w:fldCharType="end"/>
        </w:r>
      </w:hyperlink>
    </w:p>
    <w:p w14:paraId="183186F4" w14:textId="77777777" w:rsidR="0089759B" w:rsidRDefault="006434E5">
      <w:pPr>
        <w:pStyle w:val="TOC3"/>
        <w:tabs>
          <w:tab w:val="left" w:pos="1320"/>
          <w:tab w:val="right" w:leader="dot" w:pos="8778"/>
        </w:tabs>
        <w:rPr>
          <w:rFonts w:asciiTheme="minorHAnsi" w:eastAsiaTheme="minorEastAsia" w:hAnsiTheme="minorHAnsi" w:cstheme="minorBidi"/>
          <w:noProof/>
          <w:sz w:val="22"/>
          <w:szCs w:val="22"/>
          <w:lang w:val="de-AT" w:eastAsia="de-AT"/>
        </w:rPr>
      </w:pPr>
      <w:hyperlink w:anchor="_Toc373159955" w:history="1">
        <w:r w:rsidR="0089759B" w:rsidRPr="003A0A2E">
          <w:rPr>
            <w:rStyle w:val="Hyperlink"/>
            <w:noProof/>
          </w:rPr>
          <w:t>6.7.1</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AutoIt</w:t>
        </w:r>
        <w:r w:rsidR="0089759B">
          <w:rPr>
            <w:noProof/>
            <w:webHidden/>
          </w:rPr>
          <w:tab/>
        </w:r>
        <w:r w:rsidR="0089759B">
          <w:rPr>
            <w:noProof/>
            <w:webHidden/>
          </w:rPr>
          <w:fldChar w:fldCharType="begin"/>
        </w:r>
        <w:r w:rsidR="0089759B">
          <w:rPr>
            <w:noProof/>
            <w:webHidden/>
          </w:rPr>
          <w:instrText xml:space="preserve"> PAGEREF _Toc373159955 \h </w:instrText>
        </w:r>
        <w:r w:rsidR="0089759B">
          <w:rPr>
            <w:noProof/>
            <w:webHidden/>
          </w:rPr>
        </w:r>
        <w:r w:rsidR="0089759B">
          <w:rPr>
            <w:noProof/>
            <w:webHidden/>
          </w:rPr>
          <w:fldChar w:fldCharType="separate"/>
        </w:r>
        <w:r w:rsidR="0089759B">
          <w:rPr>
            <w:noProof/>
            <w:webHidden/>
          </w:rPr>
          <w:t>49</w:t>
        </w:r>
        <w:r w:rsidR="0089759B">
          <w:rPr>
            <w:noProof/>
            <w:webHidden/>
          </w:rPr>
          <w:fldChar w:fldCharType="end"/>
        </w:r>
      </w:hyperlink>
    </w:p>
    <w:p w14:paraId="3F12FA22" w14:textId="77777777" w:rsidR="0089759B" w:rsidRDefault="006434E5">
      <w:pPr>
        <w:pStyle w:val="TOC4"/>
        <w:tabs>
          <w:tab w:val="left" w:pos="1760"/>
          <w:tab w:val="right" w:leader="dot" w:pos="8778"/>
        </w:tabs>
        <w:rPr>
          <w:rFonts w:asciiTheme="minorHAnsi" w:eastAsiaTheme="minorEastAsia" w:hAnsiTheme="minorHAnsi" w:cstheme="minorBidi"/>
          <w:noProof/>
          <w:sz w:val="22"/>
          <w:szCs w:val="22"/>
          <w:lang w:val="de-AT" w:eastAsia="de-AT"/>
        </w:rPr>
      </w:pPr>
      <w:hyperlink w:anchor="_Toc373159956" w:history="1">
        <w:r w:rsidR="0089759B" w:rsidRPr="003A0A2E">
          <w:rPr>
            <w:rStyle w:val="Hyperlink"/>
            <w:noProof/>
          </w:rPr>
          <w:t>6.7.1.1</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Advantages</w:t>
        </w:r>
        <w:r w:rsidR="0089759B">
          <w:rPr>
            <w:noProof/>
            <w:webHidden/>
          </w:rPr>
          <w:tab/>
        </w:r>
        <w:r w:rsidR="0089759B">
          <w:rPr>
            <w:noProof/>
            <w:webHidden/>
          </w:rPr>
          <w:fldChar w:fldCharType="begin"/>
        </w:r>
        <w:r w:rsidR="0089759B">
          <w:rPr>
            <w:noProof/>
            <w:webHidden/>
          </w:rPr>
          <w:instrText xml:space="preserve"> PAGEREF _Toc373159956 \h </w:instrText>
        </w:r>
        <w:r w:rsidR="0089759B">
          <w:rPr>
            <w:noProof/>
            <w:webHidden/>
          </w:rPr>
        </w:r>
        <w:r w:rsidR="0089759B">
          <w:rPr>
            <w:noProof/>
            <w:webHidden/>
          </w:rPr>
          <w:fldChar w:fldCharType="separate"/>
        </w:r>
        <w:r w:rsidR="0089759B">
          <w:rPr>
            <w:noProof/>
            <w:webHidden/>
          </w:rPr>
          <w:t>49</w:t>
        </w:r>
        <w:r w:rsidR="0089759B">
          <w:rPr>
            <w:noProof/>
            <w:webHidden/>
          </w:rPr>
          <w:fldChar w:fldCharType="end"/>
        </w:r>
      </w:hyperlink>
    </w:p>
    <w:p w14:paraId="5612CCBB" w14:textId="77777777" w:rsidR="0089759B" w:rsidRDefault="006434E5">
      <w:pPr>
        <w:pStyle w:val="TOC4"/>
        <w:tabs>
          <w:tab w:val="left" w:pos="1760"/>
          <w:tab w:val="right" w:leader="dot" w:pos="8778"/>
        </w:tabs>
        <w:rPr>
          <w:rFonts w:asciiTheme="minorHAnsi" w:eastAsiaTheme="minorEastAsia" w:hAnsiTheme="minorHAnsi" w:cstheme="minorBidi"/>
          <w:noProof/>
          <w:sz w:val="22"/>
          <w:szCs w:val="22"/>
          <w:lang w:val="de-AT" w:eastAsia="de-AT"/>
        </w:rPr>
      </w:pPr>
      <w:hyperlink w:anchor="_Toc373159957" w:history="1">
        <w:r w:rsidR="0089759B" w:rsidRPr="003A0A2E">
          <w:rPr>
            <w:rStyle w:val="Hyperlink"/>
            <w:noProof/>
          </w:rPr>
          <w:t>6.7.1.2</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Disadvantages</w:t>
        </w:r>
        <w:r w:rsidR="0089759B">
          <w:rPr>
            <w:noProof/>
            <w:webHidden/>
          </w:rPr>
          <w:tab/>
        </w:r>
        <w:r w:rsidR="0089759B">
          <w:rPr>
            <w:noProof/>
            <w:webHidden/>
          </w:rPr>
          <w:fldChar w:fldCharType="begin"/>
        </w:r>
        <w:r w:rsidR="0089759B">
          <w:rPr>
            <w:noProof/>
            <w:webHidden/>
          </w:rPr>
          <w:instrText xml:space="preserve"> PAGEREF _Toc373159957 \h </w:instrText>
        </w:r>
        <w:r w:rsidR="0089759B">
          <w:rPr>
            <w:noProof/>
            <w:webHidden/>
          </w:rPr>
        </w:r>
        <w:r w:rsidR="0089759B">
          <w:rPr>
            <w:noProof/>
            <w:webHidden/>
          </w:rPr>
          <w:fldChar w:fldCharType="separate"/>
        </w:r>
        <w:r w:rsidR="0089759B">
          <w:rPr>
            <w:noProof/>
            <w:webHidden/>
          </w:rPr>
          <w:t>50</w:t>
        </w:r>
        <w:r w:rsidR="0089759B">
          <w:rPr>
            <w:noProof/>
            <w:webHidden/>
          </w:rPr>
          <w:fldChar w:fldCharType="end"/>
        </w:r>
      </w:hyperlink>
    </w:p>
    <w:p w14:paraId="2A450EBB" w14:textId="77777777" w:rsidR="0089759B" w:rsidRDefault="006434E5">
      <w:pPr>
        <w:pStyle w:val="TOC3"/>
        <w:tabs>
          <w:tab w:val="left" w:pos="1320"/>
          <w:tab w:val="right" w:leader="dot" w:pos="8778"/>
        </w:tabs>
        <w:rPr>
          <w:rFonts w:asciiTheme="minorHAnsi" w:eastAsiaTheme="minorEastAsia" w:hAnsiTheme="minorHAnsi" w:cstheme="minorBidi"/>
          <w:noProof/>
          <w:sz w:val="22"/>
          <w:szCs w:val="22"/>
          <w:lang w:val="de-AT" w:eastAsia="de-AT"/>
        </w:rPr>
      </w:pPr>
      <w:hyperlink w:anchor="_Toc373159958" w:history="1">
        <w:r w:rsidR="0089759B" w:rsidRPr="003A0A2E">
          <w:rPr>
            <w:rStyle w:val="Hyperlink"/>
            <w:noProof/>
          </w:rPr>
          <w:t>6.7.2</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Sikuli</w:t>
        </w:r>
        <w:r w:rsidR="0089759B">
          <w:rPr>
            <w:noProof/>
            <w:webHidden/>
          </w:rPr>
          <w:tab/>
        </w:r>
        <w:r w:rsidR="0089759B">
          <w:rPr>
            <w:noProof/>
            <w:webHidden/>
          </w:rPr>
          <w:fldChar w:fldCharType="begin"/>
        </w:r>
        <w:r w:rsidR="0089759B">
          <w:rPr>
            <w:noProof/>
            <w:webHidden/>
          </w:rPr>
          <w:instrText xml:space="preserve"> PAGEREF _Toc373159958 \h </w:instrText>
        </w:r>
        <w:r w:rsidR="0089759B">
          <w:rPr>
            <w:noProof/>
            <w:webHidden/>
          </w:rPr>
        </w:r>
        <w:r w:rsidR="0089759B">
          <w:rPr>
            <w:noProof/>
            <w:webHidden/>
          </w:rPr>
          <w:fldChar w:fldCharType="separate"/>
        </w:r>
        <w:r w:rsidR="0089759B">
          <w:rPr>
            <w:noProof/>
            <w:webHidden/>
          </w:rPr>
          <w:t>50</w:t>
        </w:r>
        <w:r w:rsidR="0089759B">
          <w:rPr>
            <w:noProof/>
            <w:webHidden/>
          </w:rPr>
          <w:fldChar w:fldCharType="end"/>
        </w:r>
      </w:hyperlink>
    </w:p>
    <w:p w14:paraId="3652EBE2" w14:textId="77777777" w:rsidR="0089759B" w:rsidRDefault="006434E5">
      <w:pPr>
        <w:pStyle w:val="TOC4"/>
        <w:tabs>
          <w:tab w:val="left" w:pos="1760"/>
          <w:tab w:val="right" w:leader="dot" w:pos="8778"/>
        </w:tabs>
        <w:rPr>
          <w:rFonts w:asciiTheme="minorHAnsi" w:eastAsiaTheme="minorEastAsia" w:hAnsiTheme="minorHAnsi" w:cstheme="minorBidi"/>
          <w:noProof/>
          <w:sz w:val="22"/>
          <w:szCs w:val="22"/>
          <w:lang w:val="de-AT" w:eastAsia="de-AT"/>
        </w:rPr>
      </w:pPr>
      <w:hyperlink w:anchor="_Toc373159959" w:history="1">
        <w:r w:rsidR="0089759B" w:rsidRPr="003A0A2E">
          <w:rPr>
            <w:rStyle w:val="Hyperlink"/>
            <w:noProof/>
          </w:rPr>
          <w:t>6.7.2.1</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Advantages</w:t>
        </w:r>
        <w:r w:rsidR="0089759B">
          <w:rPr>
            <w:noProof/>
            <w:webHidden/>
          </w:rPr>
          <w:tab/>
        </w:r>
        <w:r w:rsidR="0089759B">
          <w:rPr>
            <w:noProof/>
            <w:webHidden/>
          </w:rPr>
          <w:fldChar w:fldCharType="begin"/>
        </w:r>
        <w:r w:rsidR="0089759B">
          <w:rPr>
            <w:noProof/>
            <w:webHidden/>
          </w:rPr>
          <w:instrText xml:space="preserve"> PAGEREF _Toc373159959 \h </w:instrText>
        </w:r>
        <w:r w:rsidR="0089759B">
          <w:rPr>
            <w:noProof/>
            <w:webHidden/>
          </w:rPr>
        </w:r>
        <w:r w:rsidR="0089759B">
          <w:rPr>
            <w:noProof/>
            <w:webHidden/>
          </w:rPr>
          <w:fldChar w:fldCharType="separate"/>
        </w:r>
        <w:r w:rsidR="0089759B">
          <w:rPr>
            <w:noProof/>
            <w:webHidden/>
          </w:rPr>
          <w:t>50</w:t>
        </w:r>
        <w:r w:rsidR="0089759B">
          <w:rPr>
            <w:noProof/>
            <w:webHidden/>
          </w:rPr>
          <w:fldChar w:fldCharType="end"/>
        </w:r>
      </w:hyperlink>
    </w:p>
    <w:p w14:paraId="26300FAD" w14:textId="77777777" w:rsidR="0089759B" w:rsidRDefault="006434E5">
      <w:pPr>
        <w:pStyle w:val="TOC4"/>
        <w:tabs>
          <w:tab w:val="left" w:pos="1760"/>
          <w:tab w:val="right" w:leader="dot" w:pos="8778"/>
        </w:tabs>
        <w:rPr>
          <w:rFonts w:asciiTheme="minorHAnsi" w:eastAsiaTheme="minorEastAsia" w:hAnsiTheme="minorHAnsi" w:cstheme="minorBidi"/>
          <w:noProof/>
          <w:sz w:val="22"/>
          <w:szCs w:val="22"/>
          <w:lang w:val="de-AT" w:eastAsia="de-AT"/>
        </w:rPr>
      </w:pPr>
      <w:hyperlink w:anchor="_Toc373159960" w:history="1">
        <w:r w:rsidR="0089759B" w:rsidRPr="003A0A2E">
          <w:rPr>
            <w:rStyle w:val="Hyperlink"/>
            <w:noProof/>
          </w:rPr>
          <w:t>6.7.2.2</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Disadvantages</w:t>
        </w:r>
        <w:r w:rsidR="0089759B">
          <w:rPr>
            <w:noProof/>
            <w:webHidden/>
          </w:rPr>
          <w:tab/>
        </w:r>
        <w:r w:rsidR="0089759B">
          <w:rPr>
            <w:noProof/>
            <w:webHidden/>
          </w:rPr>
          <w:fldChar w:fldCharType="begin"/>
        </w:r>
        <w:r w:rsidR="0089759B">
          <w:rPr>
            <w:noProof/>
            <w:webHidden/>
          </w:rPr>
          <w:instrText xml:space="preserve"> PAGEREF _Toc373159960 \h </w:instrText>
        </w:r>
        <w:r w:rsidR="0089759B">
          <w:rPr>
            <w:noProof/>
            <w:webHidden/>
          </w:rPr>
        </w:r>
        <w:r w:rsidR="0089759B">
          <w:rPr>
            <w:noProof/>
            <w:webHidden/>
          </w:rPr>
          <w:fldChar w:fldCharType="separate"/>
        </w:r>
        <w:r w:rsidR="0089759B">
          <w:rPr>
            <w:noProof/>
            <w:webHidden/>
          </w:rPr>
          <w:t>50</w:t>
        </w:r>
        <w:r w:rsidR="0089759B">
          <w:rPr>
            <w:noProof/>
            <w:webHidden/>
          </w:rPr>
          <w:fldChar w:fldCharType="end"/>
        </w:r>
      </w:hyperlink>
    </w:p>
    <w:p w14:paraId="1CD619C5" w14:textId="77777777" w:rsidR="0089759B" w:rsidRDefault="006434E5">
      <w:pPr>
        <w:pStyle w:val="TOC3"/>
        <w:tabs>
          <w:tab w:val="left" w:pos="1320"/>
          <w:tab w:val="right" w:leader="dot" w:pos="8778"/>
        </w:tabs>
        <w:rPr>
          <w:rFonts w:asciiTheme="minorHAnsi" w:eastAsiaTheme="minorEastAsia" w:hAnsiTheme="minorHAnsi" w:cstheme="minorBidi"/>
          <w:noProof/>
          <w:sz w:val="22"/>
          <w:szCs w:val="22"/>
          <w:lang w:val="de-AT" w:eastAsia="de-AT"/>
        </w:rPr>
      </w:pPr>
      <w:hyperlink w:anchor="_Toc373159961" w:history="1">
        <w:r w:rsidR="0089759B" w:rsidRPr="003A0A2E">
          <w:rPr>
            <w:rStyle w:val="Hyperlink"/>
            <w:noProof/>
          </w:rPr>
          <w:t>6.7.3</w:t>
        </w:r>
        <w:r w:rsidR="0089759B">
          <w:rPr>
            <w:rFonts w:asciiTheme="minorHAnsi" w:eastAsiaTheme="minorEastAsia" w:hAnsiTheme="minorHAnsi" w:cstheme="minorBidi"/>
            <w:noProof/>
            <w:sz w:val="22"/>
            <w:szCs w:val="22"/>
            <w:lang w:val="de-AT" w:eastAsia="de-AT"/>
          </w:rPr>
          <w:tab/>
        </w:r>
        <w:r w:rsidR="0089759B" w:rsidRPr="003A0A2E">
          <w:rPr>
            <w:rStyle w:val="Hyperlink"/>
            <w:noProof/>
          </w:rPr>
          <w:t>Comparison</w:t>
        </w:r>
        <w:r w:rsidR="0089759B">
          <w:rPr>
            <w:noProof/>
            <w:webHidden/>
          </w:rPr>
          <w:tab/>
        </w:r>
        <w:r w:rsidR="0089759B">
          <w:rPr>
            <w:noProof/>
            <w:webHidden/>
          </w:rPr>
          <w:fldChar w:fldCharType="begin"/>
        </w:r>
        <w:r w:rsidR="0089759B">
          <w:rPr>
            <w:noProof/>
            <w:webHidden/>
          </w:rPr>
          <w:instrText xml:space="preserve"> PAGEREF _Toc373159961 \h </w:instrText>
        </w:r>
        <w:r w:rsidR="0089759B">
          <w:rPr>
            <w:noProof/>
            <w:webHidden/>
          </w:rPr>
        </w:r>
        <w:r w:rsidR="0089759B">
          <w:rPr>
            <w:noProof/>
            <w:webHidden/>
          </w:rPr>
          <w:fldChar w:fldCharType="separate"/>
        </w:r>
        <w:r w:rsidR="0089759B">
          <w:rPr>
            <w:noProof/>
            <w:webHidden/>
          </w:rPr>
          <w:t>50</w:t>
        </w:r>
        <w:r w:rsidR="0089759B">
          <w:rPr>
            <w:noProof/>
            <w:webHidden/>
          </w:rPr>
          <w:fldChar w:fldCharType="end"/>
        </w:r>
      </w:hyperlink>
    </w:p>
    <w:p w14:paraId="21EFB4A7" w14:textId="77777777" w:rsidR="00B462C2" w:rsidRPr="00120BD2" w:rsidRDefault="001E1187" w:rsidP="00120BD2">
      <w:pPr>
        <w:rPr>
          <w:bCs/>
        </w:rPr>
      </w:pPr>
      <w:r w:rsidRPr="00120BD2">
        <w:fldChar w:fldCharType="end"/>
      </w:r>
    </w:p>
    <w:p w14:paraId="21EFB4A8" w14:textId="77777777" w:rsidR="00B34FFD" w:rsidRPr="00DC677F" w:rsidRDefault="00B34FFD" w:rsidP="00C35F6A">
      <w:pPr>
        <w:pStyle w:val="Heading1"/>
        <w:numPr>
          <w:ilvl w:val="0"/>
          <w:numId w:val="49"/>
        </w:numPr>
      </w:pPr>
      <w:bookmarkStart w:id="9" w:name="_Toc373159840"/>
      <w:bookmarkStart w:id="10" w:name="_Toc338859008"/>
      <w:r w:rsidRPr="00DC677F">
        <w:lastRenderedPageBreak/>
        <w:t>Proposed Automation Solution</w:t>
      </w:r>
      <w:bookmarkEnd w:id="9"/>
    </w:p>
    <w:p w14:paraId="21EFB4A9" w14:textId="77777777" w:rsidR="00B34FFD" w:rsidRPr="00DC677F" w:rsidRDefault="00D90F95" w:rsidP="00765786">
      <w:r w:rsidRPr="00DC677F">
        <w:t>The</w:t>
      </w:r>
      <w:r w:rsidR="002D7C9A" w:rsidRPr="00DC677F">
        <w:t xml:space="preserve"> purpose of the</w:t>
      </w:r>
      <w:r w:rsidRPr="00DC677F">
        <w:t xml:space="preserve"> automation solution </w:t>
      </w:r>
      <w:r w:rsidR="002D7C9A" w:rsidRPr="00DC677F">
        <w:t xml:space="preserve">is to support </w:t>
      </w:r>
      <w:r w:rsidRPr="00DC677F">
        <w:t xml:space="preserve">a hybrid approach </w:t>
      </w:r>
      <w:r w:rsidR="002D7C9A" w:rsidRPr="00DC677F">
        <w:t xml:space="preserve">so that we can </w:t>
      </w:r>
      <w:r w:rsidRPr="00DC677F">
        <w:t>support the technolog</w:t>
      </w:r>
      <w:r w:rsidR="00304826" w:rsidRPr="00DC677F">
        <w:t xml:space="preserve">ies and programming environments that are already in use </w:t>
      </w:r>
      <w:r w:rsidR="002D7C9A" w:rsidRPr="00DC677F">
        <w:t>such as</w:t>
      </w:r>
      <w:r w:rsidR="00304826" w:rsidRPr="00DC677F">
        <w:t xml:space="preserve"> </w:t>
      </w:r>
      <w:proofErr w:type="spellStart"/>
      <w:r w:rsidR="00304826" w:rsidRPr="00DC677F">
        <w:t>Tcl</w:t>
      </w:r>
      <w:proofErr w:type="spellEnd"/>
      <w:r w:rsidR="002D7C9A" w:rsidRPr="00DC677F">
        <w:t>,</w:t>
      </w:r>
      <w:r w:rsidR="00304826" w:rsidRPr="00DC677F">
        <w:t xml:space="preserve"> Selenium</w:t>
      </w:r>
      <w:r w:rsidR="002D7C9A" w:rsidRPr="00DC677F">
        <w:t xml:space="preserve"> </w:t>
      </w:r>
      <w:r w:rsidR="00136339" w:rsidRPr="00DC677F">
        <w:t xml:space="preserve">and </w:t>
      </w:r>
      <w:proofErr w:type="spellStart"/>
      <w:r w:rsidR="00136339" w:rsidRPr="00DC677F">
        <w:t>AutoIt</w:t>
      </w:r>
      <w:proofErr w:type="spellEnd"/>
      <w:r w:rsidR="00BD63F4" w:rsidRPr="00DC677F">
        <w:t>. These different tools will be integrated together by starting the</w:t>
      </w:r>
      <w:r w:rsidR="008C6734" w:rsidRPr="00DC677F">
        <w:t>m from Jenkins. Shell mechanisms will be used to pass information between the separate tools.</w:t>
      </w:r>
    </w:p>
    <w:p w14:paraId="21EFB4AA" w14:textId="77777777" w:rsidR="00136339" w:rsidRPr="00DC677F" w:rsidRDefault="00136339" w:rsidP="00765786">
      <w:r w:rsidRPr="00DC677F">
        <w:t xml:space="preserve">We recognize </w:t>
      </w:r>
      <w:r w:rsidR="006951E9" w:rsidRPr="00DC677F">
        <w:t xml:space="preserve">the need </w:t>
      </w:r>
      <w:r w:rsidRPr="00DC677F">
        <w:t xml:space="preserve">to have a common framework to tie everything together and offer common services such as logging, reporting to </w:t>
      </w:r>
      <w:proofErr w:type="spellStart"/>
      <w:r w:rsidRPr="00DC677F">
        <w:t>TestLink</w:t>
      </w:r>
      <w:proofErr w:type="spellEnd"/>
      <w:r w:rsidRPr="00DC677F">
        <w:t>, deployment and configuration amongst product specific interaction.</w:t>
      </w:r>
      <w:r w:rsidR="008C592A" w:rsidRPr="00DC677F">
        <w:t xml:space="preserve"> It has been decided, based on experience, appropriateness and our understanding that Python will be used to build a lightweight framework.</w:t>
      </w:r>
    </w:p>
    <w:p w14:paraId="21EFB4AB" w14:textId="77777777" w:rsidR="00B34FFD" w:rsidRPr="00DC677F" w:rsidRDefault="00B34FFD" w:rsidP="00765786">
      <w:pPr>
        <w:pStyle w:val="Heading2"/>
      </w:pPr>
      <w:bookmarkStart w:id="11" w:name="_Ref342049363"/>
      <w:bookmarkStart w:id="12" w:name="_Toc373159841"/>
      <w:r w:rsidRPr="00DC677F">
        <w:t>Jenkins</w:t>
      </w:r>
      <w:bookmarkEnd w:id="11"/>
      <w:bookmarkEnd w:id="12"/>
    </w:p>
    <w:p w14:paraId="21EFB4AC" w14:textId="77777777" w:rsidR="00B34FFD" w:rsidRPr="00DC677F" w:rsidRDefault="00B34FFD" w:rsidP="00765786">
      <w:pPr>
        <w:rPr>
          <w:rFonts w:cs="Calibri"/>
        </w:rPr>
      </w:pPr>
      <w:r w:rsidRPr="00DC677F">
        <w:rPr>
          <w:rFonts w:cs="Calibri"/>
        </w:rPr>
        <w:t xml:space="preserve">Jenkins Continuous Integration (CI) server is an application that monitors executions of repeated jobs, such as building a software project or jobs run by </w:t>
      </w:r>
      <w:proofErr w:type="spellStart"/>
      <w:r w:rsidRPr="00DC677F">
        <w:rPr>
          <w:rFonts w:cs="Calibri"/>
        </w:rPr>
        <w:t>cron</w:t>
      </w:r>
      <w:proofErr w:type="spellEnd"/>
      <w:r w:rsidRPr="00DC677F">
        <w:rPr>
          <w:rFonts w:cs="Calibri"/>
        </w:rPr>
        <w:t>.</w:t>
      </w:r>
      <w:r w:rsidR="006D4A82" w:rsidRPr="00DC677F">
        <w:rPr>
          <w:rFonts w:cs="Calibri"/>
        </w:rPr>
        <w:t xml:space="preserve"> It can dispatch these jobs to different machines and chain these executions together. Jobs can be started manually via its web interface, programmatically via its REST API or automatically triggered by e.g. a commit in a source code repository.</w:t>
      </w:r>
    </w:p>
    <w:p w14:paraId="21EFB4AD" w14:textId="77777777" w:rsidR="006D4A82" w:rsidRPr="00DC677F" w:rsidRDefault="00BF2D29" w:rsidP="00765786">
      <w:pPr>
        <w:rPr>
          <w:rFonts w:cs="Calibri"/>
        </w:rPr>
      </w:pPr>
      <w:r w:rsidRPr="00DC677F">
        <w:rPr>
          <w:rFonts w:cs="Calibri"/>
        </w:rPr>
        <w:t>These job type</w:t>
      </w:r>
      <w:r w:rsidR="00F26756" w:rsidRPr="00DC677F">
        <w:rPr>
          <w:rFonts w:cs="Calibri"/>
        </w:rPr>
        <w:t>s</w:t>
      </w:r>
      <w:r w:rsidRPr="00DC677F">
        <w:rPr>
          <w:rFonts w:cs="Calibri"/>
        </w:rPr>
        <w:t xml:space="preserve"> will be considered, each with a different setup</w:t>
      </w:r>
      <w:r w:rsidR="00912F35" w:rsidRPr="00DC677F">
        <w:rPr>
          <w:rFonts w:cs="Calibri"/>
        </w:rPr>
        <w:t xml:space="preserve"> (note that the two first types are there for the testing of IAS, while the last one is actually there to test the SDTF)</w:t>
      </w:r>
      <w:r w:rsidRPr="00DC677F">
        <w:rPr>
          <w:rFonts w:cs="Calibri"/>
        </w:rPr>
        <w:t>:</w:t>
      </w:r>
    </w:p>
    <w:p w14:paraId="21EFB4AE" w14:textId="77777777" w:rsidR="00BF2D29" w:rsidRPr="00DC677F" w:rsidRDefault="00686337" w:rsidP="0052064D">
      <w:pPr>
        <w:pStyle w:val="ListParagraph"/>
        <w:numPr>
          <w:ilvl w:val="0"/>
          <w:numId w:val="38"/>
        </w:numPr>
      </w:pPr>
      <w:r w:rsidRPr="00DC677F">
        <w:t>IAS b</w:t>
      </w:r>
      <w:r w:rsidR="00BF2D29" w:rsidRPr="00DC677F">
        <w:t xml:space="preserve">uild: build a release of IAS </w:t>
      </w:r>
      <w:r w:rsidRPr="00DC677F">
        <w:t>and run a validation suite against it (i.e</w:t>
      </w:r>
      <w:r w:rsidR="00994FA1" w:rsidRPr="00DC677F">
        <w:t>.</w:t>
      </w:r>
      <w:r w:rsidRPr="00DC677F">
        <w:t xml:space="preserve"> continuous integration for IAS)</w:t>
      </w:r>
      <w:r w:rsidR="00F26756" w:rsidRPr="00DC677F">
        <w:t>.</w:t>
      </w:r>
    </w:p>
    <w:p w14:paraId="21EFB4AF" w14:textId="77777777" w:rsidR="00BF2D29" w:rsidRPr="00DC677F" w:rsidRDefault="00BF2D29" w:rsidP="0052064D">
      <w:pPr>
        <w:pStyle w:val="ListParagraph"/>
        <w:numPr>
          <w:ilvl w:val="0"/>
          <w:numId w:val="38"/>
        </w:numPr>
      </w:pPr>
      <w:r w:rsidRPr="00DC677F">
        <w:t>Regression</w:t>
      </w:r>
      <w:r w:rsidR="00F26756" w:rsidRPr="00DC677F">
        <w:t>: this job type has two subtypes: dedicated regression tests run if the validation suite succeeded and dynamic regression tests run on demand.</w:t>
      </w:r>
    </w:p>
    <w:p w14:paraId="21EFB4B0" w14:textId="77777777" w:rsidR="00F26756" w:rsidRPr="00DC677F" w:rsidRDefault="00686337" w:rsidP="0052064D">
      <w:pPr>
        <w:pStyle w:val="ListParagraph"/>
        <w:numPr>
          <w:ilvl w:val="0"/>
          <w:numId w:val="38"/>
        </w:numPr>
      </w:pPr>
      <w:r w:rsidRPr="00DC677F">
        <w:t>SDTF c</w:t>
      </w:r>
      <w:r w:rsidR="00F26756" w:rsidRPr="00DC677F">
        <w:t xml:space="preserve">ontinuous integration: run unit tests and maybe some system tests whenever </w:t>
      </w:r>
      <w:r w:rsidRPr="00DC677F">
        <w:t xml:space="preserve">SDTF source code </w:t>
      </w:r>
      <w:r w:rsidR="00F26756" w:rsidRPr="00DC677F">
        <w:t xml:space="preserve">is </w:t>
      </w:r>
      <w:r w:rsidRPr="00DC677F">
        <w:t>checked in</w:t>
      </w:r>
      <w:r w:rsidR="00F26756" w:rsidRPr="00DC677F">
        <w:t>.</w:t>
      </w:r>
    </w:p>
    <w:p w14:paraId="21EFB4B1" w14:textId="136A731E" w:rsidR="00F854E4" w:rsidRPr="00DC677F" w:rsidRDefault="00F854E4" w:rsidP="00F854E4">
      <w:bookmarkStart w:id="13" w:name="_Ref341772046"/>
      <w:r w:rsidRPr="00DC677F">
        <w:t xml:space="preserve">These jobs and their relationships are summarized in </w:t>
      </w:r>
      <w:r w:rsidRPr="00120BD2">
        <w:fldChar w:fldCharType="begin"/>
      </w:r>
      <w:r w:rsidRPr="00DC677F">
        <w:instrText xml:space="preserve"> REF _Ref341787176 \h </w:instrText>
      </w:r>
      <w:r w:rsidRPr="00120BD2">
        <w:fldChar w:fldCharType="separate"/>
      </w:r>
      <w:r w:rsidR="0089759B" w:rsidRPr="00DC677F">
        <w:t xml:space="preserve">Figure </w:t>
      </w:r>
      <w:r w:rsidR="0089759B">
        <w:rPr>
          <w:noProof/>
        </w:rPr>
        <w:t>1</w:t>
      </w:r>
      <w:r w:rsidRPr="00120BD2">
        <w:fldChar w:fldCharType="end"/>
      </w:r>
      <w:r w:rsidRPr="00DC677F">
        <w:t>.</w:t>
      </w:r>
      <w:r w:rsidR="008852B0" w:rsidRPr="00DC677F">
        <w:t xml:space="preserve"> The </w:t>
      </w:r>
      <w:proofErr w:type="spellStart"/>
      <w:r w:rsidR="008852B0" w:rsidRPr="00DC677F">
        <w:t>LabManager</w:t>
      </w:r>
      <w:proofErr w:type="spellEnd"/>
      <w:r w:rsidR="008852B0" w:rsidRPr="00DC677F">
        <w:t xml:space="preserve"> configurations necessary to support this are summarized in </w:t>
      </w:r>
      <w:r w:rsidR="008852B0" w:rsidRPr="00120BD2">
        <w:fldChar w:fldCharType="begin"/>
      </w:r>
      <w:r w:rsidR="008852B0" w:rsidRPr="00DC677F">
        <w:instrText xml:space="preserve"> REF _Ref341788606 \h </w:instrText>
      </w:r>
      <w:r w:rsidR="008852B0" w:rsidRPr="00120BD2">
        <w:fldChar w:fldCharType="separate"/>
      </w:r>
      <w:r w:rsidR="0089759B" w:rsidRPr="00DC677F">
        <w:t xml:space="preserve">Figure </w:t>
      </w:r>
      <w:r w:rsidR="0089759B">
        <w:rPr>
          <w:noProof/>
        </w:rPr>
        <w:t>2</w:t>
      </w:r>
      <w:r w:rsidR="008852B0" w:rsidRPr="00120BD2">
        <w:fldChar w:fldCharType="end"/>
      </w:r>
      <w:r w:rsidR="008852B0" w:rsidRPr="00DC677F">
        <w:t>.</w:t>
      </w:r>
    </w:p>
    <w:p w14:paraId="21EFB4B2" w14:textId="77777777" w:rsidR="00B34FFD" w:rsidRPr="00DC677F" w:rsidRDefault="008F1F74" w:rsidP="00A51CEC">
      <w:pPr>
        <w:pStyle w:val="Heading3"/>
        <w:rPr>
          <w:lang w:val="en-US"/>
        </w:rPr>
      </w:pPr>
      <w:bookmarkStart w:id="14" w:name="_Toc373159842"/>
      <w:r w:rsidRPr="00DC677F">
        <w:rPr>
          <w:lang w:val="en-US"/>
        </w:rPr>
        <w:t>IAS b</w:t>
      </w:r>
      <w:r w:rsidR="00A51CEC" w:rsidRPr="00DC677F">
        <w:rPr>
          <w:lang w:val="en-US"/>
        </w:rPr>
        <w:t>uild job</w:t>
      </w:r>
      <w:bookmarkEnd w:id="13"/>
      <w:bookmarkEnd w:id="14"/>
    </w:p>
    <w:p w14:paraId="21EFB4B3" w14:textId="77777777" w:rsidR="00E71375" w:rsidRPr="00DC677F" w:rsidRDefault="00E71375" w:rsidP="00E71375">
      <w:r w:rsidRPr="00DC677F">
        <w:t>A build job requi</w:t>
      </w:r>
      <w:r w:rsidR="00A00BA9" w:rsidRPr="00DC677F">
        <w:t>res 2 slaves running constantly</w:t>
      </w:r>
      <w:r w:rsidRPr="00DC677F">
        <w:t xml:space="preserve">: one </w:t>
      </w:r>
      <w:proofErr w:type="gramStart"/>
      <w:r w:rsidRPr="00DC677F">
        <w:t>build</w:t>
      </w:r>
      <w:proofErr w:type="gramEnd"/>
      <w:r w:rsidRPr="00DC677F">
        <w:t xml:space="preserve"> server (</w:t>
      </w:r>
      <w:r w:rsidR="004F7E1A" w:rsidRPr="00DC677F">
        <w:t xml:space="preserve">named e.g. </w:t>
      </w:r>
      <w:r w:rsidRPr="00DC677F">
        <w:t xml:space="preserve">BRI_BUILD_SRV) and </w:t>
      </w:r>
      <w:r w:rsidR="00890DE9" w:rsidRPr="00DC677F">
        <w:t>a dedicated Jenkins slave (named e.g. DED_JE_SLVA, the trailing A marks it as a slave for build and validate type jobs).</w:t>
      </w:r>
    </w:p>
    <w:p w14:paraId="21EFB4B4" w14:textId="77777777" w:rsidR="00A00BA9" w:rsidRPr="00DC677F" w:rsidRDefault="00A00BA9" w:rsidP="00E71375">
      <w:r w:rsidRPr="00DC677F">
        <w:t>The definition of the build server is outside the scope of this document. Jenkins needs a way to know when the build finished and if it succeeded as this is the condition to meet before starting the validation part of the job.</w:t>
      </w:r>
    </w:p>
    <w:p w14:paraId="21EFB4B5" w14:textId="77777777" w:rsidR="000B38EC" w:rsidRPr="00DC677F" w:rsidRDefault="00161B35" w:rsidP="00161B35">
      <w:r w:rsidRPr="00DC677F">
        <w:t>The dedicated Jenkins slave will also act as a test control host (TCH)</w:t>
      </w:r>
      <w:r w:rsidR="008743E8">
        <w:t xml:space="preserve">. </w:t>
      </w:r>
      <w:r w:rsidR="000B38EC" w:rsidRPr="00DC677F">
        <w:t>This means</w:t>
      </w:r>
      <w:r w:rsidR="00A00BA9" w:rsidRPr="00DC677F">
        <w:t xml:space="preserve"> SD</w:t>
      </w:r>
      <w:r w:rsidR="000B38EC" w:rsidRPr="00DC677F">
        <w:t>T</w:t>
      </w:r>
      <w:r w:rsidR="00A00BA9" w:rsidRPr="00DC677F">
        <w:t xml:space="preserve">F </w:t>
      </w:r>
      <w:r w:rsidR="000B38EC" w:rsidRPr="00DC677F">
        <w:t xml:space="preserve">is </w:t>
      </w:r>
      <w:r w:rsidR="00A00BA9" w:rsidRPr="00DC677F">
        <w:t xml:space="preserve">installed and STAF </w:t>
      </w:r>
      <w:r w:rsidR="00120BD2">
        <w:t>(</w:t>
      </w:r>
      <w:r w:rsidR="00120BD2" w:rsidRPr="00DC677F">
        <w:t>Softwa</w:t>
      </w:r>
      <w:r w:rsidR="00120BD2">
        <w:t>re Testing Automation Framework, see Section </w:t>
      </w:r>
      <w:r w:rsidR="00120BD2">
        <w:fldChar w:fldCharType="begin"/>
      </w:r>
      <w:r w:rsidR="00120BD2">
        <w:instrText xml:space="preserve"> REF _Ref361742852 \w \h </w:instrText>
      </w:r>
      <w:r w:rsidR="00120BD2">
        <w:fldChar w:fldCharType="separate"/>
      </w:r>
      <w:r w:rsidR="0089759B">
        <w:t>1.2.8</w:t>
      </w:r>
      <w:r w:rsidR="00120BD2">
        <w:fldChar w:fldCharType="end"/>
      </w:r>
      <w:r w:rsidR="00120BD2">
        <w:t xml:space="preserve">) </w:t>
      </w:r>
      <w:r w:rsidR="000B38EC" w:rsidRPr="00DC677F">
        <w:t xml:space="preserve">is </w:t>
      </w:r>
      <w:r w:rsidR="00A00BA9" w:rsidRPr="00DC677F">
        <w:t>running</w:t>
      </w:r>
      <w:r w:rsidR="000B38EC" w:rsidRPr="00DC677F">
        <w:t>.</w:t>
      </w:r>
      <w:r w:rsidRPr="00DC677F">
        <w:t xml:space="preserve"> All other machines deployed by the test script running on the TCH will probably need to run STAF, but in most cases, they aren’t expected to have SDTF installed</w:t>
      </w:r>
      <w:r w:rsidR="008743E8">
        <w:t xml:space="preserve">. </w:t>
      </w:r>
      <w:r w:rsidRPr="00DC677F">
        <w:t xml:space="preserve">The TCH </w:t>
      </w:r>
      <w:r w:rsidR="000B38EC" w:rsidRPr="00DC677F">
        <w:t>deploy</w:t>
      </w:r>
      <w:r w:rsidRPr="00DC677F">
        <w:t>s</w:t>
      </w:r>
      <w:r w:rsidR="000B38EC" w:rsidRPr="00DC677F">
        <w:t xml:space="preserve"> the test environment, run</w:t>
      </w:r>
      <w:r w:rsidRPr="00DC677F">
        <w:t>s</w:t>
      </w:r>
      <w:r w:rsidR="000B38EC" w:rsidRPr="00DC677F">
        <w:t xml:space="preserve"> the tests and report</w:t>
      </w:r>
      <w:r w:rsidRPr="00DC677F">
        <w:t xml:space="preserve">s the results to </w:t>
      </w:r>
      <w:proofErr w:type="spellStart"/>
      <w:r w:rsidRPr="00DC677F">
        <w:t>TestLink</w:t>
      </w:r>
      <w:proofErr w:type="spellEnd"/>
      <w:r w:rsidRPr="00DC677F">
        <w:t xml:space="preserve"> and to Jenkins.</w:t>
      </w:r>
    </w:p>
    <w:p w14:paraId="21EFB4B6" w14:textId="77777777" w:rsidR="00AD765F" w:rsidRPr="00DC677F" w:rsidRDefault="00AD765F" w:rsidP="00E71375">
      <w:r w:rsidRPr="00DC677F">
        <w:lastRenderedPageBreak/>
        <w:t>The validation suite is composed of smaller steps exposed as separate building blocks so they can be mixed and matched to support the hybrid approach</w:t>
      </w:r>
      <w:r w:rsidR="003910B5" w:rsidRPr="00DC677F">
        <w:t>. These building blocks will include</w:t>
      </w:r>
      <w:r w:rsidRPr="00DC677F">
        <w:t>:</w:t>
      </w:r>
    </w:p>
    <w:p w14:paraId="21EFB4B7" w14:textId="77777777" w:rsidR="00AD765F" w:rsidRPr="00DC677F" w:rsidRDefault="00743090" w:rsidP="0052064D">
      <w:pPr>
        <w:pStyle w:val="ListParagraph"/>
        <w:numPr>
          <w:ilvl w:val="0"/>
          <w:numId w:val="39"/>
        </w:numPr>
      </w:pPr>
      <w:proofErr w:type="spellStart"/>
      <w:proofErr w:type="gramStart"/>
      <w:r w:rsidRPr="00DC677F">
        <w:t>deploy_test_env</w:t>
      </w:r>
      <w:proofErr w:type="spellEnd"/>
      <w:proofErr w:type="gramEnd"/>
      <w:r w:rsidRPr="00DC677F">
        <w:t xml:space="preserve"> script</w:t>
      </w:r>
      <w:r w:rsidR="006126AF" w:rsidRPr="00DC677F">
        <w:t>: deploy the test environment (</w:t>
      </w:r>
      <w:r w:rsidR="00BE2E14" w:rsidRPr="00DC677F">
        <w:t xml:space="preserve">called TEST_ENV_CONF , this script runs from the </w:t>
      </w:r>
      <w:r w:rsidR="006126AF" w:rsidRPr="00DC677F">
        <w:t>TCH)</w:t>
      </w:r>
      <w:r w:rsidR="007B56E1" w:rsidRPr="00DC677F">
        <w:t>.</w:t>
      </w:r>
    </w:p>
    <w:p w14:paraId="21EFB4B8" w14:textId="77777777" w:rsidR="006126AF" w:rsidRPr="00DC677F" w:rsidRDefault="006126AF" w:rsidP="0052064D">
      <w:pPr>
        <w:pStyle w:val="ListParagraph"/>
        <w:numPr>
          <w:ilvl w:val="0"/>
          <w:numId w:val="39"/>
        </w:numPr>
      </w:pPr>
      <w:proofErr w:type="spellStart"/>
      <w:proofErr w:type="gramStart"/>
      <w:r w:rsidRPr="00DC677F">
        <w:t>install_and_configure</w:t>
      </w:r>
      <w:proofErr w:type="spellEnd"/>
      <w:proofErr w:type="gramEnd"/>
      <w:r w:rsidRPr="00DC677F">
        <w:t xml:space="preserve"> script: ask the TCH to install IAS and configure it</w:t>
      </w:r>
      <w:r w:rsidR="007B56E1" w:rsidRPr="00DC677F">
        <w:t>.</w:t>
      </w:r>
    </w:p>
    <w:p w14:paraId="21EFB4B9" w14:textId="77777777" w:rsidR="006126AF" w:rsidRPr="00DC677F" w:rsidRDefault="006126AF" w:rsidP="0052064D">
      <w:pPr>
        <w:pStyle w:val="ListParagraph"/>
        <w:numPr>
          <w:ilvl w:val="0"/>
          <w:numId w:val="39"/>
        </w:numPr>
      </w:pPr>
      <w:r w:rsidRPr="00DC677F">
        <w:t>val_suite.py: a validation suite implemented in Python using the SDTF</w:t>
      </w:r>
      <w:r w:rsidR="00D37E6C" w:rsidRPr="00DC677F">
        <w:t>, to be run from the TCH</w:t>
      </w:r>
      <w:r w:rsidR="008743E8">
        <w:t xml:space="preserve">. </w:t>
      </w:r>
      <w:r w:rsidR="0081108A" w:rsidRPr="00DC677F">
        <w:t xml:space="preserve">The validation suite must be able to report its success/failure status </w:t>
      </w:r>
      <w:r w:rsidR="00F810C5" w:rsidRPr="00DC677F">
        <w:t xml:space="preserve">in </w:t>
      </w:r>
      <w:proofErr w:type="spellStart"/>
      <w:r w:rsidR="00F810C5" w:rsidRPr="00DC677F">
        <w:t>TestLink</w:t>
      </w:r>
      <w:proofErr w:type="spellEnd"/>
      <w:r w:rsidR="00F810C5" w:rsidRPr="00DC677F">
        <w:t xml:space="preserve"> but also </w:t>
      </w:r>
      <w:r w:rsidR="007B56E1" w:rsidRPr="00DC677F">
        <w:t xml:space="preserve">to the Jenkins server </w:t>
      </w:r>
      <w:r w:rsidR="0081108A" w:rsidRPr="00DC677F">
        <w:t xml:space="preserve">because </w:t>
      </w:r>
      <w:r w:rsidR="007B56E1" w:rsidRPr="00DC677F">
        <w:t xml:space="preserve">it </w:t>
      </w:r>
      <w:r w:rsidR="0081108A" w:rsidRPr="00DC677F">
        <w:t>mu</w:t>
      </w:r>
      <w:r w:rsidR="00276F78" w:rsidRPr="00DC677F">
        <w:t>st know if it has to start the d</w:t>
      </w:r>
      <w:r w:rsidR="0081108A" w:rsidRPr="00DC677F">
        <w:t>edicated regression test job</w:t>
      </w:r>
      <w:r w:rsidR="007B56E1" w:rsidRPr="00DC677F">
        <w:t>.</w:t>
      </w:r>
    </w:p>
    <w:p w14:paraId="21EFB4BA" w14:textId="77777777" w:rsidR="00A51CEC" w:rsidRPr="00DC677F" w:rsidRDefault="00A51CEC" w:rsidP="00A51CEC">
      <w:pPr>
        <w:pStyle w:val="Heading3"/>
        <w:rPr>
          <w:lang w:val="en-US"/>
        </w:rPr>
      </w:pPr>
      <w:bookmarkStart w:id="15" w:name="_Toc373159843"/>
      <w:r w:rsidRPr="00DC677F">
        <w:rPr>
          <w:lang w:val="en-US"/>
        </w:rPr>
        <w:t xml:space="preserve">Regression </w:t>
      </w:r>
      <w:r w:rsidR="00E71375" w:rsidRPr="00DC677F">
        <w:rPr>
          <w:lang w:val="en-US"/>
        </w:rPr>
        <w:t xml:space="preserve">test </w:t>
      </w:r>
      <w:r w:rsidRPr="00DC677F">
        <w:rPr>
          <w:lang w:val="en-US"/>
        </w:rPr>
        <w:t>job</w:t>
      </w:r>
      <w:bookmarkEnd w:id="15"/>
    </w:p>
    <w:p w14:paraId="21EFB4BB" w14:textId="77777777" w:rsidR="0085689E" w:rsidRPr="00DC677F" w:rsidRDefault="0085689E" w:rsidP="0085689E">
      <w:r w:rsidRPr="00DC677F">
        <w:t xml:space="preserve">These are more intensive tests, running in </w:t>
      </w:r>
      <w:r w:rsidR="00E8783D" w:rsidRPr="00DC677F">
        <w:t xml:space="preserve">parallel (to test several platforms at once) in </w:t>
      </w:r>
      <w:r w:rsidRPr="00DC677F">
        <w:t>their own environments</w:t>
      </w:r>
      <w:r w:rsidR="00E8783D" w:rsidRPr="00DC677F">
        <w:t xml:space="preserve"> that are created on demand to reduce the load on </w:t>
      </w:r>
      <w:proofErr w:type="spellStart"/>
      <w:r w:rsidR="00E8783D" w:rsidRPr="00DC677F">
        <w:t>LabManager</w:t>
      </w:r>
      <w:proofErr w:type="spellEnd"/>
      <w:r w:rsidR="00E8783D" w:rsidRPr="00DC677F">
        <w:t>.</w:t>
      </w:r>
      <w:r w:rsidR="000446D3" w:rsidRPr="00DC677F">
        <w:t xml:space="preserve"> The Jenkins slave dedicated to these jobs is DED_JE_SLVB (the trailing B marks it as a slave for regression tests). The load on that machine is expected to be low since it is only used to request the deployment of </w:t>
      </w:r>
      <w:r w:rsidR="00BE2E14" w:rsidRPr="00DC677F">
        <w:t xml:space="preserve">the </w:t>
      </w:r>
      <w:r w:rsidR="000446D3" w:rsidRPr="00DC677F">
        <w:t>TCH and handing the</w:t>
      </w:r>
      <w:r w:rsidR="00152D42" w:rsidRPr="00DC677F">
        <w:t>se</w:t>
      </w:r>
      <w:r w:rsidR="000446D3" w:rsidRPr="00DC677F">
        <w:t xml:space="preserve"> requests for test suites to start.</w:t>
      </w:r>
      <w:r w:rsidR="00B70A2C" w:rsidRPr="00DC677F">
        <w:t xml:space="preserve"> This requires the implementation of another script:</w:t>
      </w:r>
    </w:p>
    <w:p w14:paraId="21EFB4BC" w14:textId="77777777" w:rsidR="00B70A2C" w:rsidRPr="00DC677F" w:rsidRDefault="00B70A2C" w:rsidP="0052064D">
      <w:pPr>
        <w:pStyle w:val="ListParagraph"/>
        <w:numPr>
          <w:ilvl w:val="0"/>
          <w:numId w:val="40"/>
        </w:numPr>
        <w:spacing w:before="240"/>
      </w:pPr>
      <w:proofErr w:type="spellStart"/>
      <w:proofErr w:type="gramStart"/>
      <w:r w:rsidRPr="00DC677F">
        <w:t>deploy_tch_and_test_env</w:t>
      </w:r>
      <w:proofErr w:type="spellEnd"/>
      <w:proofErr w:type="gramEnd"/>
      <w:r w:rsidRPr="00DC677F">
        <w:t xml:space="preserve"> script: this </w:t>
      </w:r>
      <w:r w:rsidR="00152D42" w:rsidRPr="00DC677F">
        <w:t xml:space="preserve">script </w:t>
      </w:r>
      <w:r w:rsidRPr="00DC677F">
        <w:t xml:space="preserve">deploys the TCH, then </w:t>
      </w:r>
      <w:r w:rsidR="00EB3357" w:rsidRPr="00DC677F">
        <w:t xml:space="preserve">instructs it to start the test environment (see </w:t>
      </w:r>
      <w:proofErr w:type="spellStart"/>
      <w:r w:rsidR="00EB3357" w:rsidRPr="00DC677F">
        <w:t>deploy_test_env_script</w:t>
      </w:r>
      <w:proofErr w:type="spellEnd"/>
      <w:r w:rsidR="00EB3357" w:rsidRPr="00DC677F">
        <w:t xml:space="preserve"> described in Section </w:t>
      </w:r>
      <w:r w:rsidR="00EB3357" w:rsidRPr="00120BD2">
        <w:fldChar w:fldCharType="begin"/>
      </w:r>
      <w:r w:rsidR="00EB3357" w:rsidRPr="00DC677F">
        <w:instrText xml:space="preserve"> REF _Ref341772046 \r \h </w:instrText>
      </w:r>
      <w:r w:rsidR="00EB3357" w:rsidRPr="00120BD2">
        <w:fldChar w:fldCharType="separate"/>
      </w:r>
      <w:r w:rsidR="0089759B">
        <w:t>0</w:t>
      </w:r>
      <w:r w:rsidR="00EB3357" w:rsidRPr="00120BD2">
        <w:fldChar w:fldCharType="end"/>
      </w:r>
      <w:r w:rsidR="00EB3357" w:rsidRPr="00DC677F">
        <w:t>)</w:t>
      </w:r>
      <w:r w:rsidR="008743E8">
        <w:t xml:space="preserve">. </w:t>
      </w:r>
      <w:r w:rsidR="00EB3357" w:rsidRPr="00DC677F">
        <w:t>There is no need to communicate the end result of the script</w:t>
      </w:r>
      <w:r w:rsidR="00F30BB6" w:rsidRPr="00DC677F">
        <w:t xml:space="preserve"> back to Jenkins</w:t>
      </w:r>
      <w:r w:rsidR="00EB3357" w:rsidRPr="00DC677F">
        <w:t>.</w:t>
      </w:r>
    </w:p>
    <w:p w14:paraId="21EFB4BD" w14:textId="77777777" w:rsidR="0049509A" w:rsidRPr="00DC677F" w:rsidRDefault="0049509A" w:rsidP="0049509A">
      <w:pPr>
        <w:pStyle w:val="Heading4"/>
      </w:pPr>
      <w:bookmarkStart w:id="16" w:name="_Toc373159844"/>
      <w:r w:rsidRPr="00DC677F">
        <w:t>Dedicated</w:t>
      </w:r>
      <w:r w:rsidR="00E71375" w:rsidRPr="00DC677F">
        <w:t xml:space="preserve"> regression test job</w:t>
      </w:r>
      <w:bookmarkEnd w:id="16"/>
    </w:p>
    <w:p w14:paraId="21EFB4BE" w14:textId="77777777" w:rsidR="0081108A" w:rsidRPr="00DC677F" w:rsidRDefault="0081108A" w:rsidP="0081108A">
      <w:r w:rsidRPr="00DC677F">
        <w:t>This kind of job is started automatically, but only if the validation part of the build suite succeeded.</w:t>
      </w:r>
    </w:p>
    <w:p w14:paraId="21EFB4BF" w14:textId="77777777" w:rsidR="00E71375" w:rsidRPr="00DC677F" w:rsidRDefault="00A00BA9" w:rsidP="00E71375">
      <w:pPr>
        <w:pStyle w:val="Heading4"/>
      </w:pPr>
      <w:bookmarkStart w:id="17" w:name="_Toc373159845"/>
      <w:r w:rsidRPr="00DC677F">
        <w:t>Dyna</w:t>
      </w:r>
      <w:r w:rsidR="00E71375" w:rsidRPr="00DC677F">
        <w:t>mic regression test job</w:t>
      </w:r>
      <w:bookmarkEnd w:id="17"/>
    </w:p>
    <w:p w14:paraId="21EFB4C0" w14:textId="77777777" w:rsidR="000446D3" w:rsidRPr="00DC677F" w:rsidRDefault="00F44C6D" w:rsidP="000446D3">
      <w:r w:rsidRPr="00DC677F">
        <w:t>This kind of job is started by</w:t>
      </w:r>
      <w:r w:rsidR="000446D3" w:rsidRPr="00DC677F">
        <w:t xml:space="preserve"> human intervention depending on test plans, on the progress of the automation efforts</w:t>
      </w:r>
      <w:r w:rsidR="00971B8D" w:rsidRPr="00DC677F">
        <w:t>.</w:t>
      </w:r>
      <w:r w:rsidR="00EB3357" w:rsidRPr="00DC677F">
        <w:t xml:space="preserve"> Ad-hoc scripting will probably evolve from there to a more automated approach.</w:t>
      </w:r>
    </w:p>
    <w:p w14:paraId="21EFB4C1" w14:textId="77777777" w:rsidR="00A51CEC" w:rsidRPr="00DC677F" w:rsidRDefault="008F1F74" w:rsidP="00A51CEC">
      <w:pPr>
        <w:pStyle w:val="Heading3"/>
        <w:rPr>
          <w:lang w:val="en-US"/>
        </w:rPr>
      </w:pPr>
      <w:bookmarkStart w:id="18" w:name="_Toc373159846"/>
      <w:r w:rsidRPr="00DC677F">
        <w:rPr>
          <w:lang w:val="en-US"/>
        </w:rPr>
        <w:t xml:space="preserve">SDTF </w:t>
      </w:r>
      <w:r w:rsidR="00A51CEC" w:rsidRPr="00DC677F">
        <w:rPr>
          <w:lang w:val="en-US"/>
        </w:rPr>
        <w:t>Continuous Integration job</w:t>
      </w:r>
      <w:bookmarkEnd w:id="18"/>
    </w:p>
    <w:p w14:paraId="21EFB4C2" w14:textId="77777777" w:rsidR="003910B5" w:rsidRPr="00DC677F" w:rsidRDefault="00DB613F" w:rsidP="003910B5">
      <w:r w:rsidRPr="00DC677F">
        <w:t xml:space="preserve">This job uses a dedicated Jenkins slave (named e.g. DED_JE_SLVC, with the C marking the job type) that will </w:t>
      </w:r>
      <w:r w:rsidR="002E740B" w:rsidRPr="00DC677F">
        <w:t>run a test suite to validate SDTF (unit tests</w:t>
      </w:r>
      <w:r w:rsidR="00EB3357" w:rsidRPr="00DC677F">
        <w:t xml:space="preserve"> and maybe some systems tests). This Jenkins slave will also be a TCH (i.e. run STAF and have SDTF installed).</w:t>
      </w:r>
    </w:p>
    <w:p w14:paraId="21EFB4C3" w14:textId="77777777" w:rsidR="00F854E4" w:rsidRPr="00DC677F" w:rsidRDefault="00D74DA8" w:rsidP="00120BD2">
      <w:pPr>
        <w:keepNext/>
        <w:spacing w:after="120"/>
      </w:pPr>
      <w:r w:rsidRPr="00120BD2">
        <w:rPr>
          <w:noProof/>
        </w:rPr>
        <w:lastRenderedPageBreak/>
        <w:drawing>
          <wp:inline distT="0" distB="0" distL="0" distR="0" wp14:anchorId="21EFB769" wp14:editId="21EFB76A">
            <wp:extent cx="5575935" cy="4069715"/>
            <wp:effectExtent l="0" t="0" r="5715" b="6985"/>
            <wp:docPr id="11" name="Picture 11" descr="C:\Users\cramaph1\Documents\work_org_files\jenkins-201211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ramaph1\Documents\work_org_files\jenkins-2012112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5935" cy="4069715"/>
                    </a:xfrm>
                    <a:prstGeom prst="rect">
                      <a:avLst/>
                    </a:prstGeom>
                    <a:noFill/>
                    <a:ln>
                      <a:noFill/>
                    </a:ln>
                  </pic:spPr>
                </pic:pic>
              </a:graphicData>
            </a:graphic>
          </wp:inline>
        </w:drawing>
      </w:r>
    </w:p>
    <w:p w14:paraId="21EFB4C4" w14:textId="77777777" w:rsidR="00F854E4" w:rsidRPr="00DC677F" w:rsidRDefault="00F854E4" w:rsidP="00120BD2">
      <w:pPr>
        <w:pStyle w:val="Caption"/>
        <w:spacing w:after="240"/>
        <w:jc w:val="center"/>
      </w:pPr>
      <w:bookmarkStart w:id="19" w:name="_Ref341787176"/>
      <w:r w:rsidRPr="00DC677F">
        <w:t xml:space="preserve">Figure </w:t>
      </w:r>
      <w:r w:rsidR="00DB545F" w:rsidRPr="00120BD2">
        <w:fldChar w:fldCharType="begin"/>
      </w:r>
      <w:r w:rsidR="00DB545F" w:rsidRPr="00DC677F">
        <w:instrText xml:space="preserve"> SEQ Figure \* ARABIC </w:instrText>
      </w:r>
      <w:r w:rsidR="00DB545F" w:rsidRPr="00120BD2">
        <w:fldChar w:fldCharType="separate"/>
      </w:r>
      <w:r w:rsidR="0089759B">
        <w:rPr>
          <w:noProof/>
        </w:rPr>
        <w:t>1</w:t>
      </w:r>
      <w:r w:rsidR="00DB545F" w:rsidRPr="00120BD2">
        <w:fldChar w:fldCharType="end"/>
      </w:r>
      <w:bookmarkEnd w:id="19"/>
      <w:r w:rsidRPr="00DC677F">
        <w:t>: Jenkins jobs for IAS and SDTF testing</w:t>
      </w:r>
    </w:p>
    <w:p w14:paraId="21EFB4C5" w14:textId="77777777" w:rsidR="00D74DA8" w:rsidRPr="00DC677F" w:rsidRDefault="008852B0" w:rsidP="00120BD2">
      <w:pPr>
        <w:keepNext/>
        <w:spacing w:after="120"/>
      </w:pPr>
      <w:r w:rsidRPr="00120BD2">
        <w:rPr>
          <w:noProof/>
        </w:rPr>
        <w:drawing>
          <wp:inline distT="0" distB="0" distL="0" distR="0" wp14:anchorId="21EFB76B" wp14:editId="21EFB76C">
            <wp:extent cx="5575935" cy="3093085"/>
            <wp:effectExtent l="0" t="0" r="5715" b="0"/>
            <wp:docPr id="20" name="Picture 20" descr="C:\Users\cramaph1\Documents\work_org_files\labmanager-201211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ramaph1\Documents\work_org_files\labmanager-2012112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5935" cy="3093085"/>
                    </a:xfrm>
                    <a:prstGeom prst="rect">
                      <a:avLst/>
                    </a:prstGeom>
                    <a:noFill/>
                    <a:ln>
                      <a:noFill/>
                    </a:ln>
                  </pic:spPr>
                </pic:pic>
              </a:graphicData>
            </a:graphic>
          </wp:inline>
        </w:drawing>
      </w:r>
    </w:p>
    <w:p w14:paraId="21EFB4C6" w14:textId="77777777" w:rsidR="00F854E4" w:rsidRDefault="00D74DA8" w:rsidP="00120BD2">
      <w:pPr>
        <w:pStyle w:val="Caption"/>
        <w:jc w:val="center"/>
      </w:pPr>
      <w:bookmarkStart w:id="20" w:name="_Ref341788606"/>
      <w:r w:rsidRPr="00DC677F">
        <w:t xml:space="preserve">Figure </w:t>
      </w:r>
      <w:r w:rsidR="00DB545F" w:rsidRPr="00120BD2">
        <w:fldChar w:fldCharType="begin"/>
      </w:r>
      <w:r w:rsidR="00DB545F" w:rsidRPr="00DC677F">
        <w:instrText xml:space="preserve"> SEQ Figure \* ARABIC </w:instrText>
      </w:r>
      <w:r w:rsidR="00DB545F" w:rsidRPr="00120BD2">
        <w:fldChar w:fldCharType="separate"/>
      </w:r>
      <w:r w:rsidR="0089759B">
        <w:rPr>
          <w:noProof/>
        </w:rPr>
        <w:t>2</w:t>
      </w:r>
      <w:r w:rsidR="00DB545F" w:rsidRPr="00120BD2">
        <w:fldChar w:fldCharType="end"/>
      </w:r>
      <w:bookmarkEnd w:id="20"/>
      <w:r w:rsidRPr="00DC677F">
        <w:t xml:space="preserve">: </w:t>
      </w:r>
      <w:proofErr w:type="spellStart"/>
      <w:r w:rsidRPr="00DC677F">
        <w:t>LabManager</w:t>
      </w:r>
      <w:proofErr w:type="spellEnd"/>
      <w:r w:rsidRPr="00DC677F">
        <w:t xml:space="preserve"> configurations deployed for the IDK based jobs</w:t>
      </w:r>
    </w:p>
    <w:p w14:paraId="21EFB4C7" w14:textId="77777777" w:rsidR="008743E8" w:rsidRDefault="008743E8">
      <w:pPr>
        <w:spacing w:before="0" w:after="0"/>
      </w:pPr>
      <w:r>
        <w:br w:type="page"/>
      </w:r>
    </w:p>
    <w:p w14:paraId="21EFB4C8" w14:textId="77777777" w:rsidR="00B462C2" w:rsidRPr="00DC677F" w:rsidRDefault="00B462C2" w:rsidP="00765786">
      <w:pPr>
        <w:pStyle w:val="Heading2"/>
        <w:rPr>
          <w:rFonts w:ascii="Cambria" w:hAnsi="Cambria"/>
          <w:color w:val="365F91"/>
          <w:sz w:val="28"/>
          <w:szCs w:val="28"/>
        </w:rPr>
      </w:pPr>
      <w:bookmarkStart w:id="21" w:name="_Toc373159847"/>
      <w:r w:rsidRPr="00DC677F">
        <w:lastRenderedPageBreak/>
        <w:t>Python</w:t>
      </w:r>
      <w:r w:rsidR="00B34FFD" w:rsidRPr="00DC677F">
        <w:t xml:space="preserve">-based </w:t>
      </w:r>
      <w:r w:rsidRPr="00DC677F">
        <w:t>framework</w:t>
      </w:r>
      <w:bookmarkEnd w:id="10"/>
      <w:r w:rsidR="00B34FFD" w:rsidRPr="00DC677F">
        <w:t xml:space="preserve"> - SDTF</w:t>
      </w:r>
      <w:bookmarkEnd w:id="21"/>
    </w:p>
    <w:p w14:paraId="21EFB4C9" w14:textId="77777777" w:rsidR="00B462C2" w:rsidRPr="00DC677F" w:rsidRDefault="00B462C2" w:rsidP="00B462C2">
      <w:r w:rsidRPr="00DC677F">
        <w:t xml:space="preserve">SDTF (Software testing framework) is WQA’s </w:t>
      </w:r>
      <w:r w:rsidR="00286D12" w:rsidRPr="00DC677F">
        <w:t>Proof of Concept (</w:t>
      </w:r>
      <w:r w:rsidRPr="00DC677F">
        <w:t>POC</w:t>
      </w:r>
      <w:r w:rsidR="00286D12" w:rsidRPr="00DC677F">
        <w:t>)</w:t>
      </w:r>
      <w:r w:rsidRPr="00DC677F">
        <w:t xml:space="preserve"> of a test framework. It is written in Python and based upon Python’s </w:t>
      </w:r>
      <w:proofErr w:type="spellStart"/>
      <w:r w:rsidRPr="00DC677F">
        <w:t>unittest</w:t>
      </w:r>
      <w:proofErr w:type="spellEnd"/>
      <w:r w:rsidRPr="00DC677F">
        <w:t xml:space="preserve"> library (</w:t>
      </w:r>
      <w:hyperlink r:id="rId14" w:history="1">
        <w:r w:rsidRPr="00DC677F">
          <w:rPr>
            <w:rStyle w:val="Hyperlink"/>
          </w:rPr>
          <w:t>http://docs.python.org/library/unittest.html</w:t>
        </w:r>
      </w:hyperlink>
      <w:r w:rsidRPr="00DC677F">
        <w:t>).</w:t>
      </w:r>
    </w:p>
    <w:p w14:paraId="21EFB4CA" w14:textId="77777777" w:rsidR="00B462C2" w:rsidRPr="00DC677F" w:rsidRDefault="00B462C2" w:rsidP="00B462C2">
      <w:r w:rsidRPr="00DC677F">
        <w:t xml:space="preserve">The deviations from and extensions to the </w:t>
      </w:r>
      <w:proofErr w:type="spellStart"/>
      <w:r w:rsidRPr="00DC677F">
        <w:t>unittest</w:t>
      </w:r>
      <w:proofErr w:type="spellEnd"/>
      <w:r w:rsidRPr="00DC677F">
        <w:t xml:space="preserve"> library are needed to provide special features</w:t>
      </w:r>
      <w:r w:rsidR="00286D12" w:rsidRPr="00DC677F">
        <w:t xml:space="preserve"> such as</w:t>
      </w:r>
      <w:r w:rsidRPr="00DC677F">
        <w:t>:</w:t>
      </w:r>
    </w:p>
    <w:p w14:paraId="21EFB4CB" w14:textId="77777777" w:rsidR="00B462C2" w:rsidRPr="00DC677F" w:rsidRDefault="00B462C2" w:rsidP="00B462C2">
      <w:pPr>
        <w:pStyle w:val="ListParagraph"/>
        <w:numPr>
          <w:ilvl w:val="0"/>
          <w:numId w:val="19"/>
        </w:numPr>
      </w:pPr>
      <w:r w:rsidRPr="00DC677F">
        <w:t>A shared context object to pass information between test cases and test suites</w:t>
      </w:r>
    </w:p>
    <w:p w14:paraId="21EFB4CC" w14:textId="77777777" w:rsidR="00B462C2" w:rsidRPr="00DC677F" w:rsidRDefault="00286D12" w:rsidP="00B462C2">
      <w:pPr>
        <w:pStyle w:val="ListParagraph"/>
        <w:numPr>
          <w:ilvl w:val="0"/>
          <w:numId w:val="19"/>
        </w:numPr>
      </w:pPr>
      <w:r w:rsidRPr="00DC677F">
        <w:t xml:space="preserve">Inserting </w:t>
      </w:r>
      <w:r w:rsidR="00B462C2" w:rsidRPr="00DC677F">
        <w:t>the test results in the Test Management System (</w:t>
      </w:r>
      <w:proofErr w:type="spellStart"/>
      <w:r w:rsidR="00B462C2" w:rsidRPr="00DC677F">
        <w:t>TestLink</w:t>
      </w:r>
      <w:proofErr w:type="spellEnd"/>
      <w:r w:rsidR="00B462C2" w:rsidRPr="00DC677F">
        <w:t xml:space="preserve"> in our case)</w:t>
      </w:r>
    </w:p>
    <w:p w14:paraId="21EFB4CD" w14:textId="77777777" w:rsidR="00B462C2" w:rsidRPr="00DC677F" w:rsidRDefault="00B462C2" w:rsidP="00B462C2">
      <w:r w:rsidRPr="00DC677F">
        <w:t xml:space="preserve">The link between the code implementing the test cases and the Test Management System is made by the </w:t>
      </w:r>
      <w:proofErr w:type="spellStart"/>
      <w:r w:rsidRPr="00DC677F">
        <w:t>docstring</w:t>
      </w:r>
      <w:proofErr w:type="spellEnd"/>
      <w:r w:rsidRPr="00DC677F">
        <w:t xml:space="preserve"> of the test cases: currently, this is the concatenation of an ID and a short description that must match the entry in the Test Management System.</w:t>
      </w:r>
    </w:p>
    <w:p w14:paraId="21EFB4CE" w14:textId="77777777" w:rsidR="00B462C2" w:rsidRPr="00120BD2" w:rsidRDefault="00B462C2" w:rsidP="00765786">
      <w:pPr>
        <w:pStyle w:val="Heading3"/>
        <w:rPr>
          <w:lang w:val="en-US"/>
        </w:rPr>
      </w:pPr>
      <w:bookmarkStart w:id="22" w:name="_Toc338859009"/>
      <w:bookmarkStart w:id="23" w:name="_Toc373159848"/>
      <w:proofErr w:type="spellStart"/>
      <w:r w:rsidRPr="00120BD2">
        <w:rPr>
          <w:lang w:val="en-US"/>
        </w:rPr>
        <w:t>SystemTest</w:t>
      </w:r>
      <w:bookmarkEnd w:id="22"/>
      <w:bookmarkEnd w:id="23"/>
      <w:proofErr w:type="spellEnd"/>
    </w:p>
    <w:p w14:paraId="21EFB4CF" w14:textId="77777777" w:rsidR="00B462C2" w:rsidRPr="00DC677F" w:rsidRDefault="00B462C2" w:rsidP="00B462C2">
      <w:proofErr w:type="spellStart"/>
      <w:r w:rsidRPr="00DC677F">
        <w:t>SystemTest</w:t>
      </w:r>
      <w:proofErr w:type="spellEnd"/>
      <w:r w:rsidRPr="00DC677F">
        <w:t xml:space="preserve"> contains our extensions to the standard </w:t>
      </w:r>
      <w:proofErr w:type="spellStart"/>
      <w:r w:rsidR="00120BD2">
        <w:t>unittest</w:t>
      </w:r>
      <w:proofErr w:type="spellEnd"/>
      <w:r w:rsidRPr="00DC677F">
        <w:t xml:space="preserve"> framework and provides on top of the standard </w:t>
      </w:r>
      <w:proofErr w:type="spellStart"/>
      <w:r w:rsidR="00120BD2">
        <w:t>unittest</w:t>
      </w:r>
      <w:proofErr w:type="spellEnd"/>
      <w:r w:rsidRPr="00DC677F">
        <w:t xml:space="preserve"> functionality:</w:t>
      </w:r>
    </w:p>
    <w:p w14:paraId="21EFB4D0" w14:textId="77777777" w:rsidR="00B462C2" w:rsidRPr="00DC677F" w:rsidRDefault="00B462C2" w:rsidP="00B462C2">
      <w:pPr>
        <w:pStyle w:val="ListParagraph"/>
        <w:numPr>
          <w:ilvl w:val="0"/>
          <w:numId w:val="20"/>
        </w:numPr>
      </w:pPr>
      <w:r w:rsidRPr="00DC677F">
        <w:t xml:space="preserve">Suite fixtures: a suite </w:t>
      </w:r>
      <w:proofErr w:type="spellStart"/>
      <w:r w:rsidRPr="00DC677F">
        <w:t>setUp</w:t>
      </w:r>
      <w:proofErr w:type="spellEnd"/>
      <w:r w:rsidRPr="00DC677F">
        <w:t xml:space="preserve"> / </w:t>
      </w:r>
      <w:proofErr w:type="spellStart"/>
      <w:r w:rsidRPr="00DC677F">
        <w:t>tearDown</w:t>
      </w:r>
      <w:proofErr w:type="spellEnd"/>
      <w:r w:rsidRPr="00DC677F">
        <w:t xml:space="preserve"> method called only once per test suite. Typically ‘expensive’</w:t>
      </w:r>
      <w:r w:rsidR="002F4533" w:rsidRPr="00DC677F">
        <w:t xml:space="preserve"> </w:t>
      </w:r>
      <w:r w:rsidRPr="00DC677F">
        <w:t>operations like deployment/installation/… can be done in here.</w:t>
      </w:r>
    </w:p>
    <w:p w14:paraId="21EFB4D1" w14:textId="77777777" w:rsidR="00B462C2" w:rsidRPr="00DC677F" w:rsidRDefault="00B462C2" w:rsidP="00B462C2">
      <w:pPr>
        <w:pStyle w:val="ListParagraph"/>
        <w:numPr>
          <w:ilvl w:val="0"/>
          <w:numId w:val="20"/>
        </w:numPr>
      </w:pPr>
      <w:r w:rsidRPr="00DC677F">
        <w:t xml:space="preserve">Ability to pass a context to the </w:t>
      </w:r>
      <w:proofErr w:type="spellStart"/>
      <w:r w:rsidRPr="00DC677F">
        <w:t>TestCase</w:t>
      </w:r>
      <w:proofErr w:type="spellEnd"/>
    </w:p>
    <w:p w14:paraId="21EFB4D2" w14:textId="77777777" w:rsidR="00B462C2" w:rsidRPr="00DC677F" w:rsidRDefault="00B462C2" w:rsidP="00B462C2">
      <w:pPr>
        <w:pStyle w:val="ListParagraph"/>
        <w:numPr>
          <w:ilvl w:val="0"/>
          <w:numId w:val="20"/>
        </w:numPr>
      </w:pPr>
      <w:r w:rsidRPr="00DC677F">
        <w:t xml:space="preserve">An extended </w:t>
      </w:r>
      <w:proofErr w:type="spellStart"/>
      <w:r w:rsidRPr="00DC677F">
        <w:t>TextTestResult</w:t>
      </w:r>
      <w:proofErr w:type="spellEnd"/>
    </w:p>
    <w:p w14:paraId="21EFB4D3" w14:textId="77777777" w:rsidR="00B462C2" w:rsidRPr="00DC677F" w:rsidRDefault="00B462C2" w:rsidP="00B462C2">
      <w:pPr>
        <w:pStyle w:val="ListParagraph"/>
        <w:numPr>
          <w:ilvl w:val="0"/>
          <w:numId w:val="20"/>
        </w:numPr>
      </w:pPr>
      <w:r w:rsidRPr="00DC677F">
        <w:t xml:space="preserve">A modified </w:t>
      </w:r>
      <w:proofErr w:type="spellStart"/>
      <w:r w:rsidRPr="00DC677F">
        <w:t>TestLoader</w:t>
      </w:r>
      <w:proofErr w:type="spellEnd"/>
    </w:p>
    <w:p w14:paraId="21EFB4D4" w14:textId="6273E7AD" w:rsidR="00B462C2" w:rsidRPr="00DC677F" w:rsidRDefault="00B462C2" w:rsidP="00B462C2">
      <w:proofErr w:type="gramStart"/>
      <w:r w:rsidRPr="00DC677F">
        <w:t>Defined in framework/core/system</w:t>
      </w:r>
      <w:r w:rsidR="00C31C8F" w:rsidRPr="00DC677F">
        <w:t>t</w:t>
      </w:r>
      <w:r w:rsidRPr="00DC677F">
        <w:t>est.py.</w:t>
      </w:r>
      <w:proofErr w:type="gramEnd"/>
      <w:r w:rsidRPr="00DC677F">
        <w:t xml:space="preserve"> The relationship between these classes and their </w:t>
      </w:r>
      <w:proofErr w:type="spellStart"/>
      <w:r w:rsidRPr="00DC677F">
        <w:t>unittest</w:t>
      </w:r>
      <w:proofErr w:type="spellEnd"/>
      <w:r w:rsidRPr="00DC677F">
        <w:t xml:space="preserve"> ancestors is shown in </w:t>
      </w:r>
      <w:r w:rsidRPr="00120BD2">
        <w:fldChar w:fldCharType="begin"/>
      </w:r>
      <w:r w:rsidRPr="00DC677F">
        <w:instrText xml:space="preserve"> REF _Ref338238422 \h </w:instrText>
      </w:r>
      <w:r w:rsidRPr="00120BD2">
        <w:fldChar w:fldCharType="separate"/>
      </w:r>
      <w:r w:rsidR="0089759B" w:rsidRPr="00DC677F">
        <w:t xml:space="preserve">Figure </w:t>
      </w:r>
      <w:r w:rsidR="0089759B">
        <w:rPr>
          <w:noProof/>
        </w:rPr>
        <w:t>3</w:t>
      </w:r>
      <w:r w:rsidRPr="00120BD2">
        <w:fldChar w:fldCharType="end"/>
      </w:r>
      <w:r w:rsidRPr="00DC677F">
        <w:t>.</w:t>
      </w:r>
    </w:p>
    <w:p w14:paraId="21EFB4D5" w14:textId="695AB7C3" w:rsidR="00B462C2" w:rsidRPr="00DC677F" w:rsidRDefault="006434E5" w:rsidP="00B462C2">
      <w:pPr>
        <w:keepNext/>
      </w:pPr>
      <w:r>
        <w:rPr>
          <w:noProof/>
        </w:rPr>
        <w:lastRenderedPageBreak/>
        <w:drawing>
          <wp:inline distT="0" distB="0" distL="0" distR="0" wp14:anchorId="093A27D9" wp14:editId="2F1F9317">
            <wp:extent cx="5572125" cy="4676775"/>
            <wp:effectExtent l="0" t="0" r="9525" b="9525"/>
            <wp:docPr id="8" name="Picture 8" descr="C:\Users\cramaph1\work\work_org_files\systemtest-class-diagram-201402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ramaph1\work\work_org_files\systemtest-class-diagram-2014021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2125" cy="4676775"/>
                    </a:xfrm>
                    <a:prstGeom prst="rect">
                      <a:avLst/>
                    </a:prstGeom>
                    <a:noFill/>
                    <a:ln>
                      <a:noFill/>
                    </a:ln>
                  </pic:spPr>
                </pic:pic>
              </a:graphicData>
            </a:graphic>
          </wp:inline>
        </w:drawing>
      </w:r>
    </w:p>
    <w:p w14:paraId="21EFB4D6" w14:textId="77777777" w:rsidR="00B462C2" w:rsidRPr="00DC677F" w:rsidRDefault="00B462C2" w:rsidP="00120BD2">
      <w:pPr>
        <w:pStyle w:val="Caption"/>
        <w:jc w:val="center"/>
      </w:pPr>
      <w:bookmarkStart w:id="24" w:name="_Ref338238422"/>
      <w:r w:rsidRPr="00DC677F">
        <w:t xml:space="preserve">Figure </w:t>
      </w:r>
      <w:r w:rsidR="00DB545F" w:rsidRPr="00120BD2">
        <w:fldChar w:fldCharType="begin"/>
      </w:r>
      <w:r w:rsidR="00DB545F" w:rsidRPr="00DC677F">
        <w:instrText xml:space="preserve"> SEQ Figure \* ARABIC </w:instrText>
      </w:r>
      <w:r w:rsidR="00DB545F" w:rsidRPr="00120BD2">
        <w:fldChar w:fldCharType="separate"/>
      </w:r>
      <w:r w:rsidR="0089759B">
        <w:rPr>
          <w:noProof/>
        </w:rPr>
        <w:t>3</w:t>
      </w:r>
      <w:r w:rsidR="00DB545F" w:rsidRPr="00120BD2">
        <w:fldChar w:fldCharType="end"/>
      </w:r>
      <w:bookmarkEnd w:id="24"/>
      <w:r w:rsidRPr="00DC677F">
        <w:t xml:space="preserve">: Class diagram of the </w:t>
      </w:r>
      <w:proofErr w:type="spellStart"/>
      <w:r w:rsidRPr="00DC677F">
        <w:t>systemtest</w:t>
      </w:r>
      <w:proofErr w:type="spellEnd"/>
      <w:r w:rsidRPr="00DC677F">
        <w:t xml:space="preserve"> module with an example concrete test case and test suite</w:t>
      </w:r>
    </w:p>
    <w:p w14:paraId="21EFB4D7" w14:textId="77777777" w:rsidR="00B462C2" w:rsidRPr="00DC677F" w:rsidRDefault="00B462C2" w:rsidP="00765786">
      <w:pPr>
        <w:pStyle w:val="Heading4"/>
      </w:pPr>
      <w:bookmarkStart w:id="25" w:name="_Toc338859010"/>
      <w:bookmarkStart w:id="26" w:name="_Toc373159849"/>
      <w:proofErr w:type="spellStart"/>
      <w:r w:rsidRPr="00DC677F">
        <w:t>SystemTestCase</w:t>
      </w:r>
      <w:bookmarkEnd w:id="25"/>
      <w:bookmarkEnd w:id="26"/>
      <w:proofErr w:type="spellEnd"/>
    </w:p>
    <w:p w14:paraId="4CCB677E" w14:textId="08CF9D6E" w:rsidR="006434E5" w:rsidRPr="00DC677F" w:rsidRDefault="00AE2982" w:rsidP="00B462C2">
      <w:proofErr w:type="spellStart"/>
      <w:r w:rsidRPr="00DC677F">
        <w:t>SystemTestCase</w:t>
      </w:r>
      <w:proofErr w:type="spellEnd"/>
      <w:r w:rsidRPr="00DC677F">
        <w:t xml:space="preserve"> is a s</w:t>
      </w:r>
      <w:r w:rsidR="00B462C2" w:rsidRPr="00DC677F">
        <w:t xml:space="preserve">ubclass of </w:t>
      </w:r>
      <w:r w:rsidRPr="00DC677F">
        <w:t xml:space="preserve">the </w:t>
      </w:r>
      <w:proofErr w:type="spellStart"/>
      <w:r w:rsidR="00B462C2" w:rsidRPr="00DC677F">
        <w:t>unittest</w:t>
      </w:r>
      <w:r w:rsidR="00120BD2">
        <w:t>.</w:t>
      </w:r>
      <w:r w:rsidR="00B462C2" w:rsidRPr="00DC677F">
        <w:t>TestCase</w:t>
      </w:r>
      <w:proofErr w:type="spellEnd"/>
      <w:r w:rsidR="00120BD2">
        <w:t xml:space="preserve"> class</w:t>
      </w:r>
      <w:r w:rsidR="00B462C2" w:rsidRPr="00DC677F">
        <w:t xml:space="preserve">, extending it with a </w:t>
      </w:r>
      <w:proofErr w:type="spellStart"/>
      <w:r w:rsidR="00B462C2" w:rsidRPr="00DC677F">
        <w:t>suiteContext</w:t>
      </w:r>
      <w:proofErr w:type="spellEnd"/>
      <w:r w:rsidR="00B462C2" w:rsidRPr="00DC677F">
        <w:t xml:space="preserve"> attribute and the ability to store any log message during the test case execution</w:t>
      </w:r>
      <w:r w:rsidR="008743E8">
        <w:t xml:space="preserve">. </w:t>
      </w:r>
      <w:r w:rsidR="00B462C2" w:rsidRPr="00DC677F">
        <w:t>The log messages are recorded by a custom subclass</w:t>
      </w:r>
      <w:r w:rsidR="00B462C2" w:rsidRPr="00DC677F">
        <w:rPr>
          <w:rStyle w:val="FootnoteReference"/>
        </w:rPr>
        <w:footnoteReference w:id="1"/>
      </w:r>
      <w:r w:rsidR="00B462C2" w:rsidRPr="00DC677F">
        <w:t xml:space="preserve"> of the </w:t>
      </w:r>
      <w:proofErr w:type="spellStart"/>
      <w:r w:rsidR="00B462C2" w:rsidRPr="00DC677F">
        <w:t>logging.Handler</w:t>
      </w:r>
      <w:proofErr w:type="spellEnd"/>
      <w:r w:rsidR="00B462C2" w:rsidRPr="00DC677F">
        <w:t xml:space="preserve"> (from the Python standard library) class</w:t>
      </w:r>
      <w:r w:rsidR="008743E8">
        <w:t xml:space="preserve">. </w:t>
      </w:r>
      <w:r w:rsidR="00B462C2" w:rsidRPr="00DC677F">
        <w:t xml:space="preserve">This logging handler (stored in the _handler attribute) is added to the logger at runtime by the object of type </w:t>
      </w:r>
      <w:proofErr w:type="spellStart"/>
      <w:r w:rsidR="00B462C2" w:rsidRPr="00DC677F">
        <w:t>SystemTextTestResult</w:t>
      </w:r>
      <w:proofErr w:type="spellEnd"/>
      <w:r w:rsidR="00B462C2" w:rsidRPr="00DC677F">
        <w:t xml:space="preserve"> created by the test runner</w:t>
      </w:r>
      <w:r w:rsidR="008743E8">
        <w:t xml:space="preserve">. </w:t>
      </w:r>
      <w:r w:rsidR="00577F94" w:rsidRPr="00DC677F">
        <w:t>As a convenience, the standard logging methods (info, warning, error, critical and exception</w:t>
      </w:r>
      <w:r w:rsidR="00577F94" w:rsidRPr="00DC677F">
        <w:rPr>
          <w:rStyle w:val="FootnoteReference"/>
        </w:rPr>
        <w:footnoteReference w:id="2"/>
      </w:r>
      <w:r w:rsidR="00577F94" w:rsidRPr="00DC677F">
        <w:t xml:space="preserve">) have been added to </w:t>
      </w:r>
      <w:proofErr w:type="spellStart"/>
      <w:r w:rsidR="00577F94" w:rsidRPr="00DC677F">
        <w:t>SystemTestCase</w:t>
      </w:r>
      <w:proofErr w:type="spellEnd"/>
      <w:r w:rsidR="00577F94" w:rsidRPr="00DC677F">
        <w:t xml:space="preserve"> so that e.g. </w:t>
      </w:r>
      <w:proofErr w:type="gramStart"/>
      <w:r w:rsidR="00577F94" w:rsidRPr="00DC677F">
        <w:t>self.info(</w:t>
      </w:r>
      <w:proofErr w:type="gramEnd"/>
      <w:r w:rsidR="00577F94" w:rsidRPr="00DC677F">
        <w:t>‘Log message’) does the right thing.</w:t>
      </w:r>
      <w:r w:rsidR="00B462C2" w:rsidRPr="00DC677F">
        <w:br/>
        <w:t xml:space="preserve">All test cases must (indirectly) inherit from </w:t>
      </w:r>
      <w:proofErr w:type="spellStart"/>
      <w:r w:rsidR="00B462C2" w:rsidRPr="00DC677F">
        <w:t>SystemTestCase</w:t>
      </w:r>
      <w:proofErr w:type="spellEnd"/>
      <w:r w:rsidR="00B462C2" w:rsidRPr="00DC677F">
        <w:t xml:space="preserve"> and (for future extensibility) make sure not to override the </w:t>
      </w:r>
      <w:proofErr w:type="spellStart"/>
      <w:r w:rsidR="00B462C2" w:rsidRPr="00DC677F">
        <w:t>SystemTestCase</w:t>
      </w:r>
      <w:proofErr w:type="spellEnd"/>
      <w:r w:rsidR="00B462C2" w:rsidRPr="00DC677F">
        <w:t xml:space="preserve"> </w:t>
      </w:r>
      <w:proofErr w:type="spellStart"/>
      <w:r w:rsidR="00B462C2" w:rsidRPr="00DC677F">
        <w:t>setUp</w:t>
      </w:r>
      <w:proofErr w:type="spellEnd"/>
      <w:r w:rsidR="00B462C2" w:rsidRPr="00DC677F">
        <w:t xml:space="preserve"> and </w:t>
      </w:r>
      <w:proofErr w:type="spellStart"/>
      <w:r w:rsidR="00B462C2" w:rsidRPr="00DC677F">
        <w:t>tearDown</w:t>
      </w:r>
      <w:proofErr w:type="spellEnd"/>
      <w:r w:rsidR="00B462C2" w:rsidRPr="00DC677F">
        <w:t xml:space="preserve"> methods (inherited from </w:t>
      </w:r>
      <w:proofErr w:type="spellStart"/>
      <w:r w:rsidR="00B462C2" w:rsidRPr="00DC677F">
        <w:t>unittest.TestCase</w:t>
      </w:r>
      <w:proofErr w:type="spellEnd"/>
      <w:r w:rsidR="00B462C2" w:rsidRPr="00DC677F">
        <w:t>): they may be extended, but the subclass’ methods should call their parent’s methods.</w:t>
      </w:r>
      <w:r w:rsidR="00C30237" w:rsidRPr="00DC677F">
        <w:br/>
        <w:t xml:space="preserve">A </w:t>
      </w:r>
      <w:proofErr w:type="spellStart"/>
      <w:r w:rsidR="00C30237" w:rsidRPr="00DC677F">
        <w:t>SystemTestCase</w:t>
      </w:r>
      <w:proofErr w:type="spellEnd"/>
      <w:r w:rsidR="00C30237" w:rsidRPr="00DC677F">
        <w:t xml:space="preserve"> has a special </w:t>
      </w:r>
      <w:proofErr w:type="spellStart"/>
      <w:r w:rsidR="00C30237" w:rsidRPr="00DC677F">
        <w:t>product_version_detected_at_runtime</w:t>
      </w:r>
      <w:proofErr w:type="spellEnd"/>
      <w:r w:rsidR="00C30237" w:rsidRPr="00DC677F">
        <w:t xml:space="preserve"> member that </w:t>
      </w:r>
      <w:r w:rsidR="000E2A63" w:rsidRPr="00DC677F">
        <w:t xml:space="preserve">can be set only once to a value different from </w:t>
      </w:r>
      <w:r w:rsidRPr="00DC677F">
        <w:t>“</w:t>
      </w:r>
      <w:r w:rsidR="000E2A63" w:rsidRPr="00DC677F">
        <w:t>None</w:t>
      </w:r>
      <w:r w:rsidRPr="00DC677F">
        <w:t>”</w:t>
      </w:r>
      <w:r w:rsidR="000E2A63" w:rsidRPr="00DC677F">
        <w:t xml:space="preserve"> during the lifetime of the test case object</w:t>
      </w:r>
      <w:r w:rsidR="008743E8">
        <w:t xml:space="preserve">. </w:t>
      </w:r>
      <w:r w:rsidR="000E2A63" w:rsidRPr="00DC677F">
        <w:t xml:space="preserve">This member is used during test case reporting to </w:t>
      </w:r>
      <w:proofErr w:type="spellStart"/>
      <w:r w:rsidR="000E2A63" w:rsidRPr="00DC677F">
        <w:t>TestLink</w:t>
      </w:r>
      <w:proofErr w:type="spellEnd"/>
      <w:r w:rsidR="008743E8">
        <w:t xml:space="preserve">. </w:t>
      </w:r>
      <w:r w:rsidR="000E2A63" w:rsidRPr="00DC677F">
        <w:t>Setting it is optional</w:t>
      </w:r>
      <w:r w:rsidR="008743E8">
        <w:t xml:space="preserve">. </w:t>
      </w:r>
      <w:r w:rsidR="000E2A63" w:rsidRPr="00DC677F">
        <w:t xml:space="preserve">The benefit of setting it is that if set and if it is equal to the build name specified on the command line and if that particular build doesn’t already exist in </w:t>
      </w:r>
      <w:proofErr w:type="spellStart"/>
      <w:r w:rsidR="000E2A63" w:rsidRPr="00DC677F">
        <w:lastRenderedPageBreak/>
        <w:t>TestLink</w:t>
      </w:r>
      <w:proofErr w:type="spellEnd"/>
      <w:r w:rsidR="000E2A63" w:rsidRPr="00DC677F">
        <w:t xml:space="preserve">, then the build is automatically created in </w:t>
      </w:r>
      <w:proofErr w:type="spellStart"/>
      <w:r w:rsidR="000E2A63" w:rsidRPr="00DC677F">
        <w:t>TestLink</w:t>
      </w:r>
      <w:proofErr w:type="spellEnd"/>
      <w:r w:rsidR="000E2A63" w:rsidRPr="00DC677F">
        <w:t xml:space="preserve"> before reporting the test case result.</w:t>
      </w:r>
      <w:r w:rsidR="00845163" w:rsidRPr="00DC677F">
        <w:br/>
        <w:t xml:space="preserve">A test case can override the </w:t>
      </w:r>
      <w:proofErr w:type="spellStart"/>
      <w:r w:rsidR="00845163" w:rsidRPr="00DC677F">
        <w:t>get_extended_logs</w:t>
      </w:r>
      <w:proofErr w:type="spellEnd"/>
      <w:r w:rsidR="00845163" w:rsidRPr="00DC677F">
        <w:t xml:space="preserve"> function to return a list of file names that contain additional information about the test run</w:t>
      </w:r>
      <w:r w:rsidR="008743E8">
        <w:t xml:space="preserve">. </w:t>
      </w:r>
      <w:r w:rsidR="00845163" w:rsidRPr="00DC677F">
        <w:t xml:space="preserve">Currently, these file names are appended to the notes of the test execution in </w:t>
      </w:r>
      <w:proofErr w:type="spellStart"/>
      <w:r w:rsidR="00845163" w:rsidRPr="00DC677F">
        <w:t>TestLink</w:t>
      </w:r>
      <w:proofErr w:type="spellEnd"/>
      <w:r w:rsidR="00845163" w:rsidRPr="00DC677F">
        <w:t xml:space="preserve"> for blocked and failing test cases</w:t>
      </w:r>
      <w:r w:rsidR="008743E8">
        <w:t xml:space="preserve">. </w:t>
      </w:r>
      <w:r w:rsidR="00FF0F6C" w:rsidRPr="00DC677F">
        <w:t xml:space="preserve">The </w:t>
      </w:r>
      <w:proofErr w:type="spellStart"/>
      <w:r w:rsidR="00FF0F6C" w:rsidRPr="00DC677F">
        <w:t>get_extended_logs</w:t>
      </w:r>
      <w:proofErr w:type="spellEnd"/>
      <w:r w:rsidR="00FF0F6C" w:rsidRPr="00DC677F">
        <w:t xml:space="preserve"> function e.g. copies the files from the different machines in the</w:t>
      </w:r>
      <w:r w:rsidR="003F404B" w:rsidRPr="00DC677F">
        <w:t xml:space="preserve"> environment IAS was installed i</w:t>
      </w:r>
      <w:r w:rsidR="00FF0F6C" w:rsidRPr="00DC677F">
        <w:t>n to a central location and reports</w:t>
      </w:r>
      <w:r w:rsidR="00785C30" w:rsidRPr="00DC677F">
        <w:t xml:space="preserve"> back the names of these copies.</w:t>
      </w:r>
      <w:r w:rsidR="00785C30" w:rsidRPr="00DC677F">
        <w:br/>
        <w:t xml:space="preserve">In some ways, a </w:t>
      </w:r>
      <w:proofErr w:type="spellStart"/>
      <w:r w:rsidR="00785C30" w:rsidRPr="00DC677F">
        <w:t>SystemTestCase</w:t>
      </w:r>
      <w:proofErr w:type="spellEnd"/>
      <w:r w:rsidR="00785C30" w:rsidRPr="00DC677F">
        <w:t xml:space="preserve"> class is also a suite: it will be instantiated once for each method whose name starts with `test’ (the instances are test cases)</w:t>
      </w:r>
      <w:r w:rsidR="008743E8">
        <w:t xml:space="preserve">. </w:t>
      </w:r>
      <w:r w:rsidR="00785C30" w:rsidRPr="00DC677F">
        <w:t xml:space="preserve">Hence, a </w:t>
      </w:r>
      <w:proofErr w:type="spellStart"/>
      <w:r w:rsidR="00785C30" w:rsidRPr="00DC677F">
        <w:t>SystemTestCase</w:t>
      </w:r>
      <w:proofErr w:type="spellEnd"/>
      <w:r w:rsidR="00785C30" w:rsidRPr="00DC677F">
        <w:t xml:space="preserve"> class can also define a </w:t>
      </w:r>
      <w:proofErr w:type="spellStart"/>
      <w:r w:rsidR="00785C30" w:rsidRPr="00DC677F">
        <w:t>tl_mapping</w:t>
      </w:r>
      <w:proofErr w:type="spellEnd"/>
      <w:r w:rsidR="00785C30" w:rsidRPr="00DC677F">
        <w:t xml:space="preserve"> attribute similar to the </w:t>
      </w:r>
      <w:proofErr w:type="spellStart"/>
      <w:r w:rsidR="00785C30" w:rsidRPr="00DC677F">
        <w:t>tl_mapping</w:t>
      </w:r>
      <w:proofErr w:type="spellEnd"/>
      <w:r w:rsidR="00785C30" w:rsidRPr="00DC677F">
        <w:t xml:space="preserve"> attribute in </w:t>
      </w:r>
      <w:proofErr w:type="spellStart"/>
      <w:r w:rsidR="00785C30" w:rsidRPr="00DC677F">
        <w:t>SystemTestSuite</w:t>
      </w:r>
      <w:proofErr w:type="spellEnd"/>
      <w:r w:rsidR="00785C30" w:rsidRPr="00DC677F">
        <w:t>.</w:t>
      </w:r>
      <w:r w:rsidR="006434E5">
        <w:br/>
        <w:t xml:space="preserve">Compared with </w:t>
      </w:r>
      <w:proofErr w:type="spellStart"/>
      <w:r w:rsidR="006434E5">
        <w:t>unittest.TestCase</w:t>
      </w:r>
      <w:proofErr w:type="spellEnd"/>
      <w:r w:rsidR="006434E5">
        <w:t xml:space="preserve">, </w:t>
      </w:r>
      <w:proofErr w:type="spellStart"/>
      <w:r w:rsidR="006434E5">
        <w:t>SystemTestCase</w:t>
      </w:r>
      <w:proofErr w:type="spellEnd"/>
      <w:r w:rsidR="006434E5">
        <w:t xml:space="preserve"> has an extra initialization step: there is sometimes a need to initialize each instance (one for each test method inside a test case class) slightly differently.  However, a test case’s __</w:t>
      </w:r>
      <w:proofErr w:type="spellStart"/>
      <w:r w:rsidR="006434E5">
        <w:t>init</w:t>
      </w:r>
      <w:proofErr w:type="spellEnd"/>
      <w:r w:rsidR="006434E5">
        <w:t>__ method’s signature is fixed and the __</w:t>
      </w:r>
      <w:proofErr w:type="spellStart"/>
      <w:r w:rsidR="006434E5">
        <w:t>init</w:t>
      </w:r>
      <w:proofErr w:type="spellEnd"/>
      <w:r w:rsidR="006434E5">
        <w:t xml:space="preserve">__ method is (in the source code) far away from the different test methods of the same class.  The </w:t>
      </w:r>
      <w:proofErr w:type="spellStart"/>
      <w:r w:rsidR="006434E5">
        <w:t>variant_precondition</w:t>
      </w:r>
      <w:proofErr w:type="spellEnd"/>
      <w:r w:rsidR="006434E5">
        <w:t xml:space="preserve"> method is run right after the __</w:t>
      </w:r>
      <w:proofErr w:type="spellStart"/>
      <w:r w:rsidR="006434E5">
        <w:t>init</w:t>
      </w:r>
      <w:proofErr w:type="spellEnd"/>
      <w:r w:rsidR="006434E5">
        <w:t xml:space="preserve">__ method with the method name as parameter and all keyword parameters provided to the </w:t>
      </w:r>
      <w:proofErr w:type="spellStart"/>
      <w:r w:rsidR="006434E5">
        <w:t>with_variant_precondition</w:t>
      </w:r>
      <w:proofErr w:type="spellEnd"/>
      <w:r w:rsidR="006434E5">
        <w:t xml:space="preserve"> decorator.  The default implementation of </w:t>
      </w:r>
      <w:proofErr w:type="spellStart"/>
      <w:r w:rsidR="006434E5">
        <w:t>variant_precondition</w:t>
      </w:r>
      <w:proofErr w:type="spellEnd"/>
      <w:r w:rsidR="006434E5">
        <w:t xml:space="preserve"> turns the keyword parameters into instance attributes</w:t>
      </w:r>
      <w:r w:rsidR="00525841">
        <w:t xml:space="preserve"> (for more details, see </w:t>
      </w:r>
      <w:bookmarkStart w:id="27" w:name="_GoBack"/>
      <w:bookmarkEnd w:id="27"/>
      <w:r w:rsidR="00525841">
        <w:fldChar w:fldCharType="begin"/>
      </w:r>
      <w:r w:rsidR="00525841">
        <w:instrText>HYPERLINK "https://git.vasco.com/wqa/sdtf/raw/master/doc/variant_precondition.org"</w:instrText>
      </w:r>
      <w:r w:rsidR="00525841">
        <w:fldChar w:fldCharType="separate"/>
      </w:r>
      <w:r w:rsidR="00525841" w:rsidRPr="00525841">
        <w:rPr>
          <w:rStyle w:val="Hyperlink"/>
        </w:rPr>
        <w:t>doc/variant_precondition.org</w:t>
      </w:r>
      <w:r w:rsidR="00525841">
        <w:fldChar w:fldCharType="end"/>
      </w:r>
      <w:r w:rsidR="00525841">
        <w:t xml:space="preserve">, first committed in </w:t>
      </w:r>
      <w:hyperlink r:id="rId16" w:history="1">
        <w:r w:rsidR="00525841" w:rsidRPr="00525841">
          <w:rPr>
            <w:rStyle w:val="Hyperlink"/>
          </w:rPr>
          <w:t>a5298381e83c5ca1</w:t>
        </w:r>
      </w:hyperlink>
      <w:r w:rsidR="00525841">
        <w:t>)</w:t>
      </w:r>
      <w:r w:rsidR="006434E5">
        <w:t>.</w:t>
      </w:r>
      <w:r w:rsidR="006434E5">
        <w:br/>
        <w:t xml:space="preserve">The </w:t>
      </w:r>
      <w:proofErr w:type="spellStart"/>
      <w:r w:rsidR="006434E5">
        <w:t>get_known_issues</w:t>
      </w:r>
      <w:proofErr w:type="spellEnd"/>
      <w:r w:rsidR="006434E5">
        <w:t xml:space="preserve"> method is called for test cases that signal anything but a success.  The return values are used to update </w:t>
      </w:r>
      <w:proofErr w:type="spellStart"/>
      <w:r w:rsidR="006434E5">
        <w:t>TestLink</w:t>
      </w:r>
      <w:proofErr w:type="spellEnd"/>
      <w:r w:rsidR="006434E5">
        <w:t xml:space="preserve"> with related issue IDs.  Care must be taken when implementing </w:t>
      </w:r>
      <w:proofErr w:type="spellStart"/>
      <w:r w:rsidR="006434E5">
        <w:t>get_known_issues</w:t>
      </w:r>
      <w:proofErr w:type="spellEnd"/>
      <w:r w:rsidR="006434E5">
        <w:t xml:space="preserve"> not to attribute issue IDs when other issues are </w:t>
      </w:r>
      <w:r w:rsidR="004310F8">
        <w:t>present for which no issue ID is known.</w:t>
      </w:r>
    </w:p>
    <w:p w14:paraId="21EFB4D9" w14:textId="77777777" w:rsidR="00B462C2" w:rsidRPr="00DC677F" w:rsidRDefault="00B462C2" w:rsidP="00765786">
      <w:pPr>
        <w:pStyle w:val="Heading4"/>
      </w:pPr>
      <w:bookmarkStart w:id="28" w:name="_Toc338859011"/>
      <w:bookmarkStart w:id="29" w:name="_Toc373159850"/>
      <w:proofErr w:type="spellStart"/>
      <w:r w:rsidRPr="00DC677F">
        <w:t>SystemTestSuite</w:t>
      </w:r>
      <w:bookmarkEnd w:id="28"/>
      <w:bookmarkEnd w:id="29"/>
      <w:proofErr w:type="spellEnd"/>
    </w:p>
    <w:p w14:paraId="21EFB4DA" w14:textId="77777777" w:rsidR="00B462C2" w:rsidRPr="00DC677F" w:rsidRDefault="00B462C2" w:rsidP="00B462C2">
      <w:r w:rsidRPr="00DC677F">
        <w:t xml:space="preserve">Subclass of </w:t>
      </w:r>
      <w:proofErr w:type="spellStart"/>
      <w:r w:rsidRPr="00DC677F">
        <w:t>unittest.TestSuite</w:t>
      </w:r>
      <w:proofErr w:type="spellEnd"/>
      <w:r w:rsidRPr="00DC677F">
        <w:t xml:space="preserve">, extending it with a </w:t>
      </w:r>
      <w:proofErr w:type="spellStart"/>
      <w:r w:rsidRPr="00DC677F">
        <w:t>setUp</w:t>
      </w:r>
      <w:proofErr w:type="spellEnd"/>
      <w:r w:rsidRPr="00DC677F">
        <w:t xml:space="preserve">, a </w:t>
      </w:r>
      <w:proofErr w:type="spellStart"/>
      <w:r w:rsidRPr="00DC677F">
        <w:t>tearDown</w:t>
      </w:r>
      <w:proofErr w:type="spellEnd"/>
      <w:r w:rsidRPr="00DC677F">
        <w:t xml:space="preserve"> method and a </w:t>
      </w:r>
      <w:proofErr w:type="spellStart"/>
      <w:r w:rsidRPr="00DC677F">
        <w:t>suiteContext</w:t>
      </w:r>
      <w:proofErr w:type="spellEnd"/>
      <w:r w:rsidRPr="00DC677F">
        <w:t xml:space="preserve"> attribute</w:t>
      </w:r>
      <w:r w:rsidR="008743E8">
        <w:t xml:space="preserve">. </w:t>
      </w:r>
      <w:r w:rsidRPr="00DC677F">
        <w:t xml:space="preserve">The run method is extended to actually call the suite’s </w:t>
      </w:r>
      <w:proofErr w:type="spellStart"/>
      <w:r w:rsidRPr="00DC677F">
        <w:t>setUp</w:t>
      </w:r>
      <w:proofErr w:type="spellEnd"/>
      <w:r w:rsidRPr="00DC677F">
        <w:t xml:space="preserve"> and </w:t>
      </w:r>
      <w:proofErr w:type="spellStart"/>
      <w:r w:rsidRPr="00DC677F">
        <w:t>tearDown</w:t>
      </w:r>
      <w:proofErr w:type="spellEnd"/>
      <w:r w:rsidRPr="00DC677F">
        <w:t xml:space="preserve"> methods.</w:t>
      </w:r>
      <w:r w:rsidR="00747340" w:rsidRPr="00DC677F">
        <w:br/>
        <w:t>As a convenience, the standard logging methods (info, warning, error, critical and exception</w:t>
      </w:r>
      <w:r w:rsidR="00747340" w:rsidRPr="00DC677F">
        <w:rPr>
          <w:rStyle w:val="FootnoteReference"/>
        </w:rPr>
        <w:footnoteReference w:id="3"/>
      </w:r>
      <w:r w:rsidR="00747340" w:rsidRPr="00DC677F">
        <w:t xml:space="preserve">) have been added to </w:t>
      </w:r>
      <w:proofErr w:type="spellStart"/>
      <w:r w:rsidR="00747340" w:rsidRPr="00DC677F">
        <w:t>SystemTestCase</w:t>
      </w:r>
      <w:proofErr w:type="spellEnd"/>
      <w:r w:rsidR="00747340" w:rsidRPr="00DC677F">
        <w:t xml:space="preserve"> so that e.g. </w:t>
      </w:r>
      <w:proofErr w:type="gramStart"/>
      <w:r w:rsidR="00747340" w:rsidRPr="00DC677F">
        <w:t>self.info(</w:t>
      </w:r>
      <w:proofErr w:type="gramEnd"/>
      <w:r w:rsidR="00747340" w:rsidRPr="00DC677F">
        <w:t>‘Log message’) does the right thing.</w:t>
      </w:r>
      <w:r w:rsidR="00706A22" w:rsidRPr="00DC677F">
        <w:br/>
        <w:t xml:space="preserve">The suites can be used to represent the directory structure of the test case organization in </w:t>
      </w:r>
      <w:proofErr w:type="spellStart"/>
      <w:r w:rsidR="00706A22" w:rsidRPr="00DC677F">
        <w:t>TestLink</w:t>
      </w:r>
      <w:proofErr w:type="spellEnd"/>
      <w:r w:rsidR="00706A22" w:rsidRPr="00DC677F">
        <w:t xml:space="preserve">: if the suite class defines a member </w:t>
      </w:r>
      <w:proofErr w:type="spellStart"/>
      <w:r w:rsidR="00706A22" w:rsidRPr="00DC677F">
        <w:t>tl_mapping</w:t>
      </w:r>
      <w:proofErr w:type="spellEnd"/>
      <w:r w:rsidR="00706A22" w:rsidRPr="00DC677F">
        <w:t xml:space="preserve">, it is remembered at test execution time (see </w:t>
      </w:r>
      <w:proofErr w:type="spellStart"/>
      <w:r w:rsidR="00706A22" w:rsidRPr="00DC677F">
        <w:t>SystemTestCase.safe_path_when_</w:t>
      </w:r>
      <w:proofErr w:type="gramStart"/>
      <w:r w:rsidR="00706A22" w:rsidRPr="00DC677F">
        <w:t>run</w:t>
      </w:r>
      <w:proofErr w:type="spellEnd"/>
      <w:r w:rsidR="00706A22" w:rsidRPr="00DC677F">
        <w:t>(</w:t>
      </w:r>
      <w:proofErr w:type="gramEnd"/>
      <w:r w:rsidR="00706A22" w:rsidRPr="00DC677F">
        <w:t>) to query those values</w:t>
      </w:r>
      <w:r w:rsidR="00126BA2" w:rsidRPr="00DC677F">
        <w:t xml:space="preserve">). </w:t>
      </w:r>
      <w:r w:rsidR="00706A22" w:rsidRPr="00DC677F">
        <w:t xml:space="preserve">This is used during reporting to </w:t>
      </w:r>
      <w:proofErr w:type="spellStart"/>
      <w:r w:rsidR="00706A22" w:rsidRPr="00DC677F">
        <w:t>TestLink</w:t>
      </w:r>
      <w:proofErr w:type="spellEnd"/>
      <w:r w:rsidR="00706A22" w:rsidRPr="00DC677F">
        <w:t xml:space="preserve"> to distinguish test cases with the same name but defined in different folders.</w:t>
      </w:r>
      <w:r w:rsidR="00CD434E" w:rsidRPr="00DC677F">
        <w:br/>
      </w:r>
      <w:r w:rsidR="00A53DB6" w:rsidRPr="00DC677F">
        <w:t xml:space="preserve">When defined, the </w:t>
      </w:r>
      <w:proofErr w:type="spellStart"/>
      <w:r w:rsidR="00A53DB6" w:rsidRPr="00DC677F">
        <w:t>testcases</w:t>
      </w:r>
      <w:proofErr w:type="spellEnd"/>
      <w:r w:rsidR="00A53DB6" w:rsidRPr="00DC677F">
        <w:t xml:space="preserve"> member in a suite is used to automatically add instantiate test cases and add them to the suite at suite initialization time.</w:t>
      </w:r>
    </w:p>
    <w:p w14:paraId="21EFB4DB" w14:textId="77777777" w:rsidR="00B462C2" w:rsidRPr="00DC677F" w:rsidRDefault="00B462C2" w:rsidP="00765786">
      <w:pPr>
        <w:pStyle w:val="Heading4"/>
      </w:pPr>
      <w:bookmarkStart w:id="30" w:name="_Toc338859012"/>
      <w:bookmarkStart w:id="31" w:name="_Toc373159851"/>
      <w:proofErr w:type="spellStart"/>
      <w:r w:rsidRPr="00DC677F">
        <w:t>SystemTextTestResult</w:t>
      </w:r>
      <w:bookmarkEnd w:id="30"/>
      <w:bookmarkEnd w:id="31"/>
      <w:proofErr w:type="spellEnd"/>
    </w:p>
    <w:p w14:paraId="21EFB4DC" w14:textId="77777777" w:rsidR="00B462C2" w:rsidRPr="00DC677F" w:rsidRDefault="00B462C2" w:rsidP="00B462C2">
      <w:proofErr w:type="gramStart"/>
      <w:r w:rsidRPr="00DC677F">
        <w:t xml:space="preserve">Subclass of </w:t>
      </w:r>
      <w:proofErr w:type="spellStart"/>
      <w:r w:rsidRPr="00DC677F">
        <w:t>TextTestResult</w:t>
      </w:r>
      <w:proofErr w:type="spellEnd"/>
      <w:r w:rsidRPr="00DC677F">
        <w:t xml:space="preserve">, also adding the </w:t>
      </w:r>
      <w:proofErr w:type="spellStart"/>
      <w:r w:rsidRPr="00DC677F">
        <w:t>passed</w:t>
      </w:r>
      <w:proofErr w:type="spellEnd"/>
      <w:r w:rsidRPr="00DC677F">
        <w:t xml:space="preserve"> test cases to the </w:t>
      </w:r>
      <w:proofErr w:type="spellStart"/>
      <w:r w:rsidRPr="00DC677F">
        <w:t>testResult</w:t>
      </w:r>
      <w:proofErr w:type="spellEnd"/>
      <w:r w:rsidRPr="00DC677F">
        <w:t xml:space="preserve"> object, because passes must be recorded in the Test Management System as well.</w:t>
      </w:r>
      <w:proofErr w:type="gramEnd"/>
      <w:r w:rsidR="00C30237" w:rsidRPr="00DC677F">
        <w:t xml:space="preserve"> All </w:t>
      </w:r>
      <w:proofErr w:type="spellStart"/>
      <w:r w:rsidR="00C30237" w:rsidRPr="00DC677F">
        <w:t>addXXX</w:t>
      </w:r>
      <w:proofErr w:type="spellEnd"/>
      <w:r w:rsidR="00C30237" w:rsidRPr="00DC677F">
        <w:t xml:space="preserve"> methods have been extended to immediately report the test case result to the test management system (framework/core/tms.py, itself currently using framework/core/testlink.py)</w:t>
      </w:r>
      <w:r w:rsidR="008743E8">
        <w:t xml:space="preserve">. </w:t>
      </w:r>
      <w:r w:rsidR="006D196A" w:rsidRPr="00DC677F">
        <w:t xml:space="preserve">For </w:t>
      </w:r>
      <w:proofErr w:type="spellStart"/>
      <w:r w:rsidR="006D196A" w:rsidRPr="00DC677F">
        <w:t>TestLink</w:t>
      </w:r>
      <w:proofErr w:type="spellEnd"/>
      <w:r w:rsidR="006D196A" w:rsidRPr="00DC677F">
        <w:t xml:space="preserve">, this action is able to create the build ID automatically in </w:t>
      </w:r>
      <w:proofErr w:type="spellStart"/>
      <w:r w:rsidR="006D196A" w:rsidRPr="00DC677F">
        <w:t>TestLink</w:t>
      </w:r>
      <w:proofErr w:type="spellEnd"/>
      <w:r w:rsidR="006D196A" w:rsidRPr="00DC677F">
        <w:t xml:space="preserve"> for the selected test plan if needed, but only if the new build ID has been confirmed during the test case execution (by setting the </w:t>
      </w:r>
      <w:proofErr w:type="spellStart"/>
      <w:r w:rsidR="006D196A" w:rsidRPr="00DC677F">
        <w:t>product_version_detected_at_runtime</w:t>
      </w:r>
      <w:proofErr w:type="spellEnd"/>
      <w:r w:rsidR="006D196A" w:rsidRPr="00DC677F">
        <w:t xml:space="preserve"> member of the test case).</w:t>
      </w:r>
      <w:r w:rsidRPr="00DC677F">
        <w:br/>
      </w:r>
      <w:r w:rsidRPr="00DC677F">
        <w:lastRenderedPageBreak/>
        <w:t xml:space="preserve">The logging handler recording the test case specific log messages is added to the logger at runtime by the </w:t>
      </w:r>
      <w:proofErr w:type="spellStart"/>
      <w:r w:rsidRPr="00DC677F">
        <w:t>SystemTextTestResult</w:t>
      </w:r>
      <w:proofErr w:type="spellEnd"/>
      <w:r w:rsidRPr="00DC677F">
        <w:t xml:space="preserve"> method </w:t>
      </w:r>
      <w:proofErr w:type="spellStart"/>
      <w:r w:rsidRPr="00DC677F">
        <w:t>startTest</w:t>
      </w:r>
      <w:proofErr w:type="spellEnd"/>
      <w:r w:rsidRPr="00DC677F">
        <w:t xml:space="preserve"> and removed from the logger by the </w:t>
      </w:r>
      <w:proofErr w:type="spellStart"/>
      <w:r w:rsidRPr="00DC677F">
        <w:t>SystemTextTestResult</w:t>
      </w:r>
      <w:proofErr w:type="spellEnd"/>
      <w:r w:rsidRPr="00DC677F">
        <w:t xml:space="preserve"> method </w:t>
      </w:r>
      <w:proofErr w:type="spellStart"/>
      <w:r w:rsidRPr="00DC677F">
        <w:t>stopTest</w:t>
      </w:r>
      <w:proofErr w:type="spellEnd"/>
      <w:r w:rsidR="008743E8">
        <w:t xml:space="preserve">. </w:t>
      </w:r>
      <w:r w:rsidRPr="00DC677F">
        <w:t xml:space="preserve">Another possibility would have been to add it to the </w:t>
      </w:r>
      <w:proofErr w:type="spellStart"/>
      <w:r w:rsidRPr="00DC677F">
        <w:t>setUp</w:t>
      </w:r>
      <w:proofErr w:type="spellEnd"/>
      <w:r w:rsidRPr="00DC677F">
        <w:t>/</w:t>
      </w:r>
      <w:proofErr w:type="spellStart"/>
      <w:r w:rsidRPr="00DC677F">
        <w:t>tearDown</w:t>
      </w:r>
      <w:proofErr w:type="spellEnd"/>
      <w:r w:rsidRPr="00DC677F">
        <w:t xml:space="preserve"> method of </w:t>
      </w:r>
      <w:proofErr w:type="spellStart"/>
      <w:r w:rsidRPr="00DC677F">
        <w:t>SystemTestCase</w:t>
      </w:r>
      <w:proofErr w:type="spellEnd"/>
      <w:r w:rsidR="008743E8">
        <w:t xml:space="preserve">. </w:t>
      </w:r>
      <w:r w:rsidRPr="00DC677F">
        <w:t xml:space="preserve">However, there would have been the risk of subclasses forgetting to call their parent’s </w:t>
      </w:r>
      <w:proofErr w:type="spellStart"/>
      <w:r w:rsidRPr="00DC677F">
        <w:t>setUp</w:t>
      </w:r>
      <w:proofErr w:type="spellEnd"/>
      <w:r w:rsidRPr="00DC677F">
        <w:t>/</w:t>
      </w:r>
      <w:proofErr w:type="spellStart"/>
      <w:r w:rsidRPr="00DC677F">
        <w:t>tearDown</w:t>
      </w:r>
      <w:proofErr w:type="spellEnd"/>
      <w:r w:rsidRPr="00DC677F">
        <w:t xml:space="preserve"> methods</w:t>
      </w:r>
      <w:r w:rsidR="008743E8">
        <w:t xml:space="preserve">. </w:t>
      </w:r>
      <w:r w:rsidRPr="00DC677F">
        <w:t xml:space="preserve">Since </w:t>
      </w:r>
      <w:proofErr w:type="spellStart"/>
      <w:r w:rsidRPr="00DC677F">
        <w:t>SystemTextTestResult</w:t>
      </w:r>
      <w:proofErr w:type="spellEnd"/>
      <w:r w:rsidRPr="00DC677F">
        <w:t xml:space="preserve"> is less likely to be </w:t>
      </w:r>
      <w:proofErr w:type="spellStart"/>
      <w:r w:rsidRPr="00DC677F">
        <w:t>subclassed</w:t>
      </w:r>
      <w:proofErr w:type="spellEnd"/>
      <w:r w:rsidRPr="00DC677F">
        <w:t>, the risk is reduced.</w:t>
      </w:r>
    </w:p>
    <w:p w14:paraId="21EFB4DD" w14:textId="77777777" w:rsidR="00B462C2" w:rsidRPr="00DC677F" w:rsidRDefault="00B462C2" w:rsidP="00765786">
      <w:pPr>
        <w:pStyle w:val="Heading4"/>
      </w:pPr>
      <w:bookmarkStart w:id="32" w:name="_Toc338859013"/>
      <w:bookmarkStart w:id="33" w:name="_Toc373159852"/>
      <w:proofErr w:type="spellStart"/>
      <w:r w:rsidRPr="00DC677F">
        <w:t>SystemTestLoader</w:t>
      </w:r>
      <w:bookmarkEnd w:id="32"/>
      <w:bookmarkEnd w:id="33"/>
      <w:proofErr w:type="spellEnd"/>
    </w:p>
    <w:p w14:paraId="21EFB4DE" w14:textId="77777777" w:rsidR="00B462C2" w:rsidRPr="00DC677F" w:rsidRDefault="00B462C2" w:rsidP="00D86AEA">
      <w:pPr>
        <w:keepNext/>
        <w:keepLines/>
      </w:pPr>
      <w:r w:rsidRPr="00DC677F">
        <w:t xml:space="preserve">The </w:t>
      </w:r>
      <w:proofErr w:type="spellStart"/>
      <w:r w:rsidRPr="00DC677F">
        <w:t>unittest</w:t>
      </w:r>
      <w:proofErr w:type="spellEnd"/>
      <w:r w:rsidRPr="00DC677F">
        <w:t xml:space="preserve"> framework works with the concept of a suite (</w:t>
      </w:r>
      <w:proofErr w:type="spellStart"/>
      <w:r w:rsidRPr="00DC677F">
        <w:t>unittest.TestSuite</w:t>
      </w:r>
      <w:proofErr w:type="spellEnd"/>
      <w:r w:rsidRPr="00DC677F">
        <w:t>) that is run by a test runner (</w:t>
      </w:r>
      <w:proofErr w:type="spellStart"/>
      <w:r w:rsidRPr="00DC677F">
        <w:t>unittest.TestRunner</w:t>
      </w:r>
      <w:proofErr w:type="spellEnd"/>
      <w:r w:rsidRPr="00DC677F">
        <w:t>)</w:t>
      </w:r>
      <w:r w:rsidR="008743E8">
        <w:t xml:space="preserve">. </w:t>
      </w:r>
      <w:r w:rsidRPr="00DC677F">
        <w:t xml:space="preserve">Building the suite can be automated by a </w:t>
      </w:r>
      <w:proofErr w:type="spellStart"/>
      <w:r w:rsidRPr="00DC677F">
        <w:t>TestLoader</w:t>
      </w:r>
      <w:proofErr w:type="spellEnd"/>
      <w:r w:rsidRPr="00DC677F">
        <w:t xml:space="preserve"> instance: based on naming conventions, the test loader will instantiate given test cases and add them to the suite</w:t>
      </w:r>
      <w:r w:rsidR="008743E8">
        <w:t xml:space="preserve">. </w:t>
      </w:r>
      <w:r w:rsidRPr="00DC677F">
        <w:t xml:space="preserve">Unfortunately, the instantiation of the test case can’t be parameterized to allow </w:t>
      </w:r>
      <w:proofErr w:type="gramStart"/>
      <w:r w:rsidRPr="00DC677F">
        <w:t>to pass</w:t>
      </w:r>
      <w:proofErr w:type="gramEnd"/>
      <w:r w:rsidRPr="00DC677F">
        <w:t xml:space="preserve"> the suite context</w:t>
      </w:r>
      <w:r w:rsidRPr="00DC677F">
        <w:rPr>
          <w:rStyle w:val="FootnoteReference"/>
        </w:rPr>
        <w:footnoteReference w:id="4"/>
      </w:r>
      <w:r w:rsidRPr="00DC677F">
        <w:t xml:space="preserve">. To solve this problem, the </w:t>
      </w:r>
      <w:proofErr w:type="spellStart"/>
      <w:r w:rsidRPr="00DC677F">
        <w:t>unittest.TestLoader</w:t>
      </w:r>
      <w:proofErr w:type="spellEnd"/>
      <w:r w:rsidRPr="00DC677F">
        <w:t xml:space="preserve"> was </w:t>
      </w:r>
      <w:proofErr w:type="spellStart"/>
      <w:r w:rsidRPr="00DC677F">
        <w:t>subclassed</w:t>
      </w:r>
      <w:proofErr w:type="spellEnd"/>
      <w:r w:rsidRPr="00DC677F">
        <w:t xml:space="preserve"> (to use its auxiliary utility functions) and one of the </w:t>
      </w:r>
      <w:proofErr w:type="spellStart"/>
      <w:r w:rsidRPr="00DC677F">
        <w:t>loadXXX</w:t>
      </w:r>
      <w:proofErr w:type="spellEnd"/>
      <w:r w:rsidRPr="00DC677F">
        <w:t xml:space="preserve"> methods was copy pasted then adapted to pass the </w:t>
      </w:r>
      <w:proofErr w:type="spellStart"/>
      <w:r w:rsidRPr="00DC677F">
        <w:t>suiteContext</w:t>
      </w:r>
      <w:proofErr w:type="spellEnd"/>
      <w:r w:rsidRPr="00DC677F">
        <w:t xml:space="preserve">. All other methods have been overwritten to raise a </w:t>
      </w:r>
      <w:proofErr w:type="spellStart"/>
      <w:r w:rsidRPr="00DC677F">
        <w:t>NotImplementedError</w:t>
      </w:r>
      <w:proofErr w:type="spellEnd"/>
      <w:r w:rsidRPr="00DC677F">
        <w:t>.</w:t>
      </w:r>
    </w:p>
    <w:p w14:paraId="21EFB4DF" w14:textId="77777777" w:rsidR="00B462C2" w:rsidRPr="00120BD2" w:rsidRDefault="00B462C2" w:rsidP="00765786">
      <w:pPr>
        <w:pStyle w:val="Heading3"/>
        <w:rPr>
          <w:lang w:val="en-US"/>
        </w:rPr>
      </w:pPr>
      <w:bookmarkStart w:id="34" w:name="_Toc338859014"/>
      <w:bookmarkStart w:id="35" w:name="_Toc373159853"/>
      <w:r w:rsidRPr="00120BD2">
        <w:rPr>
          <w:lang w:val="en-US"/>
        </w:rPr>
        <w:t>Logging</w:t>
      </w:r>
      <w:bookmarkEnd w:id="34"/>
      <w:bookmarkEnd w:id="35"/>
    </w:p>
    <w:p w14:paraId="21EFB4E0" w14:textId="77777777" w:rsidR="00B462C2" w:rsidRPr="00DC677F" w:rsidRDefault="00B462C2" w:rsidP="00B462C2">
      <w:r w:rsidRPr="00DC677F">
        <w:t>All messages printed during tests should use a logger. Currently, the logging infrastructure from the Python standard library is used. The logger object to be used is stored in the configu</w:t>
      </w:r>
      <w:r w:rsidR="00706A22" w:rsidRPr="00DC677F">
        <w:t xml:space="preserve">ration data in the </w:t>
      </w:r>
      <w:proofErr w:type="spellStart"/>
      <w:r w:rsidR="00706A22" w:rsidRPr="00DC677F">
        <w:t>suiteContext</w:t>
      </w:r>
      <w:proofErr w:type="spellEnd"/>
      <w:r w:rsidR="00706A22" w:rsidRPr="00DC677F">
        <w:t xml:space="preserve"> and a selected subset of logging methods is also defined on the test cases and test suites.</w:t>
      </w:r>
      <w:r w:rsidRPr="00DC677F">
        <w:t xml:space="preserve"> During test case execution, any message printed to standard output (not standard error!) is captured and also sent to the logger</w:t>
      </w:r>
      <w:r w:rsidR="008743E8">
        <w:t xml:space="preserve">. </w:t>
      </w:r>
      <w:r w:rsidRPr="00DC677F">
        <w:t xml:space="preserve">However, the advantage of using the logger directly is that filename and </w:t>
      </w:r>
      <w:proofErr w:type="spellStart"/>
      <w:r w:rsidRPr="00DC677F">
        <w:t>linenumber</w:t>
      </w:r>
      <w:proofErr w:type="spellEnd"/>
      <w:r w:rsidRPr="00DC677F">
        <w:t xml:space="preserve"> information is recorded, helping to know where the message originated.</w:t>
      </w:r>
    </w:p>
    <w:p w14:paraId="21EFB4E1" w14:textId="77777777" w:rsidR="00B462C2" w:rsidRPr="00DC677F" w:rsidRDefault="00B462C2" w:rsidP="00B462C2">
      <w:r w:rsidRPr="00DC677F">
        <w:t>This central logger object is instantiated in the framework/core/stflogging.py module</w:t>
      </w:r>
      <w:r w:rsidR="008743E8">
        <w:t xml:space="preserve">. </w:t>
      </w:r>
      <w:r w:rsidRPr="00DC677F">
        <w:t>This module also defines a decorator ‘traced’ that is useful to trace function calls: any function or method definition preceded by ‘@</w:t>
      </w:r>
      <w:proofErr w:type="spellStart"/>
      <w:r w:rsidRPr="00DC677F">
        <w:t>stflogging.traced</w:t>
      </w:r>
      <w:proofErr w:type="spellEnd"/>
      <w:r w:rsidRPr="00DC677F">
        <w:t>’ will log the call and its arguments to the central logger object.</w:t>
      </w:r>
    </w:p>
    <w:p w14:paraId="21EFB4E2" w14:textId="77777777" w:rsidR="00B462C2" w:rsidRPr="00120BD2" w:rsidRDefault="00B462C2" w:rsidP="00765786">
      <w:pPr>
        <w:pStyle w:val="Heading3"/>
        <w:rPr>
          <w:lang w:val="en-US"/>
        </w:rPr>
      </w:pPr>
      <w:bookmarkStart w:id="36" w:name="_Toc338859015"/>
      <w:bookmarkStart w:id="37" w:name="_Ref338250935"/>
      <w:bookmarkStart w:id="38" w:name="_Toc373159854"/>
      <w:r w:rsidRPr="00120BD2">
        <w:rPr>
          <w:lang w:val="en-US"/>
        </w:rPr>
        <w:t>Configuration</w:t>
      </w:r>
      <w:bookmarkEnd w:id="36"/>
      <w:bookmarkEnd w:id="37"/>
      <w:bookmarkEnd w:id="38"/>
    </w:p>
    <w:p w14:paraId="21EFB4E3" w14:textId="77777777" w:rsidR="00B462C2" w:rsidRPr="00DC677F" w:rsidRDefault="00B462C2" w:rsidP="00B462C2">
      <w:r w:rsidRPr="00DC677F">
        <w:t>The configuration is loaded from two sources: one that is central to the framework and one that is linked (by its place in the file system hierarchy) to the executed test project. The framework/core/config.py module defines the configuration settings that are common to all tests. Currently, these are:</w:t>
      </w:r>
    </w:p>
    <w:p w14:paraId="21EFB4E4" w14:textId="77777777" w:rsidR="00B462C2" w:rsidRPr="00DC677F" w:rsidRDefault="00B462C2" w:rsidP="00B462C2">
      <w:pPr>
        <w:pStyle w:val="ListParagraph"/>
        <w:numPr>
          <w:ilvl w:val="0"/>
          <w:numId w:val="21"/>
        </w:numPr>
      </w:pPr>
      <w:proofErr w:type="spellStart"/>
      <w:r w:rsidRPr="00DC677F">
        <w:t>TestLink</w:t>
      </w:r>
      <w:proofErr w:type="spellEnd"/>
      <w:r w:rsidRPr="00DC677F">
        <w:t xml:space="preserve"> login information (URL and </w:t>
      </w:r>
      <w:proofErr w:type="spellStart"/>
      <w:r w:rsidRPr="00DC677F">
        <w:t>DevKey</w:t>
      </w:r>
      <w:proofErr w:type="spellEnd"/>
      <w:r w:rsidRPr="00DC677F">
        <w:t>)</w:t>
      </w:r>
    </w:p>
    <w:p w14:paraId="21EFB4E5" w14:textId="55548CF4" w:rsidR="00B462C2" w:rsidRPr="00DC677F" w:rsidRDefault="001142D1" w:rsidP="00B462C2">
      <w:pPr>
        <w:pStyle w:val="ListParagraph"/>
        <w:numPr>
          <w:ilvl w:val="0"/>
          <w:numId w:val="21"/>
        </w:numPr>
      </w:pPr>
      <w:r>
        <w:t>Virtualization</w:t>
      </w:r>
      <w:r w:rsidR="00B462C2" w:rsidRPr="00DC677F">
        <w:t xml:space="preserve"> information (</w:t>
      </w:r>
      <w:r>
        <w:t>Virtualization system URL, username and password, …</w:t>
      </w:r>
      <w:r w:rsidR="00B462C2" w:rsidRPr="00DC677F">
        <w:t>)</w:t>
      </w:r>
    </w:p>
    <w:p w14:paraId="21EFB4E6" w14:textId="77777777" w:rsidR="00B462C2" w:rsidRPr="00DC677F" w:rsidRDefault="00B462C2" w:rsidP="00B462C2">
      <w:pPr>
        <w:pStyle w:val="ListParagraph"/>
        <w:numPr>
          <w:ilvl w:val="0"/>
          <w:numId w:val="21"/>
        </w:numPr>
      </w:pPr>
      <w:r w:rsidRPr="00DC677F">
        <w:t>The central logger instance</w:t>
      </w:r>
    </w:p>
    <w:p w14:paraId="21EFB4E7" w14:textId="062577B4" w:rsidR="00B462C2" w:rsidRPr="00DC677F" w:rsidRDefault="00B462C2" w:rsidP="00D86AEA">
      <w:pPr>
        <w:keepNext/>
      </w:pPr>
      <w:r w:rsidRPr="00DC677F">
        <w:t xml:space="preserve">The configuration object of type </w:t>
      </w:r>
      <w:proofErr w:type="spellStart"/>
      <w:r w:rsidRPr="00DC677F">
        <w:t>S</w:t>
      </w:r>
      <w:r w:rsidR="00B50C50">
        <w:t>D</w:t>
      </w:r>
      <w:r w:rsidRPr="00DC677F">
        <w:t>TFConfiguration</w:t>
      </w:r>
      <w:proofErr w:type="spellEnd"/>
      <w:r w:rsidRPr="00DC677F">
        <w:t xml:space="preserve"> that can be instantiated to access this information accepts two optional parameters: a filename and an arbitrary Python value</w:t>
      </w:r>
      <w:r w:rsidR="008743E8">
        <w:t xml:space="preserve">. </w:t>
      </w:r>
      <w:r w:rsidRPr="00DC677F">
        <w:t>These are used to build the test specific configuration that should be added to the configuration object</w:t>
      </w:r>
      <w:r w:rsidR="008743E8">
        <w:t xml:space="preserve">. </w:t>
      </w:r>
      <w:r w:rsidRPr="00DC677F">
        <w:t>The object looks for an SDTF_config.py file, stopping at the first hit</w:t>
      </w:r>
      <w:r w:rsidR="008743E8">
        <w:t xml:space="preserve">. </w:t>
      </w:r>
      <w:r w:rsidRPr="00DC677F">
        <w:t xml:space="preserve">First the same directory as the filename it received as input parameter is searched, then the search walks up the file system hierarchy to its root (this is the file </w:t>
      </w:r>
      <w:r w:rsidRPr="00DC677F">
        <w:lastRenderedPageBreak/>
        <w:t>system root on UNIX systems and a drive name on Windows system)</w:t>
      </w:r>
      <w:r w:rsidR="008743E8">
        <w:t xml:space="preserve">. </w:t>
      </w:r>
      <w:r w:rsidRPr="00DC677F">
        <w:t xml:space="preserve">When an SDTF_config.py file is found, it is loaded as a module and the function (which must be defined) </w:t>
      </w:r>
      <w:proofErr w:type="spellStart"/>
      <w:r w:rsidRPr="00DC677F">
        <w:t>get_config_dictionary</w:t>
      </w:r>
      <w:proofErr w:type="spellEnd"/>
      <w:r w:rsidRPr="00DC677F">
        <w:t xml:space="preserve"> from that module is called with the arbitrary Python value (the second parameter passed on object creation) as parameter</w:t>
      </w:r>
      <w:r w:rsidR="008743E8">
        <w:t xml:space="preserve">. </w:t>
      </w:r>
      <w:r w:rsidRPr="00DC677F">
        <w:t>This function must return a dictionary whose values are added to the configuration object using the keys as attribute names</w:t>
      </w:r>
      <w:r w:rsidR="008743E8">
        <w:t xml:space="preserve">. </w:t>
      </w:r>
      <w:r w:rsidRPr="00DC677F">
        <w:t>Examples of test specific configuration information include:</w:t>
      </w:r>
    </w:p>
    <w:p w14:paraId="21EFB4E8" w14:textId="77777777" w:rsidR="00B462C2" w:rsidRPr="00DC677F" w:rsidRDefault="00B462C2" w:rsidP="00D86AEA">
      <w:pPr>
        <w:pStyle w:val="ListParagraph"/>
        <w:keepNext/>
        <w:numPr>
          <w:ilvl w:val="0"/>
          <w:numId w:val="22"/>
        </w:numPr>
      </w:pPr>
      <w:r w:rsidRPr="00DC677F">
        <w:t>Test plan name</w:t>
      </w:r>
    </w:p>
    <w:p w14:paraId="21EFB4E9" w14:textId="77777777" w:rsidR="00B462C2" w:rsidRPr="00DC677F" w:rsidRDefault="00B462C2" w:rsidP="00D86AEA">
      <w:pPr>
        <w:pStyle w:val="ListParagraph"/>
        <w:keepNext/>
        <w:numPr>
          <w:ilvl w:val="0"/>
          <w:numId w:val="22"/>
        </w:numPr>
      </w:pPr>
      <w:r w:rsidRPr="00DC677F">
        <w:t>IP addresses of servers or URLs to test</w:t>
      </w:r>
    </w:p>
    <w:p w14:paraId="21EFB4EA" w14:textId="77777777" w:rsidR="00B462C2" w:rsidRPr="00DC677F" w:rsidRDefault="00B462C2" w:rsidP="00D86AEA">
      <w:pPr>
        <w:keepNext/>
      </w:pPr>
      <w:r w:rsidRPr="00DC677F">
        <w:t xml:space="preserve">Building this configuration object and inserting it in the </w:t>
      </w:r>
      <w:proofErr w:type="spellStart"/>
      <w:r w:rsidRPr="00DC677F">
        <w:t>suiteContext</w:t>
      </w:r>
      <w:proofErr w:type="spellEnd"/>
      <w:r w:rsidRPr="00DC677F">
        <w:t xml:space="preserve"> is automated by the </w:t>
      </w:r>
      <w:proofErr w:type="spellStart"/>
      <w:r w:rsidRPr="00DC677F">
        <w:t>framework.core.main.Main</w:t>
      </w:r>
      <w:proofErr w:type="spellEnd"/>
      <w:r w:rsidRPr="00DC677F">
        <w:t xml:space="preserve"> class responsible for test program execution.</w:t>
      </w:r>
    </w:p>
    <w:p w14:paraId="21EFB4EB" w14:textId="77777777" w:rsidR="00B462C2" w:rsidRPr="00DC677F" w:rsidRDefault="00B462C2" w:rsidP="00B462C2">
      <w:r w:rsidRPr="00DC677F">
        <w:t xml:space="preserve">This module also contains a convenience class (called </w:t>
      </w:r>
      <w:proofErr w:type="spellStart"/>
      <w:r w:rsidRPr="00DC677F">
        <w:t>ConfigObject</w:t>
      </w:r>
      <w:proofErr w:type="spellEnd"/>
      <w:r w:rsidRPr="00DC677F">
        <w:t>) to easily create objects containing only data attributes with minimal typing overhead.</w:t>
      </w:r>
    </w:p>
    <w:p w14:paraId="21EFB4EC" w14:textId="77777777" w:rsidR="00B462C2" w:rsidRPr="00120BD2" w:rsidRDefault="00B462C2" w:rsidP="00765786">
      <w:pPr>
        <w:pStyle w:val="Heading3"/>
        <w:rPr>
          <w:lang w:val="en-US"/>
        </w:rPr>
      </w:pPr>
      <w:bookmarkStart w:id="39" w:name="_Toc338859016"/>
      <w:bookmarkStart w:id="40" w:name="_Toc373159855"/>
      <w:r w:rsidRPr="00120BD2">
        <w:rPr>
          <w:lang w:val="en-US"/>
        </w:rPr>
        <w:t>Main: program execution</w:t>
      </w:r>
      <w:bookmarkEnd w:id="39"/>
      <w:bookmarkEnd w:id="40"/>
    </w:p>
    <w:p w14:paraId="21EFB4ED" w14:textId="77777777" w:rsidR="00B462C2" w:rsidRPr="00DC677F" w:rsidRDefault="00B462C2" w:rsidP="00B462C2">
      <w:r w:rsidRPr="00DC677F">
        <w:t>The code to load the configuration, build a test suite, running it and reporting the results to the Test Management System is fairly repetitive</w:t>
      </w:r>
      <w:r w:rsidR="008743E8">
        <w:t xml:space="preserve">. </w:t>
      </w:r>
      <w:r w:rsidRPr="00DC677F">
        <w:t>It has been concentrated in the Main class defined in framework/core/main.py</w:t>
      </w:r>
      <w:r w:rsidR="008743E8">
        <w:t xml:space="preserve">. </w:t>
      </w:r>
      <w:r w:rsidRPr="00DC677F">
        <w:t xml:space="preserve">This class can be instantiated </w:t>
      </w:r>
      <w:r w:rsidR="00E8080A" w:rsidRPr="00DC677F">
        <w:t>without any</w:t>
      </w:r>
      <w:r w:rsidRPr="00DC677F">
        <w:t xml:space="preserve"> parameters</w:t>
      </w:r>
      <w:r w:rsidR="00E8080A" w:rsidRPr="00DC677F">
        <w:t>:</w:t>
      </w:r>
      <w:r w:rsidRPr="00DC677F">
        <w:t xml:space="preserve"> sensible defaults are provided</w:t>
      </w:r>
      <w:r w:rsidR="00E8080A" w:rsidRPr="00DC677F">
        <w:t xml:space="preserve"> to implement the usual case, i.e. starting a suite specified by its name on the command line</w:t>
      </w:r>
      <w:r w:rsidR="008743E8">
        <w:t xml:space="preserve">. </w:t>
      </w:r>
      <w:r w:rsidR="00E8080A" w:rsidRPr="00DC677F">
        <w:t>Some of the optional</w:t>
      </w:r>
      <w:r w:rsidRPr="00DC677F">
        <w:t xml:space="preserve"> arguments are the filename of the script being run (to look for the corresponding SDTF_config.py file) and the test cases to run (an </w:t>
      </w:r>
      <w:proofErr w:type="spellStart"/>
      <w:r w:rsidRPr="00DC677F">
        <w:t>iterable</w:t>
      </w:r>
      <w:proofErr w:type="spellEnd"/>
      <w:r w:rsidRPr="00DC677F">
        <w:t xml:space="preserve"> of test case classes or one test case class, each containing one or more tests that can be discovered by the </w:t>
      </w:r>
      <w:proofErr w:type="spellStart"/>
      <w:r w:rsidRPr="00DC677F">
        <w:t>SystemTestLoader</w:t>
      </w:r>
      <w:proofErr w:type="spellEnd"/>
      <w:r w:rsidRPr="00DC677F">
        <w:t>).</w:t>
      </w:r>
    </w:p>
    <w:p w14:paraId="21EFB4EE" w14:textId="77777777" w:rsidR="00CD77E9" w:rsidRPr="00DC677F" w:rsidRDefault="00CD77E9" w:rsidP="00B462C2">
      <w:r w:rsidRPr="00DC677F">
        <w:t xml:space="preserve">This class also handles the </w:t>
      </w:r>
      <w:r w:rsidR="00B23864" w:rsidRPr="00DC677F">
        <w:t>instantiation of the configuration class and the parsing of the command line arguments</w:t>
      </w:r>
      <w:r w:rsidR="008743E8">
        <w:t xml:space="preserve">. </w:t>
      </w:r>
      <w:r w:rsidR="00B23864" w:rsidRPr="00DC677F">
        <w:t>This will give all test scripts a common command line interface:</w:t>
      </w:r>
    </w:p>
    <w:p w14:paraId="21EFB4EF" w14:textId="77777777" w:rsidR="00B23864" w:rsidRPr="00DC677F" w:rsidRDefault="00B23864" w:rsidP="00B462C2">
      <w:pPr>
        <w:rPr>
          <w:rFonts w:ascii="Courier New" w:hAnsi="Courier New" w:cs="Courier New"/>
        </w:rPr>
      </w:pPr>
      <w:r w:rsidRPr="00DC677F">
        <w:rPr>
          <w:rFonts w:ascii="Courier New" w:hAnsi="Courier New" w:cs="Courier New"/>
        </w:rPr>
        <w:t>&lt;</w:t>
      </w:r>
      <w:proofErr w:type="gramStart"/>
      <w:r w:rsidRPr="00DC677F">
        <w:rPr>
          <w:rFonts w:ascii="Courier New" w:hAnsi="Courier New" w:cs="Courier New"/>
        </w:rPr>
        <w:t>script</w:t>
      </w:r>
      <w:proofErr w:type="gramEnd"/>
      <w:r w:rsidRPr="00DC677F">
        <w:rPr>
          <w:rFonts w:ascii="Courier New" w:hAnsi="Courier New" w:cs="Courier New"/>
        </w:rPr>
        <w:t xml:space="preserve"> name&gt; &lt;build&gt; &lt;platform&gt; [suite] [--</w:t>
      </w:r>
      <w:proofErr w:type="spellStart"/>
      <w:r w:rsidRPr="00DC677F">
        <w:rPr>
          <w:rFonts w:ascii="Courier New" w:hAnsi="Courier New" w:cs="Courier New"/>
        </w:rPr>
        <w:t>config.sub.var</w:t>
      </w:r>
      <w:proofErr w:type="spellEnd"/>
      <w:r w:rsidRPr="00DC677F">
        <w:rPr>
          <w:rFonts w:ascii="Courier New" w:hAnsi="Courier New" w:cs="Courier New"/>
        </w:rPr>
        <w:t>=value …]</w:t>
      </w:r>
    </w:p>
    <w:p w14:paraId="21EFB4F0" w14:textId="0FEEC097" w:rsidR="00E8080A" w:rsidRDefault="00B23864" w:rsidP="00B462C2">
      <w:r w:rsidRPr="00DC677F">
        <w:t>The build and platform information are needed to link the test results to the TMS</w:t>
      </w:r>
      <w:r w:rsidR="008743E8">
        <w:t xml:space="preserve">. </w:t>
      </w:r>
      <w:r w:rsidRPr="00DC677F">
        <w:t>The suite must be the (or a unique abbreviation of the) name of a test suite to run, loaded from the module defined in the script</w:t>
      </w:r>
      <w:r w:rsidR="008743E8">
        <w:t xml:space="preserve">. </w:t>
      </w:r>
      <w:r w:rsidRPr="00DC677F">
        <w:t>Additional configuration values can be specified at the end of the command line</w:t>
      </w:r>
      <w:r w:rsidR="008743E8">
        <w:t xml:space="preserve">. </w:t>
      </w:r>
      <w:r w:rsidR="00CE39F9">
        <w:t xml:space="preserve">(See </w:t>
      </w:r>
      <w:r w:rsidR="00CE39F9" w:rsidRPr="00CE39F9">
        <w:t>special parameters</w:t>
      </w:r>
      <w:r w:rsidR="00CE39F9">
        <w:t>)</w:t>
      </w:r>
    </w:p>
    <w:p w14:paraId="1B68CD91" w14:textId="2116A31E" w:rsidR="00671B09" w:rsidRDefault="00671B09" w:rsidP="00671B09">
      <w:pPr>
        <w:pStyle w:val="Heading4"/>
      </w:pPr>
      <w:r>
        <w:t>Special parameters</w:t>
      </w:r>
    </w:p>
    <w:p w14:paraId="408217C3" w14:textId="77777777" w:rsidR="00671B09" w:rsidRPr="00671B09" w:rsidRDefault="00671B09" w:rsidP="00671B09"/>
    <w:p w14:paraId="5A8E51C9" w14:textId="1FEA56AB" w:rsidR="00CE39F9" w:rsidRDefault="00671B09" w:rsidP="00CE39F9">
      <w:pPr>
        <w:pStyle w:val="ListParagraph"/>
        <w:numPr>
          <w:ilvl w:val="0"/>
          <w:numId w:val="59"/>
        </w:numPr>
      </w:pPr>
      <w:r w:rsidRPr="00671B09">
        <w:rPr>
          <w:rStyle w:val="Strong"/>
        </w:rPr>
        <w:t>--help:</w:t>
      </w:r>
      <w:r>
        <w:t xml:space="preserve"> </w:t>
      </w:r>
      <w:r w:rsidRPr="00DC677F">
        <w:t>If `--help’ is present anywhere in the command line arguments, a help text is printed and nothing is done</w:t>
      </w:r>
      <w:r>
        <w:t xml:space="preserve">. </w:t>
      </w:r>
      <w:r w:rsidRPr="00DC677F">
        <w:t xml:space="preserve">The </w:t>
      </w:r>
      <w:hyperlink r:id="rId17" w:history="1">
        <w:proofErr w:type="spellStart"/>
        <w:r w:rsidRPr="00DC677F">
          <w:rPr>
            <w:rStyle w:val="Hyperlink"/>
          </w:rPr>
          <w:t>docstring</w:t>
        </w:r>
        <w:proofErr w:type="spellEnd"/>
      </w:hyperlink>
      <w:r w:rsidRPr="00DC677F">
        <w:t xml:space="preserve"> of the script is used in the help text.</w:t>
      </w:r>
    </w:p>
    <w:p w14:paraId="7C0BB329" w14:textId="77777777" w:rsidR="00CE39F9" w:rsidRDefault="00CE39F9" w:rsidP="00CE39F9">
      <w:pPr>
        <w:pStyle w:val="ListParagraph"/>
      </w:pPr>
    </w:p>
    <w:p w14:paraId="001F434F" w14:textId="59D659E6" w:rsidR="00671B09" w:rsidRDefault="00671B09" w:rsidP="00671B09">
      <w:pPr>
        <w:pStyle w:val="ListParagraph"/>
        <w:numPr>
          <w:ilvl w:val="0"/>
          <w:numId w:val="59"/>
        </w:numPr>
      </w:pPr>
      <w:r w:rsidRPr="00671B09">
        <w:rPr>
          <w:rStyle w:val="Strong"/>
        </w:rPr>
        <w:t>--</w:t>
      </w:r>
      <w:proofErr w:type="spellStart"/>
      <w:r w:rsidRPr="00671B09">
        <w:rPr>
          <w:rStyle w:val="Strong"/>
        </w:rPr>
        <w:t>dump_fqtcn</w:t>
      </w:r>
      <w:proofErr w:type="spellEnd"/>
      <w:r w:rsidRPr="00671B09">
        <w:rPr>
          <w:rStyle w:val="Strong"/>
        </w:rPr>
        <w:t>:</w:t>
      </w:r>
      <w:r>
        <w:t xml:space="preserve"> The optional --</w:t>
      </w:r>
      <w:proofErr w:type="spellStart"/>
      <w:r>
        <w:t>dump_fqtcn</w:t>
      </w:r>
      <w:proofErr w:type="spellEnd"/>
      <w:r>
        <w:t xml:space="preserve"> parameter will print a list of all </w:t>
      </w:r>
      <w:proofErr w:type="spellStart"/>
      <w:r>
        <w:t>testcases</w:t>
      </w:r>
      <w:proofErr w:type="spellEnd"/>
      <w:r>
        <w:t xml:space="preserve"> in the provided suite along with their (dynamic) index. After printing the list, nothing is done.</w:t>
      </w:r>
    </w:p>
    <w:p w14:paraId="5EC8222B" w14:textId="77777777" w:rsidR="00CE39F9" w:rsidRDefault="00CE39F9" w:rsidP="00CE39F9">
      <w:pPr>
        <w:pStyle w:val="ListParagraph"/>
      </w:pPr>
    </w:p>
    <w:p w14:paraId="67E53250" w14:textId="77777777" w:rsidR="00CE39F9" w:rsidRDefault="00CE39F9" w:rsidP="00CE39F9">
      <w:pPr>
        <w:pStyle w:val="ListParagraph"/>
      </w:pPr>
    </w:p>
    <w:p w14:paraId="737DFA60" w14:textId="60E0F576" w:rsidR="00671B09" w:rsidRDefault="00671B09" w:rsidP="00671B09">
      <w:pPr>
        <w:pStyle w:val="ListParagraph"/>
        <w:numPr>
          <w:ilvl w:val="0"/>
          <w:numId w:val="59"/>
        </w:numPr>
      </w:pPr>
      <w:r w:rsidRPr="00671B09">
        <w:rPr>
          <w:rStyle w:val="Strong"/>
        </w:rPr>
        <w:t>--</w:t>
      </w:r>
      <w:proofErr w:type="spellStart"/>
      <w:r w:rsidRPr="00671B09">
        <w:rPr>
          <w:rStyle w:val="Strong"/>
        </w:rPr>
        <w:t>dump_fqsn</w:t>
      </w:r>
      <w:proofErr w:type="spellEnd"/>
      <w:r w:rsidRPr="00671B09">
        <w:rPr>
          <w:rStyle w:val="Strong"/>
        </w:rPr>
        <w:t>:</w:t>
      </w:r>
      <w:r>
        <w:t xml:space="preserve"> The optional --</w:t>
      </w:r>
      <w:proofErr w:type="spellStart"/>
      <w:r>
        <w:t>dump_fqsn</w:t>
      </w:r>
      <w:proofErr w:type="spellEnd"/>
      <w:r>
        <w:t xml:space="preserve"> parameter will print a list of all </w:t>
      </w:r>
      <w:proofErr w:type="spellStart"/>
      <w:r>
        <w:t>subsuites</w:t>
      </w:r>
      <w:proofErr w:type="spellEnd"/>
      <w:r>
        <w:t xml:space="preserve"> in the provided suite along with their (dynamic) index. After printing the list, nothing is done.</w:t>
      </w:r>
    </w:p>
    <w:p w14:paraId="72171361" w14:textId="77777777" w:rsidR="00CE39F9" w:rsidRDefault="00CE39F9" w:rsidP="00CE39F9">
      <w:pPr>
        <w:pStyle w:val="ListParagraph"/>
      </w:pPr>
    </w:p>
    <w:p w14:paraId="7F8C7D95" w14:textId="15BAADF4" w:rsidR="00671B09" w:rsidRDefault="00671B09" w:rsidP="00671B09">
      <w:pPr>
        <w:pStyle w:val="ListParagraph"/>
        <w:numPr>
          <w:ilvl w:val="0"/>
          <w:numId w:val="59"/>
        </w:numPr>
      </w:pPr>
      <w:r w:rsidRPr="00671B09">
        <w:rPr>
          <w:rStyle w:val="Strong"/>
        </w:rPr>
        <w:lastRenderedPageBreak/>
        <w:t>--</w:t>
      </w:r>
      <w:proofErr w:type="spellStart"/>
      <w:r w:rsidRPr="00671B09">
        <w:rPr>
          <w:rStyle w:val="Strong"/>
        </w:rPr>
        <w:t>tests_to_run</w:t>
      </w:r>
      <w:proofErr w:type="spellEnd"/>
      <w:r>
        <w:t>: The optional --</w:t>
      </w:r>
      <w:proofErr w:type="spellStart"/>
      <w:r>
        <w:t>tests_to_run</w:t>
      </w:r>
      <w:proofErr w:type="spellEnd"/>
      <w:r>
        <w:t xml:space="preserve"> parameter allows you to run a specific subset of tests inside a suite. You can separate </w:t>
      </w:r>
      <w:proofErr w:type="spellStart"/>
      <w:r>
        <w:t>testcase</w:t>
      </w:r>
      <w:proofErr w:type="spellEnd"/>
      <w:r>
        <w:t xml:space="preserve"> indexes by a ',' or by a '-' if you want to run a range of tests. Example : </w:t>
      </w:r>
    </w:p>
    <w:p w14:paraId="4BBAC486" w14:textId="53CBBE8C" w:rsidR="00671B09" w:rsidRDefault="00671B09" w:rsidP="00356E20">
      <w:pPr>
        <w:pStyle w:val="ListParagraph"/>
        <w:numPr>
          <w:ilvl w:val="1"/>
          <w:numId w:val="59"/>
        </w:numPr>
        <w:shd w:val="clear" w:color="auto" w:fill="D9D9D9" w:themeFill="background1" w:themeFillShade="D9"/>
      </w:pPr>
      <w:r>
        <w:t>--</w:t>
      </w:r>
      <w:proofErr w:type="spellStart"/>
      <w:r>
        <w:t>tests_to_run</w:t>
      </w:r>
      <w:proofErr w:type="spellEnd"/>
      <w:r>
        <w:t>="1,2-5,3,10"</w:t>
      </w:r>
    </w:p>
    <w:p w14:paraId="7A4F7336" w14:textId="6653D44D" w:rsidR="00CE39F9" w:rsidRDefault="00671B09" w:rsidP="00CE39F9">
      <w:pPr>
        <w:pStyle w:val="ListParagraph"/>
        <w:numPr>
          <w:ilvl w:val="2"/>
          <w:numId w:val="59"/>
        </w:numPr>
      </w:pPr>
      <w:r>
        <w:t xml:space="preserve">Will run </w:t>
      </w:r>
      <w:proofErr w:type="spellStart"/>
      <w:r>
        <w:t>testcases</w:t>
      </w:r>
      <w:proofErr w:type="spellEnd"/>
      <w:r>
        <w:t xml:space="preserve"> : 1, 2, 3, 4, 5 and 10</w:t>
      </w:r>
    </w:p>
    <w:p w14:paraId="3904797F" w14:textId="77777777" w:rsidR="00CE39F9" w:rsidRDefault="00CE39F9" w:rsidP="00CE39F9">
      <w:pPr>
        <w:pStyle w:val="ListParagraph"/>
        <w:ind w:left="2160"/>
      </w:pPr>
    </w:p>
    <w:p w14:paraId="1C70D95B" w14:textId="35B01E2B" w:rsidR="00671B09" w:rsidRDefault="00671B09" w:rsidP="00671B09">
      <w:pPr>
        <w:pStyle w:val="ListParagraph"/>
        <w:numPr>
          <w:ilvl w:val="0"/>
          <w:numId w:val="59"/>
        </w:numPr>
      </w:pPr>
      <w:r w:rsidRPr="00671B09">
        <w:rPr>
          <w:rStyle w:val="Strong"/>
        </w:rPr>
        <w:t>--</w:t>
      </w:r>
      <w:proofErr w:type="spellStart"/>
      <w:r w:rsidRPr="00671B09">
        <w:rPr>
          <w:rStyle w:val="Strong"/>
        </w:rPr>
        <w:t>suites_to_run</w:t>
      </w:r>
      <w:proofErr w:type="spellEnd"/>
      <w:r>
        <w:t>: The optional --</w:t>
      </w:r>
      <w:proofErr w:type="spellStart"/>
      <w:r>
        <w:t>suites_to_run</w:t>
      </w:r>
      <w:proofErr w:type="spellEnd"/>
      <w:r>
        <w:t xml:space="preserve"> parameter allows you to run specific </w:t>
      </w:r>
      <w:proofErr w:type="spellStart"/>
      <w:r>
        <w:t>subsuites</w:t>
      </w:r>
      <w:proofErr w:type="spellEnd"/>
      <w:r>
        <w:t xml:space="preserve"> of a suite. Similar usage to the --</w:t>
      </w:r>
      <w:proofErr w:type="spellStart"/>
      <w:r>
        <w:t>tests_to_run</w:t>
      </w:r>
      <w:proofErr w:type="spellEnd"/>
      <w:r>
        <w:t xml:space="preserve"> parameter. Indexes out of bound are ignored.</w:t>
      </w:r>
    </w:p>
    <w:p w14:paraId="01558F4E" w14:textId="77777777" w:rsidR="00671B09" w:rsidRPr="00DC677F" w:rsidRDefault="00671B09" w:rsidP="00671B09"/>
    <w:p w14:paraId="21EFB4F1" w14:textId="77777777" w:rsidR="00705BA5" w:rsidRPr="00DC677F" w:rsidRDefault="00705BA5" w:rsidP="00AF7C9C">
      <w:pPr>
        <w:pStyle w:val="Heading3"/>
        <w:rPr>
          <w:lang w:val="en-US"/>
        </w:rPr>
      </w:pPr>
      <w:bookmarkStart w:id="41" w:name="_Toc373159856"/>
      <w:bookmarkStart w:id="42" w:name="_Toc338859017"/>
      <w:r w:rsidRPr="00DC677F">
        <w:rPr>
          <w:lang w:val="en-US"/>
        </w:rPr>
        <w:t>Support for automated deployment and install</w:t>
      </w:r>
      <w:bookmarkEnd w:id="41"/>
    </w:p>
    <w:p w14:paraId="21EFB4F2" w14:textId="61237DCB" w:rsidR="00705BA5" w:rsidRPr="00DC677F" w:rsidRDefault="00705BA5" w:rsidP="00D86AEA">
      <w:pPr>
        <w:keepNext/>
      </w:pPr>
      <w:r w:rsidRPr="00DC677F">
        <w:t>The SDTF supports the infrastructure described in Section </w:t>
      </w:r>
      <w:r w:rsidRPr="00120BD2">
        <w:fldChar w:fldCharType="begin"/>
      </w:r>
      <w:r w:rsidRPr="00DC677F">
        <w:instrText xml:space="preserve"> REF _Ref342049363 \r \h </w:instrText>
      </w:r>
      <w:r w:rsidRPr="00120BD2">
        <w:fldChar w:fldCharType="separate"/>
      </w:r>
      <w:r w:rsidR="0089759B">
        <w:t>1.1</w:t>
      </w:r>
      <w:r w:rsidRPr="00120BD2">
        <w:fldChar w:fldCharType="end"/>
      </w:r>
      <w:r w:rsidR="008743E8">
        <w:t xml:space="preserve">. </w:t>
      </w:r>
      <w:r w:rsidRPr="00DC677F">
        <w:t xml:space="preserve">It contains lists of available configurations that can be cloned from the </w:t>
      </w:r>
      <w:r w:rsidR="00051969">
        <w:t>virtualization system’s</w:t>
      </w:r>
      <w:r w:rsidRPr="00DC677F">
        <w:t xml:space="preserve"> library.</w:t>
      </w:r>
    </w:p>
    <w:p w14:paraId="21EFB4F3" w14:textId="68392630" w:rsidR="00705BA5" w:rsidRPr="00DC677F" w:rsidRDefault="00705BA5" w:rsidP="00D86AEA">
      <w:pPr>
        <w:keepNext/>
      </w:pPr>
      <w:r w:rsidRPr="00DC677F">
        <w:t>This list is subdivided per product, e.g. the list with the configurations for testing IAS will be maintained in framework/</w:t>
      </w:r>
      <w:proofErr w:type="spellStart"/>
      <w:r w:rsidRPr="00DC677F">
        <w:t>ias</w:t>
      </w:r>
      <w:proofErr w:type="spellEnd"/>
      <w:r w:rsidRPr="00DC677F">
        <w:t>/</w:t>
      </w:r>
      <w:r w:rsidR="00696E1B">
        <w:t>_environments</w:t>
      </w:r>
      <w:r w:rsidRPr="00DC677F">
        <w:t xml:space="preserve">.py. This list contains elements describing the </w:t>
      </w:r>
      <w:r w:rsidR="00696E1B">
        <w:t>environments</w:t>
      </w:r>
      <w:r w:rsidR="008679CF" w:rsidRPr="00DC677F">
        <w:t xml:space="preserve"> (initial development efforts will use W2K8_ODB</w:t>
      </w:r>
      <w:r w:rsidR="00E83F6C" w:rsidRPr="00DC677F">
        <w:t>C</w:t>
      </w:r>
      <w:r w:rsidR="008679CF" w:rsidRPr="00DC677F">
        <w:t>, W2K8_AD and RHEL as examples)</w:t>
      </w:r>
      <w:r w:rsidRPr="00DC677F">
        <w:t>:</w:t>
      </w:r>
    </w:p>
    <w:p w14:paraId="21EFB4F4" w14:textId="70584E22" w:rsidR="00705BA5" w:rsidRPr="00DC677F" w:rsidRDefault="00705BA5" w:rsidP="00D86AEA">
      <w:pPr>
        <w:pStyle w:val="ListParagraph"/>
        <w:keepNext/>
        <w:numPr>
          <w:ilvl w:val="0"/>
          <w:numId w:val="41"/>
        </w:numPr>
      </w:pPr>
      <w:r w:rsidRPr="00DC677F">
        <w:t xml:space="preserve">Name in the </w:t>
      </w:r>
      <w:r w:rsidR="00547CBF">
        <w:t>virtualization system’s</w:t>
      </w:r>
      <w:r w:rsidRPr="00DC677F">
        <w:t xml:space="preserve"> library</w:t>
      </w:r>
    </w:p>
    <w:p w14:paraId="21EFB4F5" w14:textId="77777777" w:rsidR="00705BA5" w:rsidRPr="00DC677F" w:rsidRDefault="00705BA5" w:rsidP="00D86AEA">
      <w:pPr>
        <w:pStyle w:val="ListParagraph"/>
        <w:keepNext/>
        <w:numPr>
          <w:ilvl w:val="0"/>
          <w:numId w:val="41"/>
        </w:numPr>
      </w:pPr>
      <w:r w:rsidRPr="00DC677F">
        <w:t xml:space="preserve">Information to map this configuration to a </w:t>
      </w:r>
      <w:proofErr w:type="spellStart"/>
      <w:r w:rsidRPr="00DC677F">
        <w:t>TestLink</w:t>
      </w:r>
      <w:proofErr w:type="spellEnd"/>
      <w:r w:rsidRPr="00DC677F">
        <w:t xml:space="preserve"> platform name</w:t>
      </w:r>
    </w:p>
    <w:p w14:paraId="21EFB4F6" w14:textId="77777777" w:rsidR="00705BA5" w:rsidRPr="00DC677F" w:rsidRDefault="00705BA5" w:rsidP="00D86AEA">
      <w:pPr>
        <w:pStyle w:val="ListParagraph"/>
        <w:keepNext/>
        <w:numPr>
          <w:ilvl w:val="0"/>
          <w:numId w:val="41"/>
        </w:numPr>
      </w:pPr>
      <w:r w:rsidRPr="00DC677F">
        <w:t>A list of machines, each element containing the following information:</w:t>
      </w:r>
    </w:p>
    <w:p w14:paraId="21EFB4F7" w14:textId="77777777" w:rsidR="00705BA5" w:rsidRPr="00DC677F" w:rsidRDefault="00705BA5" w:rsidP="00D86AEA">
      <w:pPr>
        <w:pStyle w:val="ListParagraph"/>
        <w:keepNext/>
        <w:numPr>
          <w:ilvl w:val="1"/>
          <w:numId w:val="41"/>
        </w:numPr>
      </w:pPr>
      <w:r w:rsidRPr="00DC677F">
        <w:t>The name of the machine</w:t>
      </w:r>
    </w:p>
    <w:p w14:paraId="21EFB4F8" w14:textId="77777777" w:rsidR="00705BA5" w:rsidRDefault="00705BA5" w:rsidP="00D86AEA">
      <w:pPr>
        <w:pStyle w:val="ListParagraph"/>
        <w:keepNext/>
        <w:numPr>
          <w:ilvl w:val="1"/>
          <w:numId w:val="41"/>
        </w:numPr>
      </w:pPr>
      <w:r w:rsidRPr="00DC677F">
        <w:t>Its external IP address (filled in at deployment time)</w:t>
      </w:r>
    </w:p>
    <w:p w14:paraId="16F75C2A" w14:textId="66C10E0F" w:rsidR="00662181" w:rsidRPr="00DC677F" w:rsidRDefault="00662181" w:rsidP="00662181">
      <w:pPr>
        <w:pStyle w:val="ListParagraph"/>
        <w:keepNext/>
        <w:numPr>
          <w:ilvl w:val="0"/>
          <w:numId w:val="41"/>
        </w:numPr>
      </w:pPr>
      <w:r>
        <w:t>The default virtualization type (</w:t>
      </w:r>
      <w:proofErr w:type="spellStart"/>
      <w:r>
        <w:t>Labmanager</w:t>
      </w:r>
      <w:proofErr w:type="spellEnd"/>
      <w:r>
        <w:t>/</w:t>
      </w:r>
      <w:proofErr w:type="spellStart"/>
      <w:r>
        <w:t>vCloud</w:t>
      </w:r>
      <w:proofErr w:type="spellEnd"/>
      <w:r>
        <w:t>/None) to be used for this environment</w:t>
      </w:r>
    </w:p>
    <w:p w14:paraId="21EFB4F9" w14:textId="77777777" w:rsidR="00705BA5" w:rsidRPr="00DC677F" w:rsidRDefault="00705BA5" w:rsidP="00705BA5">
      <w:r w:rsidRPr="00DC677F">
        <w:t>The case of IAS testing is special in that there are several axes of variation (OS, backend or data store and the client or plugin</w:t>
      </w:r>
      <w:r w:rsidR="00D01014" w:rsidRPr="00DC677F">
        <w:t xml:space="preserve">: the authentication test suites are expected to be along the line of </w:t>
      </w:r>
      <w:proofErr w:type="spellStart"/>
      <w:r w:rsidR="00D01014" w:rsidRPr="00DC677F">
        <w:t>ODBC_RadiusClient</w:t>
      </w:r>
      <w:proofErr w:type="spellEnd"/>
      <w:r w:rsidR="00D01014" w:rsidRPr="00DC677F">
        <w:t xml:space="preserve">, </w:t>
      </w:r>
      <w:proofErr w:type="spellStart"/>
      <w:r w:rsidR="00D01014" w:rsidRPr="00DC677F">
        <w:t>EDB_RadiusClient</w:t>
      </w:r>
      <w:proofErr w:type="spellEnd"/>
      <w:r w:rsidR="00D01014" w:rsidRPr="00DC677F">
        <w:t xml:space="preserve"> (embedded database as data store), </w:t>
      </w:r>
      <w:proofErr w:type="spellStart"/>
      <w:r w:rsidR="00D01014" w:rsidRPr="00DC677F">
        <w:t>ADDS_RadiusClient</w:t>
      </w:r>
      <w:proofErr w:type="spellEnd"/>
      <w:r w:rsidR="00D01014" w:rsidRPr="00DC677F">
        <w:t xml:space="preserve"> (Active Domain as data store), </w:t>
      </w:r>
      <w:proofErr w:type="spellStart"/>
      <w:r w:rsidR="00D01014" w:rsidRPr="00DC677F">
        <w:t>ADBE_RadiusClient</w:t>
      </w:r>
      <w:proofErr w:type="spellEnd"/>
      <w:r w:rsidR="00D01014" w:rsidRPr="00DC677F">
        <w:t xml:space="preserve"> (AD as backend), </w:t>
      </w:r>
      <w:proofErr w:type="spellStart"/>
      <w:r w:rsidR="00D01014" w:rsidRPr="00DC677F">
        <w:t>LDAPBE_RadiusClient</w:t>
      </w:r>
      <w:proofErr w:type="spellEnd"/>
      <w:r w:rsidR="00D01014" w:rsidRPr="00DC677F">
        <w:t>, ODBC_Plugin1 and so on</w:t>
      </w:r>
      <w:r w:rsidR="008743E8">
        <w:t xml:space="preserve">. </w:t>
      </w:r>
      <w:r w:rsidR="00D01014" w:rsidRPr="00DC677F">
        <w:t xml:space="preserve">It is expected that there will be a suite for each </w:t>
      </w:r>
      <w:r w:rsidR="004F1E6A" w:rsidRPr="00DC677F">
        <w:t>combination</w:t>
      </w:r>
      <w:r w:rsidR="00D01014" w:rsidRPr="00DC677F">
        <w:t xml:space="preserve">, with two parameters specializing their </w:t>
      </w:r>
      <w:r w:rsidR="004F1E6A" w:rsidRPr="00DC677F">
        <w:t xml:space="preserve">inherited </w:t>
      </w:r>
      <w:r w:rsidR="00D01014" w:rsidRPr="00DC677F">
        <w:t>behavior for the setup task and possibly the tests to execute.</w:t>
      </w:r>
    </w:p>
    <w:p w14:paraId="21EFB4FA" w14:textId="77777777" w:rsidR="00D01014" w:rsidRPr="00DC677F" w:rsidRDefault="00D01014" w:rsidP="00705BA5">
      <w:r w:rsidRPr="00DC677F">
        <w:t>There will thus also be a list of clients or plugins in framework/dpap/</w:t>
      </w:r>
      <w:r w:rsidR="00C34735" w:rsidRPr="00DC677F">
        <w:t>platform</w:t>
      </w:r>
      <w:r w:rsidRPr="00DC677F">
        <w:t>s.py and assorted deploy and install routines</w:t>
      </w:r>
      <w:r w:rsidR="008743E8">
        <w:t xml:space="preserve">. </w:t>
      </w:r>
      <w:r w:rsidRPr="00DC677F">
        <w:t>These will clone or deploy the clients into an already deployed configuration (containing the IAS server under test).</w:t>
      </w:r>
    </w:p>
    <w:p w14:paraId="21EFB4FB" w14:textId="00716BF4" w:rsidR="00CB066B" w:rsidRPr="00DC677F" w:rsidRDefault="00CB066B" w:rsidP="00705BA5">
      <w:r w:rsidRPr="00DC677F">
        <w:t xml:space="preserve">There is a naming convention for the predefined configurations in the </w:t>
      </w:r>
      <w:r w:rsidR="00981065">
        <w:t>virtualization system’s</w:t>
      </w:r>
      <w:r w:rsidRPr="00DC677F">
        <w:t xml:space="preserve"> library and for the names of the configurations deployed into the workspace</w:t>
      </w:r>
      <w:r w:rsidR="007811BF" w:rsidRPr="00DC677F">
        <w:t xml:space="preserve"> (note that the name in the workspace is derived automatically from the name in the library and the current state of the workspace)</w:t>
      </w:r>
      <w:r w:rsidRPr="00DC677F">
        <w:t>:</w:t>
      </w:r>
    </w:p>
    <w:p w14:paraId="21EFB4FC" w14:textId="77777777" w:rsidR="00CB066B" w:rsidRPr="00DC677F" w:rsidRDefault="00CB066B" w:rsidP="00CB066B">
      <w:pPr>
        <w:pStyle w:val="ListParagraph"/>
        <w:numPr>
          <w:ilvl w:val="0"/>
          <w:numId w:val="42"/>
        </w:numPr>
      </w:pPr>
      <w:r w:rsidRPr="00DC677F">
        <w:t>Library configurations: &lt;product&gt;_&lt;platform&gt;_&lt;options&gt; (for IAS, options is the data store or backend used)</w:t>
      </w:r>
    </w:p>
    <w:p w14:paraId="21EFB4FD" w14:textId="77777777" w:rsidR="00CB066B" w:rsidRPr="00DC677F" w:rsidRDefault="00CB066B" w:rsidP="00CB066B">
      <w:pPr>
        <w:pStyle w:val="ListParagraph"/>
        <w:numPr>
          <w:ilvl w:val="0"/>
          <w:numId w:val="42"/>
        </w:numPr>
      </w:pPr>
      <w:r w:rsidRPr="00DC677F">
        <w:t>Workspace configurations: SDTF_&lt;name in library&gt;[_&lt;number&gt;] (the optional number is added to make the configuration name unique if necessary)</w:t>
      </w:r>
    </w:p>
    <w:p w14:paraId="21EFB4FE" w14:textId="77777777" w:rsidR="00A025C8" w:rsidRPr="00DC677F" w:rsidRDefault="00A025C8" w:rsidP="00A025C8">
      <w:pPr>
        <w:pStyle w:val="Heading3"/>
        <w:rPr>
          <w:lang w:val="en-US"/>
        </w:rPr>
      </w:pPr>
      <w:bookmarkStart w:id="43" w:name="_Toc373159857"/>
      <w:r w:rsidRPr="00DC677F">
        <w:rPr>
          <w:lang w:val="en-US"/>
        </w:rPr>
        <w:lastRenderedPageBreak/>
        <w:t>Utilities</w:t>
      </w:r>
      <w:bookmarkEnd w:id="43"/>
    </w:p>
    <w:p w14:paraId="21EFB4FF" w14:textId="77777777" w:rsidR="00A025C8" w:rsidRPr="00DC677F" w:rsidRDefault="00A025C8" w:rsidP="00B54843">
      <w:r w:rsidRPr="00DC677F">
        <w:t>There is a module in the framework</w:t>
      </w:r>
      <w:r w:rsidR="00120BD2">
        <w:t xml:space="preserve"> named </w:t>
      </w:r>
      <w:proofErr w:type="spellStart"/>
      <w:r w:rsidR="00120BD2">
        <w:t>utils</w:t>
      </w:r>
      <w:proofErr w:type="spellEnd"/>
      <w:r w:rsidRPr="00DC677F">
        <w:t xml:space="preserve"> t</w:t>
      </w:r>
      <w:r w:rsidR="00120BD2">
        <w:t>hat</w:t>
      </w:r>
      <w:r w:rsidRPr="00DC677F">
        <w:t xml:space="preserve"> contains small self-contained submodules with their documentation in the source code itself. This section just serves as a reminder to look through it to see what could be useful, </w:t>
      </w:r>
      <w:r w:rsidR="00B55449" w:rsidRPr="00DC677F">
        <w:t>such as</w:t>
      </w:r>
      <w:r w:rsidRPr="00DC677F">
        <w:t>:</w:t>
      </w:r>
    </w:p>
    <w:p w14:paraId="21EFB500" w14:textId="77777777" w:rsidR="00A025C8" w:rsidRPr="00DC677F" w:rsidRDefault="00A025C8" w:rsidP="00A025C8">
      <w:pPr>
        <w:pStyle w:val="ListParagraph"/>
        <w:numPr>
          <w:ilvl w:val="0"/>
          <w:numId w:val="51"/>
        </w:numPr>
      </w:pPr>
      <w:proofErr w:type="spellStart"/>
      <w:r w:rsidRPr="00DC677F">
        <w:t>myip.get_my_ip</w:t>
      </w:r>
      <w:proofErr w:type="spellEnd"/>
      <w:r w:rsidRPr="00DC677F">
        <w:t>([optional arguments]): get the external IP address of the computer the script is running on</w:t>
      </w:r>
    </w:p>
    <w:p w14:paraId="21EFB501" w14:textId="77777777" w:rsidR="00A025C8" w:rsidRPr="00DC677F" w:rsidRDefault="00A025C8" w:rsidP="00A025C8">
      <w:pPr>
        <w:pStyle w:val="ListParagraph"/>
        <w:numPr>
          <w:ilvl w:val="0"/>
          <w:numId w:val="51"/>
        </w:numPr>
      </w:pPr>
      <w:r w:rsidRPr="00DC677F">
        <w:t xml:space="preserve">debug: defines functions to use in the </w:t>
      </w:r>
      <w:hyperlink r:id="rId18" w:history="1">
        <w:r w:rsidRPr="00DC677F">
          <w:rPr>
            <w:rStyle w:val="Hyperlink"/>
          </w:rPr>
          <w:t>Python debugger</w:t>
        </w:r>
      </w:hyperlink>
      <w:r w:rsidRPr="00DC677F">
        <w:rPr>
          <w:rStyle w:val="FootnoteReference"/>
        </w:rPr>
        <w:footnoteReference w:id="5"/>
      </w:r>
    </w:p>
    <w:p w14:paraId="21EFB502" w14:textId="77777777" w:rsidR="00A025C8" w:rsidRPr="00DC677F" w:rsidRDefault="00A025C8" w:rsidP="00A025C8">
      <w:pPr>
        <w:pStyle w:val="ListParagraph"/>
        <w:numPr>
          <w:ilvl w:val="0"/>
          <w:numId w:val="51"/>
        </w:numPr>
      </w:pPr>
      <w:r w:rsidRPr="00DC677F">
        <w:t>shell: defines functions useful when working with external processes</w:t>
      </w:r>
    </w:p>
    <w:p w14:paraId="21EFB503" w14:textId="77777777" w:rsidR="00B462C2" w:rsidRPr="001A27A6" w:rsidRDefault="00B462C2" w:rsidP="00765786">
      <w:pPr>
        <w:pStyle w:val="Heading3"/>
        <w:rPr>
          <w:lang w:val="en-US"/>
        </w:rPr>
      </w:pPr>
      <w:bookmarkStart w:id="44" w:name="_Toc373159858"/>
      <w:r w:rsidRPr="00DC677F">
        <w:rPr>
          <w:lang w:val="en-US"/>
        </w:rPr>
        <w:t>Remarks and discussion about the SDTF</w:t>
      </w:r>
      <w:bookmarkEnd w:id="42"/>
      <w:bookmarkEnd w:id="44"/>
    </w:p>
    <w:p w14:paraId="21EFB504" w14:textId="77777777" w:rsidR="00B462C2" w:rsidRPr="00DC677F" w:rsidRDefault="00B462C2" w:rsidP="00765786">
      <w:pPr>
        <w:pStyle w:val="Heading4"/>
      </w:pPr>
      <w:bookmarkStart w:id="45" w:name="_Toc338859019"/>
      <w:bookmarkStart w:id="46" w:name="_Toc373159859"/>
      <w:r w:rsidRPr="00DC677F">
        <w:t>Dynamic remapping of test case classes to concrete IDs in the Test Management System</w:t>
      </w:r>
      <w:bookmarkEnd w:id="45"/>
      <w:bookmarkEnd w:id="46"/>
    </w:p>
    <w:p w14:paraId="21EFB505" w14:textId="77777777" w:rsidR="00FA127F" w:rsidRPr="00DC677F" w:rsidRDefault="00FA127F" w:rsidP="00B462C2">
      <w:r w:rsidRPr="00DC677F">
        <w:t xml:space="preserve">This is handled by defining the </w:t>
      </w:r>
      <w:proofErr w:type="spellStart"/>
      <w:r w:rsidRPr="00DC677F">
        <w:t>tl_mapping</w:t>
      </w:r>
      <w:proofErr w:type="spellEnd"/>
      <w:r w:rsidRPr="00DC677F">
        <w:t xml:space="preserve"> member in the suites inside which test cases are run. These </w:t>
      </w:r>
      <w:proofErr w:type="spellStart"/>
      <w:r w:rsidRPr="00DC677F">
        <w:t>tl_mapping</w:t>
      </w:r>
      <w:proofErr w:type="spellEnd"/>
      <w:r w:rsidRPr="00DC677F">
        <w:t xml:space="preserve"> values are collected at test execution time to represent the place in the test plan hierarchy where the test case belongs and thus find its ID in </w:t>
      </w:r>
      <w:proofErr w:type="spellStart"/>
      <w:r w:rsidRPr="00DC677F">
        <w:t>TestLink</w:t>
      </w:r>
      <w:proofErr w:type="spellEnd"/>
      <w:r w:rsidRPr="00DC677F">
        <w:t>.</w:t>
      </w:r>
      <w:r w:rsidR="00EF6C00" w:rsidRPr="00DC677F">
        <w:t xml:space="preserve"> The path described by the </w:t>
      </w:r>
      <w:proofErr w:type="spellStart"/>
      <w:r w:rsidR="00EF6C00" w:rsidRPr="00DC677F">
        <w:t>tl_mapping</w:t>
      </w:r>
      <w:proofErr w:type="spellEnd"/>
      <w:r w:rsidR="00EF6C00" w:rsidRPr="00DC677F">
        <w:t xml:space="preserve"> values of the suites containing sub-suites and cases should exactly match the layout defined in </w:t>
      </w:r>
      <w:proofErr w:type="spellStart"/>
      <w:r w:rsidR="00EF6C00" w:rsidRPr="00DC677F">
        <w:t>TestLink</w:t>
      </w:r>
      <w:proofErr w:type="spellEnd"/>
      <w:r w:rsidR="00EF6C00" w:rsidRPr="00DC677F">
        <w:t>.</w:t>
      </w:r>
    </w:p>
    <w:p w14:paraId="21EFB506" w14:textId="77777777" w:rsidR="00B462C2" w:rsidRPr="00DC677F" w:rsidRDefault="00FA127F" w:rsidP="00B462C2">
      <w:r w:rsidRPr="00DC677F">
        <w:t xml:space="preserve">Original text (October 2012): </w:t>
      </w:r>
      <w:r w:rsidR="00B462C2" w:rsidRPr="00DC677F">
        <w:t>The test cases should be written to certain interfaces, allowing e.g. to reuse the same code to test Web admin interfaces using Internet Explorer of Firefox. However, these test cases will have different IDs in the Test Management System</w:t>
      </w:r>
      <w:r w:rsidR="008743E8">
        <w:t xml:space="preserve">. </w:t>
      </w:r>
      <w:r w:rsidR="00B462C2" w:rsidRPr="00DC677F">
        <w:t>There is no obvious way to do this yet, though the solution will probably involve a mapping of Python test case and interface type (IE or Firefox in the example above) to concrete IDs used to identify the test case in the Test Management system</w:t>
      </w:r>
      <w:r w:rsidR="008743E8">
        <w:t xml:space="preserve">. </w:t>
      </w:r>
      <w:r w:rsidR="00B462C2" w:rsidRPr="00DC677F">
        <w:t>This mapping could be maintained in the test specific configuration (SDTF_config.py)</w:t>
      </w:r>
      <w:r w:rsidRPr="00DC677F">
        <w:t>.</w:t>
      </w:r>
    </w:p>
    <w:p w14:paraId="21EFB507" w14:textId="77777777" w:rsidR="00B462C2" w:rsidRPr="00DC677F" w:rsidRDefault="00B462C2" w:rsidP="00765786">
      <w:pPr>
        <w:pStyle w:val="Heading4"/>
      </w:pPr>
      <w:bookmarkStart w:id="47" w:name="_Toc338859020"/>
      <w:bookmarkStart w:id="48" w:name="_Toc373159860"/>
      <w:r w:rsidRPr="00DC677F">
        <w:t>The sample doesn’t demonstrate the need for a special suite class</w:t>
      </w:r>
      <w:bookmarkEnd w:id="47"/>
      <w:bookmarkEnd w:id="48"/>
    </w:p>
    <w:p w14:paraId="21EFB508" w14:textId="77777777" w:rsidR="00B462C2" w:rsidRPr="00DC677F" w:rsidRDefault="00B462C2" w:rsidP="00B462C2">
      <w:r w:rsidRPr="00DC677F">
        <w:t xml:space="preserve">I.e. </w:t>
      </w:r>
      <w:proofErr w:type="spellStart"/>
      <w:r w:rsidRPr="00DC677F">
        <w:t>SystemTestSuite</w:t>
      </w:r>
      <w:proofErr w:type="spellEnd"/>
      <w:r w:rsidRPr="00DC677F">
        <w:t xml:space="preserve"> may not even be needed if we look at the </w:t>
      </w:r>
      <w:proofErr w:type="spellStart"/>
      <w:r w:rsidRPr="00DC677F">
        <w:t>setupClass</w:t>
      </w:r>
      <w:proofErr w:type="spellEnd"/>
      <w:r w:rsidRPr="00DC677F">
        <w:t xml:space="preserve"> and </w:t>
      </w:r>
      <w:proofErr w:type="spellStart"/>
      <w:r w:rsidRPr="00DC677F">
        <w:t>tearDownClass</w:t>
      </w:r>
      <w:proofErr w:type="spellEnd"/>
      <w:r w:rsidRPr="00DC677F">
        <w:t xml:space="preserve"> method of </w:t>
      </w:r>
      <w:proofErr w:type="spellStart"/>
      <w:r w:rsidRPr="00DC677F">
        <w:t>unittest.TestCase</w:t>
      </w:r>
      <w:proofErr w:type="spellEnd"/>
      <w:r w:rsidRPr="00DC677F">
        <w:t xml:space="preserve"> and override/extend those</w:t>
      </w:r>
      <w:r w:rsidR="008743E8">
        <w:t xml:space="preserve">. </w:t>
      </w:r>
      <w:r w:rsidRPr="00DC677F">
        <w:t xml:space="preserve">This would allow to get rid of the </w:t>
      </w:r>
      <w:proofErr w:type="spellStart"/>
      <w:r w:rsidRPr="00DC677F">
        <w:t>SystemTestSuite</w:t>
      </w:r>
      <w:proofErr w:type="spellEnd"/>
      <w:r w:rsidRPr="00DC677F">
        <w:t xml:space="preserve"> definition, of all specific code to make sure that the </w:t>
      </w:r>
      <w:proofErr w:type="spellStart"/>
      <w:r w:rsidRPr="00DC677F">
        <w:t>SystemTestLoader</w:t>
      </w:r>
      <w:proofErr w:type="spellEnd"/>
      <w:r w:rsidRPr="00DC677F">
        <w:t xml:space="preserve"> passes a </w:t>
      </w:r>
      <w:proofErr w:type="spellStart"/>
      <w:r w:rsidRPr="00DC677F">
        <w:t>suiteContext</w:t>
      </w:r>
      <w:proofErr w:type="spellEnd"/>
      <w:r w:rsidRPr="00DC677F">
        <w:t xml:space="preserve"> to the test suites it instantiates, would concentrate the user code in less classes (no </w:t>
      </w:r>
      <w:proofErr w:type="spellStart"/>
      <w:r w:rsidRPr="00DC677F">
        <w:t>SystemTestSuite</w:t>
      </w:r>
      <w:proofErr w:type="spellEnd"/>
      <w:r w:rsidRPr="00DC677F">
        <w:t xml:space="preserve"> subclass) and would reduce the number of parameters to pass to Main.</w:t>
      </w:r>
    </w:p>
    <w:p w14:paraId="21EFB509" w14:textId="77777777" w:rsidR="00B462C2" w:rsidRPr="00DC677F" w:rsidRDefault="00B462C2" w:rsidP="00B462C2">
      <w:r w:rsidRPr="00DC677F">
        <w:t xml:space="preserve">On the other hand, </w:t>
      </w:r>
      <w:proofErr w:type="gramStart"/>
      <w:r w:rsidRPr="00DC677F">
        <w:t>this forces</w:t>
      </w:r>
      <w:proofErr w:type="gramEnd"/>
      <w:r w:rsidRPr="00DC677F">
        <w:t xml:space="preserve"> us to use a </w:t>
      </w:r>
      <w:proofErr w:type="spellStart"/>
      <w:r w:rsidRPr="00DC677F">
        <w:t>SystemTestCase</w:t>
      </w:r>
      <w:proofErr w:type="spellEnd"/>
      <w:r w:rsidRPr="00DC677F">
        <w:t xml:space="preserve"> subclass descendant with methods named </w:t>
      </w:r>
      <w:proofErr w:type="spellStart"/>
      <w:r w:rsidRPr="00DC677F">
        <w:t>testXXX</w:t>
      </w:r>
      <w:proofErr w:type="spellEnd"/>
      <w:r w:rsidRPr="00DC677F">
        <w:t xml:space="preserve"> to group test cases.</w:t>
      </w:r>
    </w:p>
    <w:p w14:paraId="21EFB50A" w14:textId="77777777" w:rsidR="00B462C2" w:rsidRPr="00DC677F" w:rsidRDefault="00B462C2" w:rsidP="00765786">
      <w:pPr>
        <w:pStyle w:val="Heading4"/>
      </w:pPr>
      <w:bookmarkStart w:id="49" w:name="_Toc338859021"/>
      <w:bookmarkStart w:id="50" w:name="_Toc373159861"/>
      <w:r w:rsidRPr="00DC677F">
        <w:t>Load more configuration files?</w:t>
      </w:r>
      <w:bookmarkEnd w:id="49"/>
      <w:bookmarkEnd w:id="50"/>
    </w:p>
    <w:p w14:paraId="21EFB50B" w14:textId="77777777" w:rsidR="00B462C2" w:rsidRPr="00DC677F" w:rsidRDefault="00B462C2" w:rsidP="00B462C2">
      <w:r w:rsidRPr="00DC677F">
        <w:t xml:space="preserve">Currently, only two configuration files are used: a central configuration file and the first SDTF_config.py file found as explained in the </w:t>
      </w:r>
      <w:r w:rsidRPr="00120BD2">
        <w:fldChar w:fldCharType="begin"/>
      </w:r>
      <w:r w:rsidRPr="00DC677F">
        <w:instrText xml:space="preserve"> REF _Ref338250935 \h </w:instrText>
      </w:r>
      <w:r w:rsidRPr="00120BD2">
        <w:fldChar w:fldCharType="separate"/>
      </w:r>
      <w:r w:rsidR="0089759B" w:rsidRPr="00120BD2">
        <w:t>Configuration</w:t>
      </w:r>
      <w:r w:rsidRPr="00120BD2">
        <w:fldChar w:fldCharType="end"/>
      </w:r>
      <w:r w:rsidRPr="00DC677F">
        <w:t xml:space="preserve"> section</w:t>
      </w:r>
      <w:r w:rsidR="008743E8">
        <w:t xml:space="preserve">. </w:t>
      </w:r>
      <w:r w:rsidRPr="00DC677F">
        <w:t>The idea of walking up the file hierarchy was born to allow different suites for separate functional areas of the same product to share the same configuration while being located in separate folders for clarity</w:t>
      </w:r>
      <w:r w:rsidR="008743E8">
        <w:t xml:space="preserve">. </w:t>
      </w:r>
      <w:r w:rsidRPr="00DC677F">
        <w:t>However, this forces the different suites to share their configuration data</w:t>
      </w:r>
      <w:r w:rsidR="008743E8">
        <w:t xml:space="preserve">. </w:t>
      </w:r>
      <w:r w:rsidRPr="00DC677F">
        <w:t xml:space="preserve">Maybe any </w:t>
      </w:r>
      <w:r w:rsidR="0052064D" w:rsidRPr="00DC677F">
        <w:t>sdtf</w:t>
      </w:r>
      <w:r w:rsidRPr="00DC677F">
        <w:t>_config.py file found during the search should be loaded (the uppermost first, with deeper situated files overriding the values)?</w:t>
      </w:r>
    </w:p>
    <w:p w14:paraId="21EFB50C" w14:textId="77777777" w:rsidR="00B462C2" w:rsidRPr="00DC677F" w:rsidRDefault="00B462C2" w:rsidP="00765786">
      <w:pPr>
        <w:pStyle w:val="Heading4"/>
      </w:pPr>
      <w:bookmarkStart w:id="51" w:name="_Toc338859022"/>
      <w:bookmarkStart w:id="52" w:name="_Toc373159862"/>
      <w:r w:rsidRPr="00DC677F">
        <w:lastRenderedPageBreak/>
        <w:t>Deployment</w:t>
      </w:r>
      <w:bookmarkEnd w:id="51"/>
      <w:bookmarkEnd w:id="52"/>
    </w:p>
    <w:p w14:paraId="21EFB50D" w14:textId="77777777" w:rsidR="00B462C2" w:rsidRPr="00DC677F" w:rsidRDefault="00B462C2" w:rsidP="00B462C2">
      <w:r w:rsidRPr="00DC677F">
        <w:t>The SDTF should also deploy the needed en</w:t>
      </w:r>
      <w:r w:rsidR="00D50DC9" w:rsidRPr="00DC677F">
        <w:t>vironment</w:t>
      </w:r>
      <w:r w:rsidR="008743E8">
        <w:t xml:space="preserve">. </w:t>
      </w:r>
      <w:r w:rsidR="00D50DC9" w:rsidRPr="00DC677F">
        <w:t>This is future work: a proof of concept already exists in suite</w:t>
      </w:r>
      <w:r w:rsidR="00A242A2" w:rsidRPr="00DC677F">
        <w:t>s/</w:t>
      </w:r>
      <w:proofErr w:type="spellStart"/>
      <w:r w:rsidR="00A242A2" w:rsidRPr="00DC677F">
        <w:t>ias</w:t>
      </w:r>
      <w:proofErr w:type="spellEnd"/>
      <w:r w:rsidR="00A242A2" w:rsidRPr="00DC677F">
        <w:t>/demo/resources.</w:t>
      </w:r>
    </w:p>
    <w:p w14:paraId="21EFB50E" w14:textId="77777777" w:rsidR="00B462C2" w:rsidRPr="00DC677F" w:rsidRDefault="00B462C2" w:rsidP="00765786">
      <w:pPr>
        <w:pStyle w:val="Heading3"/>
        <w:rPr>
          <w:lang w:val="en-US"/>
        </w:rPr>
      </w:pPr>
      <w:bookmarkStart w:id="53" w:name="_Toc338859023"/>
      <w:bookmarkStart w:id="54" w:name="_Toc338255435"/>
      <w:bookmarkStart w:id="55" w:name="_Ref345330846"/>
      <w:bookmarkStart w:id="56" w:name="_Ref361742852"/>
      <w:bookmarkStart w:id="57" w:name="_Toc373159863"/>
      <w:r w:rsidRPr="00DC677F">
        <w:rPr>
          <w:lang w:val="en-US"/>
        </w:rPr>
        <w:t>STAF</w:t>
      </w:r>
      <w:bookmarkEnd w:id="53"/>
      <w:bookmarkEnd w:id="54"/>
      <w:bookmarkEnd w:id="55"/>
      <w:bookmarkEnd w:id="56"/>
      <w:bookmarkEnd w:id="57"/>
    </w:p>
    <w:p w14:paraId="21EFB50F" w14:textId="77777777" w:rsidR="00B462C2" w:rsidRPr="00DC677F" w:rsidRDefault="00B462C2" w:rsidP="00B462C2">
      <w:r w:rsidRPr="00DC677F">
        <w:t xml:space="preserve">The Software Testing Automation Framework (STAF - </w:t>
      </w:r>
      <w:hyperlink r:id="rId19" w:history="1">
        <w:r w:rsidRPr="00DC677F">
          <w:rPr>
            <w:rStyle w:val="Hyperlink"/>
          </w:rPr>
          <w:t>http://staf.sourceforge.net/</w:t>
        </w:r>
      </w:hyperlink>
      <w:r w:rsidRPr="00DC677F">
        <w:t>) is an open source, multi-platform, multi-language framework designed around the idea of reusable components, called services (such as process invocation, resource management, logging, and monitoring)</w:t>
      </w:r>
      <w:r w:rsidR="008743E8">
        <w:t xml:space="preserve">. </w:t>
      </w:r>
      <w:r w:rsidRPr="00DC677F">
        <w:t xml:space="preserve">There is a wrapper around the </w:t>
      </w:r>
      <w:proofErr w:type="spellStart"/>
      <w:r w:rsidRPr="00DC677F">
        <w:t>PySTAF</w:t>
      </w:r>
      <w:proofErr w:type="spellEnd"/>
      <w:r w:rsidRPr="00DC677F">
        <w:t xml:space="preserve"> bindings in framework/core/STAF.py that implements STAF handles that are registered and unregistered automatically and translates the return codes into exceptions with </w:t>
      </w:r>
      <w:r w:rsidR="001C5E2A" w:rsidRPr="00DC677F">
        <w:t xml:space="preserve">a </w:t>
      </w:r>
      <w:r w:rsidRPr="00DC677F">
        <w:t>more descriptive output.</w:t>
      </w:r>
    </w:p>
    <w:p w14:paraId="21EFB510" w14:textId="77777777" w:rsidR="00B462C2" w:rsidRPr="00DC677F" w:rsidRDefault="00B462C2" w:rsidP="00D86AEA">
      <w:pPr>
        <w:keepNext/>
      </w:pPr>
      <w:r w:rsidRPr="00DC677F">
        <w:t>A POC has been performed that successfully demonstrated the following functionalities from within Python:</w:t>
      </w:r>
    </w:p>
    <w:p w14:paraId="21EFB511" w14:textId="77777777" w:rsidR="00B462C2" w:rsidRPr="00DC677F" w:rsidRDefault="00B462C2" w:rsidP="00D86AEA">
      <w:pPr>
        <w:pStyle w:val="ListParagraph"/>
        <w:keepNext/>
        <w:numPr>
          <w:ilvl w:val="0"/>
          <w:numId w:val="23"/>
        </w:numPr>
      </w:pPr>
      <w:r w:rsidRPr="00DC677F">
        <w:t>Obtain information about OS on a remote computer</w:t>
      </w:r>
    </w:p>
    <w:p w14:paraId="21EFB512" w14:textId="77777777" w:rsidR="00B462C2" w:rsidRPr="00DC677F" w:rsidRDefault="00B462C2" w:rsidP="00D86AEA">
      <w:pPr>
        <w:pStyle w:val="ListParagraph"/>
        <w:keepNext/>
        <w:numPr>
          <w:ilvl w:val="0"/>
          <w:numId w:val="23"/>
        </w:numPr>
      </w:pPr>
      <w:r w:rsidRPr="00DC677F">
        <w:t xml:space="preserve">Launch a process on a remote host and get its return code, </w:t>
      </w:r>
      <w:proofErr w:type="spellStart"/>
      <w:r w:rsidRPr="00DC677F">
        <w:t>stdout</w:t>
      </w:r>
      <w:proofErr w:type="spellEnd"/>
      <w:r w:rsidRPr="00DC677F">
        <w:t>, …</w:t>
      </w:r>
    </w:p>
    <w:p w14:paraId="21EFB513" w14:textId="77777777" w:rsidR="00B462C2" w:rsidRPr="00DC677F" w:rsidRDefault="00B462C2" w:rsidP="00D86AEA">
      <w:pPr>
        <w:pStyle w:val="ListParagraph"/>
        <w:keepNext/>
        <w:numPr>
          <w:ilvl w:val="0"/>
          <w:numId w:val="23"/>
        </w:numPr>
      </w:pPr>
      <w:r w:rsidRPr="00DC677F">
        <w:t>Copy files to/from a remote host.</w:t>
      </w:r>
    </w:p>
    <w:p w14:paraId="21EFB514" w14:textId="77777777" w:rsidR="00B462C2" w:rsidRPr="00DC677F" w:rsidRDefault="00B462C2" w:rsidP="00765786">
      <w:pPr>
        <w:pStyle w:val="Heading4"/>
      </w:pPr>
      <w:bookmarkStart w:id="58" w:name="_Toc338859024"/>
      <w:bookmarkStart w:id="59" w:name="_Toc373159864"/>
      <w:r w:rsidRPr="00DC677F">
        <w:t>Requirements</w:t>
      </w:r>
      <w:bookmarkEnd w:id="58"/>
      <w:bookmarkEnd w:id="59"/>
    </w:p>
    <w:p w14:paraId="21EFB515" w14:textId="77777777" w:rsidR="000E0364" w:rsidRPr="00DC677F" w:rsidRDefault="00B462C2" w:rsidP="000E0364">
      <w:r w:rsidRPr="00DC677F">
        <w:t>STAF needs to be installed on each machine of the configuration</w:t>
      </w:r>
      <w:r w:rsidR="008743E8">
        <w:t xml:space="preserve">. </w:t>
      </w:r>
      <w:r w:rsidR="000E0364" w:rsidRPr="00DC677F">
        <w:t>The installation procedure on test hosts is the following:</w:t>
      </w:r>
    </w:p>
    <w:p w14:paraId="21EFB516" w14:textId="77777777" w:rsidR="000E0364" w:rsidRPr="00DC677F" w:rsidRDefault="000E0364" w:rsidP="0052064D">
      <w:pPr>
        <w:pStyle w:val="ListParagraph"/>
        <w:numPr>
          <w:ilvl w:val="0"/>
          <w:numId w:val="37"/>
        </w:numPr>
      </w:pPr>
      <w:r w:rsidRPr="00DC677F">
        <w:t>Install STAF (accept all defaults and make sure that "Start STAF on user login" is enabled).</w:t>
      </w:r>
    </w:p>
    <w:p w14:paraId="21EFB517" w14:textId="77777777" w:rsidR="000E0364" w:rsidRPr="00DC677F" w:rsidRDefault="000E0364" w:rsidP="0052064D">
      <w:pPr>
        <w:pStyle w:val="ListParagraph"/>
        <w:numPr>
          <w:ilvl w:val="0"/>
          <w:numId w:val="37"/>
        </w:numPr>
      </w:pPr>
      <w:r w:rsidRPr="00DC677F">
        <w:t xml:space="preserve">Arrange the VM to automatically log in to the account used to install STAF (see </w:t>
      </w:r>
      <w:hyperlink r:id="rId20" w:history="1">
        <w:proofErr w:type="spellStart"/>
        <w:r w:rsidRPr="00DC677F">
          <w:rPr>
            <w:rStyle w:val="Hyperlink"/>
          </w:rPr>
          <w:t>Autologon</w:t>
        </w:r>
        <w:proofErr w:type="spellEnd"/>
      </w:hyperlink>
      <w:r w:rsidRPr="00DC677F">
        <w:t xml:space="preserve"> from Windows </w:t>
      </w:r>
      <w:proofErr w:type="spellStart"/>
      <w:r w:rsidRPr="00DC677F">
        <w:t>Sysinternals</w:t>
      </w:r>
      <w:proofErr w:type="spellEnd"/>
      <w:r w:rsidRPr="00DC677F">
        <w:t>)</w:t>
      </w:r>
    </w:p>
    <w:p w14:paraId="21EFB518" w14:textId="77777777" w:rsidR="000E0364" w:rsidRPr="001A27A6" w:rsidRDefault="000E0364" w:rsidP="0052064D">
      <w:pPr>
        <w:pStyle w:val="ListParagraph"/>
        <w:numPr>
          <w:ilvl w:val="0"/>
          <w:numId w:val="37"/>
        </w:numPr>
      </w:pPr>
      <w:r w:rsidRPr="00DC677F">
        <w:t>Edit the C:\STAF\bin\STAF.cfg file to trust all clients with level 5 (this is wide open!)</w:t>
      </w:r>
      <w:r w:rsidR="008743E8">
        <w:t xml:space="preserve">. </w:t>
      </w:r>
      <w:r w:rsidRPr="00DC677F">
        <w:t>Add the line</w:t>
      </w:r>
      <w:r w:rsidRPr="00DC677F">
        <w:br/>
      </w:r>
      <w:r w:rsidRPr="00DC677F">
        <w:rPr>
          <w:rFonts w:ascii="Courier New" w:hAnsi="Courier New" w:cs="Courier New"/>
        </w:rPr>
        <w:t>trust level 5 default</w:t>
      </w:r>
    </w:p>
    <w:p w14:paraId="21EFB519" w14:textId="77777777" w:rsidR="008743E8" w:rsidRDefault="008743E8">
      <w:pPr>
        <w:spacing w:before="0" w:after="0"/>
      </w:pPr>
      <w:r>
        <w:br w:type="page"/>
      </w:r>
    </w:p>
    <w:p w14:paraId="21EFB51A" w14:textId="77777777" w:rsidR="003F404B" w:rsidRPr="00DC677F" w:rsidRDefault="003F404B" w:rsidP="00765786">
      <w:pPr>
        <w:pStyle w:val="Heading3"/>
        <w:rPr>
          <w:lang w:val="en-US"/>
        </w:rPr>
      </w:pPr>
      <w:bookmarkStart w:id="60" w:name="_Toc373159865"/>
      <w:bookmarkStart w:id="61" w:name="_Toc338859025"/>
      <w:r w:rsidRPr="00DC677F">
        <w:rPr>
          <w:lang w:val="en-US"/>
        </w:rPr>
        <w:lastRenderedPageBreak/>
        <w:t>Coding guidelines</w:t>
      </w:r>
      <w:bookmarkEnd w:id="60"/>
    </w:p>
    <w:p w14:paraId="21EFB51B" w14:textId="77777777" w:rsidR="003F404B" w:rsidRPr="00DC677F" w:rsidRDefault="003F404B" w:rsidP="003F404B">
      <w:r w:rsidRPr="00DC677F">
        <w:t>This section is a work in progress</w:t>
      </w:r>
      <w:r w:rsidR="008743E8">
        <w:t xml:space="preserve">. </w:t>
      </w:r>
      <w:r w:rsidRPr="00DC677F">
        <w:t xml:space="preserve">The most important reference is </w:t>
      </w:r>
      <w:hyperlink r:id="rId21" w:history="1">
        <w:r w:rsidRPr="00DC677F">
          <w:rPr>
            <w:rStyle w:val="Hyperlink"/>
          </w:rPr>
          <w:t>PEP-8</w:t>
        </w:r>
      </w:hyperlink>
      <w:r w:rsidR="00490397" w:rsidRPr="00DC677F">
        <w:rPr>
          <w:rStyle w:val="FootnoteReference"/>
        </w:rPr>
        <w:footnoteReference w:id="6"/>
      </w:r>
      <w:r w:rsidRPr="00DC677F">
        <w:t>, the Style Guide for Python Code defined by the Python developers.</w:t>
      </w:r>
    </w:p>
    <w:p w14:paraId="21EFB51C" w14:textId="77777777" w:rsidR="0067745E" w:rsidRPr="00DC677F" w:rsidRDefault="0067745E" w:rsidP="003F404B">
      <w:r w:rsidRPr="00DC677F">
        <w:t>What follows are comments on that document:</w:t>
      </w:r>
    </w:p>
    <w:p w14:paraId="21EFB51D" w14:textId="77777777" w:rsidR="00B31C4D" w:rsidRPr="00DC677F" w:rsidRDefault="0067745E" w:rsidP="0067745E">
      <w:pPr>
        <w:pStyle w:val="ListParagraph"/>
        <w:numPr>
          <w:ilvl w:val="0"/>
          <w:numId w:val="50"/>
        </w:numPr>
      </w:pPr>
      <w:r w:rsidRPr="00DC677F">
        <w:t xml:space="preserve">Implementing core modules: care should be taken to </w:t>
      </w:r>
      <w:r w:rsidR="00B31C4D" w:rsidRPr="00DC677F">
        <w:t>make the module easy to import.</w:t>
      </w:r>
    </w:p>
    <w:p w14:paraId="21EFB51E" w14:textId="77777777" w:rsidR="0067745E" w:rsidRPr="00DC677F" w:rsidRDefault="00B31C4D" w:rsidP="00B31C4D">
      <w:pPr>
        <w:pStyle w:val="ListParagraph"/>
        <w:numPr>
          <w:ilvl w:val="1"/>
          <w:numId w:val="50"/>
        </w:numPr>
      </w:pPr>
      <w:r w:rsidRPr="00DC677F">
        <w:t>If the module is spread over several files in a directory, consider writing an __init__.py file to automatically import the submodules or from the submodules themselves (see e.g. framework/ias/__init__.py or framework/</w:t>
      </w:r>
      <w:proofErr w:type="spellStart"/>
      <w:r w:rsidRPr="00DC677F">
        <w:t>utils</w:t>
      </w:r>
      <w:proofErr w:type="spellEnd"/>
      <w:r w:rsidRPr="00DC677F">
        <w:t>/__init__.py)</w:t>
      </w:r>
    </w:p>
    <w:p w14:paraId="21EFB51F" w14:textId="77777777" w:rsidR="00B31C4D" w:rsidRPr="00DC677F" w:rsidRDefault="00B31C4D" w:rsidP="00B31C4D">
      <w:pPr>
        <w:pStyle w:val="ListParagraph"/>
        <w:numPr>
          <w:ilvl w:val="1"/>
          <w:numId w:val="50"/>
        </w:numPr>
      </w:pPr>
      <w:r w:rsidRPr="00DC677F">
        <w:t>Avoid exporting names without good reasons to minimize the risk of name clashes:</w:t>
      </w:r>
    </w:p>
    <w:p w14:paraId="21EFB520" w14:textId="77777777" w:rsidR="00B31C4D" w:rsidRPr="00DC677F" w:rsidRDefault="00B31C4D" w:rsidP="00B31C4D">
      <w:pPr>
        <w:pStyle w:val="ListParagraph"/>
        <w:numPr>
          <w:ilvl w:val="2"/>
          <w:numId w:val="50"/>
        </w:numPr>
      </w:pPr>
      <w:proofErr w:type="gramStart"/>
      <w:r w:rsidRPr="00DC677F">
        <w:t>Either define and</w:t>
      </w:r>
      <w:proofErr w:type="gramEnd"/>
      <w:r w:rsidRPr="00DC677F">
        <w:t xml:space="preserve"> maintain an __all__ list at the top of the module of names that should be visible by default or prefix names that shouldn’t be exported with an underscore (this also holds for imports: use “import xxx as _xxx” or “from xxx import </w:t>
      </w:r>
      <w:proofErr w:type="spellStart"/>
      <w:r w:rsidRPr="00DC677F">
        <w:t>yyy</w:t>
      </w:r>
      <w:proofErr w:type="spellEnd"/>
      <w:r w:rsidRPr="00DC677F">
        <w:t xml:space="preserve"> as _</w:t>
      </w:r>
      <w:proofErr w:type="spellStart"/>
      <w:r w:rsidRPr="00DC677F">
        <w:t>yyy</w:t>
      </w:r>
      <w:proofErr w:type="spellEnd"/>
      <w:r w:rsidRPr="00DC677F">
        <w:t>” where necessary)</w:t>
      </w:r>
      <w:r w:rsidR="00490397" w:rsidRPr="00DC677F">
        <w:t>.</w:t>
      </w:r>
    </w:p>
    <w:p w14:paraId="21EFB521" w14:textId="77777777" w:rsidR="00B31C4D" w:rsidRPr="00DC677F" w:rsidRDefault="00490397" w:rsidP="00B31C4D">
      <w:pPr>
        <w:pStyle w:val="ListParagraph"/>
        <w:numPr>
          <w:ilvl w:val="2"/>
          <w:numId w:val="50"/>
        </w:numPr>
      </w:pPr>
      <w:r w:rsidRPr="00DC677F">
        <w:t>Avoid importing blindly all names from other modules (i.e. do not use “from xxx import *”) because these names will then be exported, too.</w:t>
      </w:r>
    </w:p>
    <w:p w14:paraId="21EFB522" w14:textId="77777777" w:rsidR="00490397" w:rsidRPr="00DC677F" w:rsidRDefault="00490397" w:rsidP="00490397">
      <w:pPr>
        <w:pStyle w:val="ListParagraph"/>
        <w:numPr>
          <w:ilvl w:val="0"/>
          <w:numId w:val="50"/>
        </w:numPr>
      </w:pPr>
      <w:r w:rsidRPr="00DC677F">
        <w:t>Using modules: the number of exported names from core modules should be small, but only import the names you need</w:t>
      </w:r>
      <w:r w:rsidR="008743E8">
        <w:t xml:space="preserve">. </w:t>
      </w:r>
      <w:r w:rsidRPr="00DC677F">
        <w:t xml:space="preserve">See also this </w:t>
      </w:r>
      <w:hyperlink r:id="rId22" w:history="1">
        <w:r w:rsidRPr="00DC677F">
          <w:rPr>
            <w:rStyle w:val="Hyperlink"/>
          </w:rPr>
          <w:t>link</w:t>
        </w:r>
      </w:hyperlink>
      <w:r w:rsidRPr="00DC677F">
        <w:rPr>
          <w:rStyle w:val="FootnoteReference"/>
        </w:rPr>
        <w:footnoteReference w:id="7"/>
      </w:r>
      <w:r w:rsidRPr="00DC677F">
        <w:t>.</w:t>
      </w:r>
    </w:p>
    <w:p w14:paraId="21EFB523" w14:textId="77777777" w:rsidR="0067745E" w:rsidRPr="00DC677F" w:rsidRDefault="0067745E" w:rsidP="0067745E">
      <w:pPr>
        <w:pStyle w:val="ListParagraph"/>
        <w:numPr>
          <w:ilvl w:val="0"/>
          <w:numId w:val="50"/>
        </w:numPr>
      </w:pPr>
      <w:r w:rsidRPr="00DC677F">
        <w:t>Naming conventions: the goal is to follow it for new code</w:t>
      </w:r>
      <w:r w:rsidR="008743E8">
        <w:t xml:space="preserve">. </w:t>
      </w:r>
      <w:r w:rsidRPr="00DC677F">
        <w:t xml:space="preserve">Unfortunately, the </w:t>
      </w:r>
      <w:proofErr w:type="spellStart"/>
      <w:r w:rsidRPr="00DC677F">
        <w:t>unittest</w:t>
      </w:r>
      <w:proofErr w:type="spellEnd"/>
      <w:r w:rsidRPr="00DC677F">
        <w:t xml:space="preserve"> module from the standard library doesn’t adhere to it and names its methods e.g. </w:t>
      </w:r>
      <w:proofErr w:type="spellStart"/>
      <w:r w:rsidRPr="00DC677F">
        <w:t>setUp</w:t>
      </w:r>
      <w:proofErr w:type="spellEnd"/>
      <w:r w:rsidRPr="00DC677F">
        <w:t xml:space="preserve"> and </w:t>
      </w:r>
      <w:proofErr w:type="spellStart"/>
      <w:r w:rsidRPr="00DC677F">
        <w:t>tearDown</w:t>
      </w:r>
      <w:proofErr w:type="spellEnd"/>
      <w:r w:rsidRPr="00DC677F">
        <w:t xml:space="preserve"> instead of </w:t>
      </w:r>
      <w:proofErr w:type="spellStart"/>
      <w:r w:rsidRPr="00DC677F">
        <w:t>set_up</w:t>
      </w:r>
      <w:proofErr w:type="spellEnd"/>
      <w:r w:rsidRPr="00DC677F">
        <w:t xml:space="preserve"> and </w:t>
      </w:r>
      <w:proofErr w:type="spellStart"/>
      <w:r w:rsidRPr="00DC677F">
        <w:t>tear_down</w:t>
      </w:r>
      <w:proofErr w:type="spellEnd"/>
      <w:r w:rsidR="008743E8">
        <w:t xml:space="preserve">. </w:t>
      </w:r>
      <w:r w:rsidRPr="00DC677F">
        <w:t xml:space="preserve">This implies that e.g. the </w:t>
      </w:r>
      <w:proofErr w:type="spellStart"/>
      <w:r w:rsidRPr="00DC677F">
        <w:t>SystemTestCase</w:t>
      </w:r>
      <w:proofErr w:type="spellEnd"/>
      <w:r w:rsidRPr="00DC677F">
        <w:t xml:space="preserve"> class and its descendants will also violate the naming convention.</w:t>
      </w:r>
    </w:p>
    <w:p w14:paraId="21EFB524" w14:textId="77777777" w:rsidR="00F740C7" w:rsidRPr="00DC677F" w:rsidRDefault="00F740C7" w:rsidP="0067745E">
      <w:pPr>
        <w:pStyle w:val="ListParagraph"/>
        <w:numPr>
          <w:ilvl w:val="0"/>
          <w:numId w:val="50"/>
        </w:numPr>
      </w:pPr>
      <w:r w:rsidRPr="00DC677F">
        <w:t xml:space="preserve">Character sets: VASCO’s </w:t>
      </w:r>
      <w:proofErr w:type="gramStart"/>
      <w:r w:rsidRPr="00DC677F">
        <w:t>product are</w:t>
      </w:r>
      <w:proofErr w:type="gramEnd"/>
      <w:r w:rsidRPr="00DC677F">
        <w:t xml:space="preserve"> used in many different countries and allows many character sets to be used</w:t>
      </w:r>
      <w:r w:rsidR="008743E8">
        <w:t xml:space="preserve">. </w:t>
      </w:r>
      <w:r w:rsidRPr="00DC677F">
        <w:t xml:space="preserve">Recommendations </w:t>
      </w:r>
      <w:r w:rsidR="00101205" w:rsidRPr="00DC677F">
        <w:t>:</w:t>
      </w:r>
    </w:p>
    <w:p w14:paraId="21EFB525" w14:textId="77777777" w:rsidR="00101205" w:rsidRPr="00DC677F" w:rsidRDefault="00101205" w:rsidP="002D28FD">
      <w:pPr>
        <w:pStyle w:val="ListParagraph"/>
        <w:numPr>
          <w:ilvl w:val="1"/>
          <w:numId w:val="50"/>
        </w:numPr>
      </w:pPr>
      <w:r w:rsidRPr="00DC677F">
        <w:t>If possible, avoid non ASCII chars in your source files</w:t>
      </w:r>
      <w:r w:rsidR="008743E8">
        <w:t xml:space="preserve">. </w:t>
      </w:r>
      <w:r w:rsidRPr="00DC677F">
        <w:t>Otherwise, use UTF-</w:t>
      </w:r>
      <w:proofErr w:type="gramStart"/>
      <w:r w:rsidRPr="00DC677F">
        <w:t>8  encoding</w:t>
      </w:r>
      <w:proofErr w:type="gramEnd"/>
      <w:r w:rsidRPr="00DC677F">
        <w:t xml:space="preserve"> for your source files (Add a # -*- encoding: utf-8 -*- to the file, see </w:t>
      </w:r>
      <w:hyperlink r:id="rId23" w:history="1">
        <w:r w:rsidRPr="00DC677F">
          <w:rPr>
            <w:rStyle w:val="Hyperlink"/>
          </w:rPr>
          <w:t>PEP 0263 -- Defining Python Source Code Encodings</w:t>
        </w:r>
      </w:hyperlink>
      <w:r w:rsidRPr="00DC677F">
        <w:rPr>
          <w:rStyle w:val="FootnoteReference"/>
        </w:rPr>
        <w:footnoteReference w:id="8"/>
      </w:r>
      <w:r w:rsidRPr="00DC677F">
        <w:t>).</w:t>
      </w:r>
    </w:p>
    <w:p w14:paraId="21EFB526" w14:textId="77777777" w:rsidR="00101205" w:rsidRPr="00DC677F" w:rsidRDefault="00101205" w:rsidP="002D28FD">
      <w:pPr>
        <w:pStyle w:val="ListParagraph"/>
        <w:numPr>
          <w:ilvl w:val="1"/>
          <w:numId w:val="50"/>
        </w:numPr>
      </w:pPr>
      <w:r w:rsidRPr="00DC677F">
        <w:t xml:space="preserve">Learn about Unicode in Python (see </w:t>
      </w:r>
      <w:hyperlink r:id="rId24" w:history="1">
        <w:r w:rsidRPr="00DC677F">
          <w:rPr>
            <w:rStyle w:val="Hyperlink"/>
          </w:rPr>
          <w:t>Pragmatic Unicode</w:t>
        </w:r>
      </w:hyperlink>
      <w:r w:rsidRPr="00DC677F">
        <w:rPr>
          <w:rStyle w:val="FootnoteReference"/>
        </w:rPr>
        <w:footnoteReference w:id="9"/>
      </w:r>
      <w:r w:rsidRPr="00DC677F">
        <w:t>).</w:t>
      </w:r>
    </w:p>
    <w:p w14:paraId="21EFB527" w14:textId="77777777" w:rsidR="00577E84" w:rsidRPr="00DC677F" w:rsidRDefault="00577E84" w:rsidP="0067745E">
      <w:pPr>
        <w:pStyle w:val="ListParagraph"/>
        <w:numPr>
          <w:ilvl w:val="0"/>
          <w:numId w:val="50"/>
        </w:numPr>
      </w:pPr>
      <w:r w:rsidRPr="00DC677F">
        <w:t>Documentation convention</w:t>
      </w:r>
      <w:r w:rsidR="00F740C7" w:rsidRPr="00DC677F">
        <w:t xml:space="preserve">: </w:t>
      </w:r>
      <w:r w:rsidRPr="00DC677F">
        <w:t xml:space="preserve">the </w:t>
      </w:r>
      <w:hyperlink r:id="rId25" w:history="1">
        <w:proofErr w:type="spellStart"/>
        <w:r w:rsidRPr="00DC677F">
          <w:rPr>
            <w:rStyle w:val="Hyperlink"/>
          </w:rPr>
          <w:t>epytext</w:t>
        </w:r>
        <w:proofErr w:type="spellEnd"/>
      </w:hyperlink>
      <w:r w:rsidRPr="00DC677F">
        <w:rPr>
          <w:rStyle w:val="FootnoteReference"/>
        </w:rPr>
        <w:footnoteReference w:id="10"/>
      </w:r>
      <w:r w:rsidRPr="00DC677F">
        <w:t xml:space="preserve"> markup language is used</w:t>
      </w:r>
      <w:r w:rsidR="008743E8">
        <w:t xml:space="preserve">. </w:t>
      </w:r>
      <w:r w:rsidR="00F740C7" w:rsidRPr="00DC677F">
        <w:t>Use the doc/gendocs.py script to update the API documentation in doc/</w:t>
      </w:r>
      <w:proofErr w:type="spellStart"/>
      <w:r w:rsidR="00F740C7" w:rsidRPr="00DC677F">
        <w:t>api</w:t>
      </w:r>
      <w:proofErr w:type="spellEnd"/>
      <w:r w:rsidR="00F740C7" w:rsidRPr="00DC677F">
        <w:t>/index.html</w:t>
      </w:r>
      <w:r w:rsidR="008743E8">
        <w:t xml:space="preserve">. </w:t>
      </w:r>
      <w:r w:rsidR="00F740C7" w:rsidRPr="00DC677F">
        <w:t>See Section </w:t>
      </w:r>
      <w:r w:rsidR="00F740C7" w:rsidRPr="00120BD2">
        <w:fldChar w:fldCharType="begin"/>
      </w:r>
      <w:r w:rsidR="00F740C7" w:rsidRPr="00DC677F">
        <w:instrText xml:space="preserve"> REF _Ref351705482 \w \h </w:instrText>
      </w:r>
      <w:r w:rsidR="00F740C7" w:rsidRPr="00120BD2">
        <w:fldChar w:fldCharType="separate"/>
      </w:r>
      <w:r w:rsidR="0089759B">
        <w:t>2</w:t>
      </w:r>
      <w:r w:rsidR="00F740C7" w:rsidRPr="00120BD2">
        <w:fldChar w:fldCharType="end"/>
      </w:r>
      <w:r w:rsidR="00F740C7" w:rsidRPr="00DC677F">
        <w:t xml:space="preserve"> for more information about </w:t>
      </w:r>
      <w:proofErr w:type="spellStart"/>
      <w:r w:rsidR="00F740C7" w:rsidRPr="00DC677F">
        <w:t>epydoc</w:t>
      </w:r>
      <w:proofErr w:type="spellEnd"/>
      <w:r w:rsidR="00F740C7" w:rsidRPr="00DC677F">
        <w:t xml:space="preserve"> and its </w:t>
      </w:r>
      <w:proofErr w:type="spellStart"/>
      <w:r w:rsidR="00F740C7" w:rsidRPr="00DC677F">
        <w:t>epytext</w:t>
      </w:r>
      <w:proofErr w:type="spellEnd"/>
      <w:r w:rsidR="00F740C7" w:rsidRPr="00DC677F">
        <w:t xml:space="preserve"> markup.</w:t>
      </w:r>
    </w:p>
    <w:p w14:paraId="21EFB528" w14:textId="77777777" w:rsidR="00577E84" w:rsidRDefault="00577E84" w:rsidP="0067745E">
      <w:pPr>
        <w:pStyle w:val="ListParagraph"/>
        <w:numPr>
          <w:ilvl w:val="0"/>
          <w:numId w:val="50"/>
        </w:numPr>
      </w:pPr>
      <w:r w:rsidRPr="00DC677F">
        <w:t xml:space="preserve">Future work: </w:t>
      </w:r>
      <w:r w:rsidR="006C3674" w:rsidRPr="00DC677F">
        <w:t>Testing SDTF</w:t>
      </w:r>
      <w:r w:rsidR="008743E8">
        <w:t xml:space="preserve">. </w:t>
      </w:r>
      <w:r w:rsidR="006C3674" w:rsidRPr="00DC677F">
        <w:t xml:space="preserve">Library modules should consider integrating (using </w:t>
      </w:r>
      <w:proofErr w:type="gramStart"/>
      <w:r w:rsidR="006C3674" w:rsidRPr="00DC677F">
        <w:t>the if</w:t>
      </w:r>
      <w:proofErr w:type="gramEnd"/>
      <w:r w:rsidR="006C3674" w:rsidRPr="00DC677F">
        <w:t xml:space="preserve"> __name__ == “__main__” idiom) some usage examples</w:t>
      </w:r>
      <w:r w:rsidR="008743E8">
        <w:t xml:space="preserve">. </w:t>
      </w:r>
      <w:r w:rsidR="006C3674" w:rsidRPr="00DC677F">
        <w:t>It would be even better to structure these usage examples as test cases so that SDTF can be tested as well.</w:t>
      </w:r>
    </w:p>
    <w:p w14:paraId="21EFB529" w14:textId="77777777" w:rsidR="008743E8" w:rsidRDefault="008743E8">
      <w:pPr>
        <w:spacing w:before="0" w:after="0"/>
      </w:pPr>
      <w:r>
        <w:br w:type="page"/>
      </w:r>
    </w:p>
    <w:p w14:paraId="21EFB52A" w14:textId="77777777" w:rsidR="00B462C2" w:rsidRPr="00DC677F" w:rsidRDefault="00B462C2" w:rsidP="00765786">
      <w:pPr>
        <w:pStyle w:val="Heading3"/>
        <w:rPr>
          <w:lang w:val="en-US"/>
        </w:rPr>
      </w:pPr>
      <w:bookmarkStart w:id="62" w:name="_Toc373159866"/>
      <w:r w:rsidRPr="00DC677F">
        <w:rPr>
          <w:lang w:val="en-US"/>
        </w:rPr>
        <w:lastRenderedPageBreak/>
        <w:t>Advantages and disadvantages</w:t>
      </w:r>
      <w:bookmarkEnd w:id="61"/>
      <w:bookmarkEnd w:id="62"/>
    </w:p>
    <w:p w14:paraId="21EFB52B" w14:textId="77777777" w:rsidR="00B462C2" w:rsidRPr="00DC677F" w:rsidRDefault="00B462C2" w:rsidP="00B462C2">
      <w:r w:rsidRPr="00DC677F">
        <w:br/>
        <w:t>Advantages of using Python</w:t>
      </w:r>
    </w:p>
    <w:p w14:paraId="21EFB52C" w14:textId="77777777" w:rsidR="00B462C2" w:rsidRPr="00DC677F" w:rsidRDefault="00B462C2" w:rsidP="00B462C2">
      <w:pPr>
        <w:pStyle w:val="ListParagraph"/>
        <w:numPr>
          <w:ilvl w:val="0"/>
          <w:numId w:val="13"/>
        </w:numPr>
      </w:pPr>
      <w:r w:rsidRPr="00DC677F">
        <w:t>Object oriented</w:t>
      </w:r>
    </w:p>
    <w:p w14:paraId="21EFB52D" w14:textId="77777777" w:rsidR="00B462C2" w:rsidRPr="00DC677F" w:rsidRDefault="00B462C2" w:rsidP="00B462C2">
      <w:pPr>
        <w:pStyle w:val="ListParagraph"/>
        <w:numPr>
          <w:ilvl w:val="0"/>
          <w:numId w:val="13"/>
        </w:numPr>
      </w:pPr>
      <w:r w:rsidRPr="00DC677F">
        <w:t xml:space="preserve">Platform independent (+ implementations like </w:t>
      </w:r>
      <w:proofErr w:type="spellStart"/>
      <w:r w:rsidRPr="00DC677F">
        <w:t>IronPython</w:t>
      </w:r>
      <w:proofErr w:type="spellEnd"/>
      <w:r w:rsidRPr="00DC677F">
        <w:t xml:space="preserve">, </w:t>
      </w:r>
      <w:proofErr w:type="spellStart"/>
      <w:r w:rsidRPr="00DC677F">
        <w:t>Jython</w:t>
      </w:r>
      <w:proofErr w:type="spellEnd"/>
      <w:r w:rsidRPr="00DC677F">
        <w:t xml:space="preserve"> … available)</w:t>
      </w:r>
    </w:p>
    <w:p w14:paraId="21EFB52E" w14:textId="77777777" w:rsidR="00B462C2" w:rsidRPr="00DC677F" w:rsidRDefault="00B462C2" w:rsidP="00B462C2">
      <w:pPr>
        <w:pStyle w:val="ListParagraph"/>
        <w:numPr>
          <w:ilvl w:val="0"/>
          <w:numId w:val="13"/>
        </w:numPr>
      </w:pPr>
      <w:r w:rsidRPr="00DC677F">
        <w:t>Big standard library</w:t>
      </w:r>
    </w:p>
    <w:p w14:paraId="21EFB52F" w14:textId="77777777" w:rsidR="00B462C2" w:rsidRPr="00DC677F" w:rsidRDefault="00B462C2" w:rsidP="00B462C2">
      <w:pPr>
        <w:pStyle w:val="ListParagraph"/>
        <w:numPr>
          <w:ilvl w:val="0"/>
          <w:numId w:val="13"/>
        </w:numPr>
      </w:pPr>
      <w:r w:rsidRPr="00DC677F">
        <w:t xml:space="preserve">Aims at clear, readable code </w:t>
      </w:r>
    </w:p>
    <w:p w14:paraId="21EFB530" w14:textId="77777777" w:rsidR="00B462C2" w:rsidRPr="00DC677F" w:rsidRDefault="00B462C2" w:rsidP="00B462C2">
      <w:r w:rsidRPr="00DC677F">
        <w:t>SDTF advantages</w:t>
      </w:r>
    </w:p>
    <w:p w14:paraId="21EFB531" w14:textId="77777777" w:rsidR="00B462C2" w:rsidRPr="00DC677F" w:rsidRDefault="00B462C2" w:rsidP="00B462C2">
      <w:pPr>
        <w:pStyle w:val="ListParagraph"/>
        <w:numPr>
          <w:ilvl w:val="0"/>
          <w:numId w:val="24"/>
        </w:numPr>
      </w:pPr>
      <w:r w:rsidRPr="00DC677F">
        <w:t>Based on proven concepts (</w:t>
      </w:r>
      <w:proofErr w:type="spellStart"/>
      <w:r w:rsidRPr="00DC677F">
        <w:t>unittest</w:t>
      </w:r>
      <w:proofErr w:type="spellEnd"/>
      <w:r w:rsidRPr="00DC677F">
        <w:t xml:space="preserve"> module)</w:t>
      </w:r>
    </w:p>
    <w:p w14:paraId="21EFB532" w14:textId="77777777" w:rsidR="00B462C2" w:rsidRPr="00DC677F" w:rsidRDefault="00B462C2" w:rsidP="00B462C2">
      <w:pPr>
        <w:pStyle w:val="ListParagraph"/>
        <w:numPr>
          <w:ilvl w:val="0"/>
          <w:numId w:val="24"/>
        </w:numPr>
      </w:pPr>
      <w:r w:rsidRPr="00DC677F">
        <w:t>Still young, so can incorporate insights from other projects from the start</w:t>
      </w:r>
    </w:p>
    <w:p w14:paraId="21EFB533" w14:textId="77777777" w:rsidR="00B462C2" w:rsidRPr="00DC677F" w:rsidRDefault="00B462C2" w:rsidP="00B462C2">
      <w:r w:rsidRPr="00DC677F">
        <w:t>SDTF disadvantages</w:t>
      </w:r>
    </w:p>
    <w:p w14:paraId="21EFB534" w14:textId="77777777" w:rsidR="008743E8" w:rsidRDefault="00B462C2" w:rsidP="001A27A6">
      <w:pPr>
        <w:pStyle w:val="ListParagraph"/>
        <w:numPr>
          <w:ilvl w:val="0"/>
          <w:numId w:val="14"/>
        </w:numPr>
      </w:pPr>
      <w:r w:rsidRPr="00120BD2">
        <w:t>The framework is still a work in progress</w:t>
      </w:r>
    </w:p>
    <w:p w14:paraId="21EFB535" w14:textId="77777777" w:rsidR="008743E8" w:rsidRPr="00A82A5F" w:rsidRDefault="008743E8" w:rsidP="008743E8">
      <w:pPr>
        <w:pStyle w:val="Heading1"/>
      </w:pPr>
      <w:bookmarkStart w:id="63" w:name="_Toc361739220"/>
      <w:bookmarkStart w:id="64" w:name="_Toc373159867"/>
      <w:bookmarkStart w:id="65" w:name="_Ref351705482"/>
      <w:bookmarkStart w:id="66" w:name="_Toc338859046"/>
      <w:bookmarkEnd w:id="63"/>
      <w:r w:rsidRPr="00A82A5F">
        <w:lastRenderedPageBreak/>
        <w:t>Appendix: SDTF software setup</w:t>
      </w:r>
      <w:bookmarkEnd w:id="64"/>
    </w:p>
    <w:p w14:paraId="21EFB536" w14:textId="77777777" w:rsidR="008743E8" w:rsidRPr="00A82A5F" w:rsidRDefault="008743E8" w:rsidP="008743E8">
      <w:pPr>
        <w:pStyle w:val="Heading2"/>
      </w:pPr>
      <w:bookmarkStart w:id="67" w:name="_Toc373159868"/>
      <w:r w:rsidRPr="00A82A5F">
        <w:t>Virtual Machine Template</w:t>
      </w:r>
      <w:bookmarkEnd w:id="67"/>
    </w:p>
    <w:p w14:paraId="21EFB537" w14:textId="77777777" w:rsidR="008743E8" w:rsidRPr="00A82A5F" w:rsidRDefault="008743E8" w:rsidP="008743E8">
      <w:r w:rsidRPr="00A82A5F">
        <w:t xml:space="preserve">There is a virtual machine template in </w:t>
      </w:r>
      <w:proofErr w:type="spellStart"/>
      <w:r w:rsidRPr="00A82A5F">
        <w:t>LabManager</w:t>
      </w:r>
      <w:proofErr w:type="spellEnd"/>
      <w:r w:rsidRPr="00A82A5F">
        <w:t xml:space="preserve"> called SDTF_TCH that comes preinstalled with SDTF in c:\SDTF and with desktop shortcuts to start a shell where all environment variables are set to be able to fetch updates from the central repository and to commit and push</w:t>
      </w:r>
      <w:r>
        <w:t xml:space="preserve">. </w:t>
      </w:r>
      <w:r w:rsidRPr="00A82A5F">
        <w:t xml:space="preserve">Read the text shown by the bash shell to configure </w:t>
      </w:r>
      <w:proofErr w:type="gramStart"/>
      <w:r w:rsidRPr="00A82A5F">
        <w:t>your</w:t>
      </w:r>
      <w:proofErr w:type="gramEnd"/>
      <w:r w:rsidRPr="00A82A5F">
        <w:t xml:space="preserve"> SSH key for access to the central repository.</w:t>
      </w:r>
    </w:p>
    <w:p w14:paraId="21EFB538" w14:textId="77777777" w:rsidR="008743E8" w:rsidRPr="00A82A5F" w:rsidRDefault="008743E8" w:rsidP="008743E8">
      <w:r w:rsidRPr="00A82A5F">
        <w:t>When cloning this template into a configuration to use it, take into account that it will reboot automatically once (see the desktop background) before being fully usable</w:t>
      </w:r>
      <w:r>
        <w:t xml:space="preserve">. </w:t>
      </w:r>
      <w:r w:rsidRPr="00A82A5F">
        <w:t>When the desktop background changes to usage instructions, you can click away the “Network Locations” and “Microsoft Security Essentials” dialogs</w:t>
      </w:r>
      <w:r>
        <w:t xml:space="preserve">. </w:t>
      </w:r>
      <w:r w:rsidRPr="00A82A5F">
        <w:t>You may also need to activate the windows license and update Java.</w:t>
      </w:r>
    </w:p>
    <w:p w14:paraId="21EFB539" w14:textId="77777777" w:rsidR="008743E8" w:rsidRPr="00A82A5F" w:rsidRDefault="008743E8" w:rsidP="008743E8">
      <w:pPr>
        <w:pStyle w:val="Heading2"/>
      </w:pPr>
      <w:bookmarkStart w:id="68" w:name="_Toc373159869"/>
      <w:r w:rsidRPr="00A82A5F">
        <w:t>Revision control</w:t>
      </w:r>
      <w:bookmarkEnd w:id="68"/>
    </w:p>
    <w:p w14:paraId="21EFB53A" w14:textId="77777777" w:rsidR="008743E8" w:rsidRPr="00A82A5F" w:rsidRDefault="008743E8" w:rsidP="008743E8">
      <w:proofErr w:type="spellStart"/>
      <w:r w:rsidRPr="00A82A5F">
        <w:t>Git</w:t>
      </w:r>
      <w:proofErr w:type="spellEnd"/>
      <w:r w:rsidRPr="00A82A5F">
        <w:t xml:space="preserve"> (</w:t>
      </w:r>
      <w:hyperlink r:id="rId26" w:history="1">
        <w:r w:rsidRPr="00A82A5F">
          <w:rPr>
            <w:rStyle w:val="Hyperlink"/>
          </w:rPr>
          <w:t>http://git-scm.com</w:t>
        </w:r>
      </w:hyperlink>
      <w:r w:rsidRPr="00A82A5F">
        <w:t>) is used as a revision control system</w:t>
      </w:r>
      <w:r>
        <w:t xml:space="preserve">. </w:t>
      </w:r>
      <w:r w:rsidRPr="00A82A5F">
        <w:t xml:space="preserve">The </w:t>
      </w:r>
      <w:proofErr w:type="spellStart"/>
      <w:r w:rsidRPr="00A82A5F">
        <w:t>Git</w:t>
      </w:r>
      <w:proofErr w:type="spellEnd"/>
      <w:r w:rsidRPr="00A82A5F">
        <w:t xml:space="preserve"> for Windows client (</w:t>
      </w:r>
      <w:hyperlink r:id="rId27" w:history="1">
        <w:r w:rsidRPr="00A82A5F">
          <w:rPr>
            <w:rStyle w:val="Hyperlink"/>
          </w:rPr>
          <w:t>http://msysgit.github.com</w:t>
        </w:r>
      </w:hyperlink>
      <w:r w:rsidRPr="00A82A5F">
        <w:t>) is used to access the central repository (</w:t>
      </w:r>
      <w:hyperlink r:id="rId28" w:history="1">
        <w:r w:rsidRPr="00A82A5F">
          <w:rPr>
            <w:rStyle w:val="Hyperlink"/>
          </w:rPr>
          <w:t>git@git.vasco.com:stf.git</w:t>
        </w:r>
      </w:hyperlink>
      <w:r w:rsidRPr="00A82A5F">
        <w:t>) using the SSH protocol.</w:t>
      </w:r>
    </w:p>
    <w:p w14:paraId="21EFB53B" w14:textId="77777777" w:rsidR="008743E8" w:rsidRPr="00A82A5F" w:rsidRDefault="008743E8" w:rsidP="008743E8">
      <w:r w:rsidRPr="00A82A5F">
        <w:t xml:space="preserve">The utilities bundled with </w:t>
      </w:r>
      <w:proofErr w:type="spellStart"/>
      <w:r w:rsidRPr="00A82A5F">
        <w:t>Git</w:t>
      </w:r>
      <w:proofErr w:type="spellEnd"/>
      <w:r w:rsidRPr="00A82A5F">
        <w:t xml:space="preserve"> for Windows assume that there is a HOME environment variable that names a directory where to put configuration information (</w:t>
      </w:r>
      <w:proofErr w:type="spellStart"/>
      <w:r w:rsidRPr="00A82A5F">
        <w:t>Git</w:t>
      </w:r>
      <w:proofErr w:type="spellEnd"/>
      <w:r w:rsidRPr="00A82A5F">
        <w:t xml:space="preserve"> configuration, SSH configuration)</w:t>
      </w:r>
      <w:r>
        <w:t xml:space="preserve">. </w:t>
      </w:r>
      <w:r w:rsidRPr="00A82A5F">
        <w:t>Use either git-bash.bat or git-cmd.bat to start a shell that sets up the environment correctly (i.e. the PATH to the binaries and the HOME directory).</w:t>
      </w:r>
    </w:p>
    <w:p w14:paraId="21EFB53C" w14:textId="77777777" w:rsidR="008743E8" w:rsidRPr="00A82A5F" w:rsidRDefault="008743E8" w:rsidP="008743E8">
      <w:r w:rsidRPr="00A82A5F">
        <w:t>Generate a private/public key pair (without pass phrase to make it more convenient) using:</w:t>
      </w:r>
    </w:p>
    <w:p w14:paraId="21EFB53D" w14:textId="77777777" w:rsidR="008743E8" w:rsidRPr="00D86AEA" w:rsidRDefault="008743E8" w:rsidP="008743E8">
      <w:pPr>
        <w:pStyle w:val="example-code"/>
      </w:pPr>
      <w:proofErr w:type="spellStart"/>
      <w:proofErr w:type="gramStart"/>
      <w:r w:rsidRPr="00D86AEA">
        <w:t>ssh-keygen</w:t>
      </w:r>
      <w:proofErr w:type="spellEnd"/>
      <w:proofErr w:type="gramEnd"/>
      <w:r w:rsidRPr="00D86AEA">
        <w:t xml:space="preserve"> -t </w:t>
      </w:r>
      <w:proofErr w:type="spellStart"/>
      <w:r w:rsidRPr="00D86AEA">
        <w:t>rsa</w:t>
      </w:r>
      <w:proofErr w:type="spellEnd"/>
      <w:r w:rsidRPr="00D86AEA">
        <w:t xml:space="preserve"> -C firstname.lastname@vasco.com</w:t>
      </w:r>
    </w:p>
    <w:p w14:paraId="21EFB53E" w14:textId="77777777" w:rsidR="008743E8" w:rsidRPr="00A82A5F" w:rsidRDefault="008743E8" w:rsidP="008743E8">
      <w:r w:rsidRPr="00A82A5F">
        <w:rPr>
          <w:i/>
        </w:rPr>
        <w:t>(Use the default location proposed by the tool)</w:t>
      </w:r>
      <w:r w:rsidRPr="00A82A5F">
        <w:t>.</w:t>
      </w:r>
    </w:p>
    <w:p w14:paraId="21EFB53F" w14:textId="77777777" w:rsidR="008743E8" w:rsidRPr="00A82A5F" w:rsidRDefault="008743E8" w:rsidP="008743E8">
      <w:r w:rsidRPr="00A82A5F">
        <w:t xml:space="preserve">Then you can copy-paste your </w:t>
      </w:r>
      <w:r w:rsidRPr="00A82A5F">
        <w:rPr>
          <w:b/>
        </w:rPr>
        <w:t>public</w:t>
      </w:r>
      <w:r w:rsidRPr="00A82A5F">
        <w:t xml:space="preserve"> key (%HOME%/.</w:t>
      </w:r>
      <w:proofErr w:type="spellStart"/>
      <w:r w:rsidRPr="00A82A5F">
        <w:t>ssh</w:t>
      </w:r>
      <w:proofErr w:type="spellEnd"/>
      <w:r w:rsidRPr="00A82A5F">
        <w:t xml:space="preserve">/id_rsa.pub) to the central repository (log in to </w:t>
      </w:r>
      <w:hyperlink r:id="rId29" w:history="1">
        <w:r w:rsidRPr="00A82A5F">
          <w:rPr>
            <w:rStyle w:val="Hyperlink"/>
          </w:rPr>
          <w:t>https://git.vasco.com</w:t>
        </w:r>
      </w:hyperlink>
      <w:r w:rsidRPr="00A82A5F">
        <w:t xml:space="preserve"> and select the `SSH Keys’ tab in your profile)</w:t>
      </w:r>
      <w:r>
        <w:t xml:space="preserve">. </w:t>
      </w:r>
      <w:r w:rsidRPr="00A82A5F">
        <w:t>It should look something like</w:t>
      </w:r>
    </w:p>
    <w:p w14:paraId="21EFB540" w14:textId="77777777" w:rsidR="008743E8" w:rsidRPr="00A82A5F" w:rsidRDefault="008743E8" w:rsidP="008743E8">
      <w:pPr>
        <w:pStyle w:val="example-code"/>
      </w:pPr>
      <w:proofErr w:type="spellStart"/>
      <w:proofErr w:type="gramStart"/>
      <w:r w:rsidRPr="00A82A5F">
        <w:t>ssh-rsa</w:t>
      </w:r>
      <w:proofErr w:type="spellEnd"/>
      <w:proofErr w:type="gramEnd"/>
      <w:r w:rsidRPr="00A82A5F">
        <w:t xml:space="preserve"> AAA&lt;...&gt;== &lt;username&gt;@&lt;</w:t>
      </w:r>
      <w:proofErr w:type="spellStart"/>
      <w:r w:rsidRPr="00A82A5F">
        <w:t>computername</w:t>
      </w:r>
      <w:proofErr w:type="spellEnd"/>
      <w:r w:rsidRPr="00A82A5F">
        <w:t>&gt;</w:t>
      </w:r>
    </w:p>
    <w:p w14:paraId="21EFB541" w14:textId="77777777" w:rsidR="008743E8" w:rsidRPr="00A82A5F" w:rsidRDefault="008743E8" w:rsidP="008743E8">
      <w:r w:rsidRPr="00A82A5F">
        <w:t>You are now ready to e.g. clone</w:t>
      </w:r>
      <w:r w:rsidRPr="00A82A5F">
        <w:rPr>
          <w:rStyle w:val="FootnoteReference"/>
        </w:rPr>
        <w:footnoteReference w:id="11"/>
      </w:r>
      <w:r w:rsidRPr="00A82A5F">
        <w:t xml:space="preserve"> the repository (but see also the discussion of Eclipse and its </w:t>
      </w:r>
      <w:proofErr w:type="spellStart"/>
      <w:r w:rsidRPr="00A82A5F">
        <w:rPr>
          <w:b/>
        </w:rPr>
        <w:t>EGit</w:t>
      </w:r>
      <w:proofErr w:type="spellEnd"/>
      <w:r w:rsidRPr="00A82A5F">
        <w:t xml:space="preserve"> plugin to access the source code).</w:t>
      </w:r>
    </w:p>
    <w:p w14:paraId="21EFB542" w14:textId="77777777" w:rsidR="008743E8" w:rsidRPr="00A82A5F" w:rsidRDefault="008743E8" w:rsidP="008743E8">
      <w:r w:rsidRPr="00A82A5F">
        <w:t>Configure your email address and name to include in the commit messages:</w:t>
      </w:r>
    </w:p>
    <w:p w14:paraId="21EFB543" w14:textId="77777777" w:rsidR="008743E8" w:rsidRPr="00A82A5F" w:rsidRDefault="008743E8" w:rsidP="008743E8">
      <w:pPr>
        <w:pStyle w:val="example-code"/>
      </w:pPr>
      <w:proofErr w:type="spellStart"/>
      <w:proofErr w:type="gramStart"/>
      <w:r w:rsidRPr="00A82A5F">
        <w:t>git</w:t>
      </w:r>
      <w:proofErr w:type="spellEnd"/>
      <w:proofErr w:type="gramEnd"/>
      <w:r w:rsidRPr="00A82A5F">
        <w:t xml:space="preserve"> </w:t>
      </w:r>
      <w:proofErr w:type="spellStart"/>
      <w:r w:rsidRPr="00A82A5F">
        <w:t>config</w:t>
      </w:r>
      <w:proofErr w:type="spellEnd"/>
      <w:r w:rsidRPr="00A82A5F">
        <w:t xml:space="preserve"> --global user.name ´John Doe´</w:t>
      </w:r>
      <w:r w:rsidRPr="00A82A5F">
        <w:br/>
      </w:r>
      <w:proofErr w:type="spellStart"/>
      <w:r w:rsidRPr="00A82A5F">
        <w:t>git</w:t>
      </w:r>
      <w:proofErr w:type="spellEnd"/>
      <w:r w:rsidRPr="00A82A5F">
        <w:t xml:space="preserve"> </w:t>
      </w:r>
      <w:proofErr w:type="spellStart"/>
      <w:r w:rsidRPr="00A82A5F">
        <w:t>config</w:t>
      </w:r>
      <w:proofErr w:type="spellEnd"/>
      <w:r w:rsidRPr="00A82A5F">
        <w:t xml:space="preserve"> --global </w:t>
      </w:r>
      <w:proofErr w:type="spellStart"/>
      <w:r w:rsidRPr="00A82A5F">
        <w:t>user.email</w:t>
      </w:r>
      <w:proofErr w:type="spellEnd"/>
      <w:r w:rsidRPr="00A82A5F">
        <w:t xml:space="preserve"> ´John.Doe@vasco.com´</w:t>
      </w:r>
    </w:p>
    <w:p w14:paraId="21EFB544" w14:textId="77777777" w:rsidR="008743E8" w:rsidRPr="00A82A5F" w:rsidRDefault="008743E8" w:rsidP="008743E8">
      <w:pPr>
        <w:pStyle w:val="Heading2"/>
      </w:pPr>
      <w:bookmarkStart w:id="69" w:name="_Toc373159870"/>
      <w:r w:rsidRPr="00A82A5F">
        <w:lastRenderedPageBreak/>
        <w:t>Python</w:t>
      </w:r>
      <w:bookmarkEnd w:id="69"/>
    </w:p>
    <w:p w14:paraId="21EFB545" w14:textId="77777777" w:rsidR="008743E8" w:rsidRPr="00A82A5F" w:rsidRDefault="008743E8" w:rsidP="008743E8">
      <w:r w:rsidRPr="00A82A5F">
        <w:t>Version 2.7 of the language is used</w:t>
      </w:r>
      <w:r>
        <w:t xml:space="preserve">. </w:t>
      </w:r>
      <w:r w:rsidRPr="00A82A5F">
        <w:t xml:space="preserve">There are various precompiled installation binaries available on the internet (e.g. </w:t>
      </w:r>
      <w:hyperlink r:id="rId30" w:history="1">
        <w:r w:rsidRPr="00A82A5F">
          <w:rPr>
            <w:rStyle w:val="Hyperlink"/>
          </w:rPr>
          <w:t>http://portablepython.com</w:t>
        </w:r>
      </w:hyperlink>
      <w:r w:rsidRPr="00A82A5F">
        <w:t>)</w:t>
      </w:r>
      <w:r>
        <w:t>.</w:t>
      </w:r>
      <w:r w:rsidR="00324218">
        <w:t xml:space="preserve"> Make sure to use the 32 bit version of Python even if you are on a 64 bit platform.</w:t>
      </w:r>
      <w:r>
        <w:t xml:space="preserve"> </w:t>
      </w:r>
      <w:hyperlink r:id="rId31" w:history="1">
        <w:proofErr w:type="spellStart"/>
        <w:proofErr w:type="gramStart"/>
        <w:r w:rsidRPr="00A82A5F">
          <w:rPr>
            <w:rStyle w:val="Hyperlink"/>
          </w:rPr>
          <w:t>virtualenv</w:t>
        </w:r>
        <w:proofErr w:type="spellEnd"/>
        <w:proofErr w:type="gramEnd"/>
      </w:hyperlink>
      <w:r w:rsidRPr="00A82A5F">
        <w:t xml:space="preserve"> is used as it is the recommended way to get the Selenium bindings for Python and can be used to install the </w:t>
      </w:r>
      <w:hyperlink r:id="rId32" w:history="1">
        <w:r w:rsidRPr="00A82A5F">
          <w:rPr>
            <w:rStyle w:val="Hyperlink"/>
          </w:rPr>
          <w:t>SOAP client library</w:t>
        </w:r>
      </w:hyperlink>
      <w:r>
        <w:t xml:space="preserve">. </w:t>
      </w:r>
      <w:r w:rsidRPr="00A82A5F">
        <w:t>All these installation steps are implemented in install_sdtf.py</w:t>
      </w:r>
      <w:r>
        <w:t xml:space="preserve">. </w:t>
      </w:r>
      <w:r w:rsidRPr="00A82A5F">
        <w:t>Once the repository is checked out, the necessary libraries (stored in the resources directory) need to be installed:</w:t>
      </w:r>
    </w:p>
    <w:p w14:paraId="21EFB546" w14:textId="77777777" w:rsidR="008743E8" w:rsidRPr="00A82A5F" w:rsidRDefault="008743E8" w:rsidP="008743E8">
      <w:pPr>
        <w:rPr>
          <w:rFonts w:ascii="Courier New" w:eastAsia="Calibri" w:hAnsi="Courier New"/>
          <w:sz w:val="22"/>
          <w:szCs w:val="22"/>
        </w:rPr>
      </w:pPr>
      <w:proofErr w:type="gramStart"/>
      <w:r w:rsidRPr="00A82A5F">
        <w:rPr>
          <w:rFonts w:ascii="Courier New" w:eastAsia="Calibri" w:hAnsi="Courier New"/>
          <w:sz w:val="22"/>
          <w:szCs w:val="22"/>
        </w:rPr>
        <w:t>python</w:t>
      </w:r>
      <w:proofErr w:type="gramEnd"/>
      <w:r w:rsidRPr="00A82A5F">
        <w:rPr>
          <w:rFonts w:ascii="Courier New" w:eastAsia="Calibri" w:hAnsi="Courier New"/>
          <w:sz w:val="22"/>
          <w:szCs w:val="22"/>
        </w:rPr>
        <w:t xml:space="preserve"> install_sdtf.py</w:t>
      </w:r>
    </w:p>
    <w:p w14:paraId="21EFB547" w14:textId="77777777" w:rsidR="008743E8" w:rsidRPr="00A82A5F" w:rsidRDefault="008743E8" w:rsidP="008743E8">
      <w:r w:rsidRPr="00A82A5F">
        <w:t xml:space="preserve">The script might prompt (via the UAC dialog) for an administrator password to install STAF and issue instructions about DLLs to register to enable </w:t>
      </w:r>
      <w:proofErr w:type="spellStart"/>
      <w:r w:rsidRPr="00A82A5F">
        <w:t>AutoIt</w:t>
      </w:r>
      <w:proofErr w:type="spellEnd"/>
      <w:r>
        <w:t xml:space="preserve">. </w:t>
      </w:r>
      <w:r w:rsidRPr="00A82A5F">
        <w:t xml:space="preserve">Note that the script is only supported for Windows at the moment (using either bash from the </w:t>
      </w:r>
      <w:proofErr w:type="spellStart"/>
      <w:r w:rsidRPr="00A82A5F">
        <w:t>Git</w:t>
      </w:r>
      <w:proofErr w:type="spellEnd"/>
      <w:r w:rsidRPr="00A82A5F">
        <w:t xml:space="preserve"> for Windows project or cmd.exe).</w:t>
      </w:r>
    </w:p>
    <w:p w14:paraId="21EFB548" w14:textId="6098BB58" w:rsidR="008743E8" w:rsidRPr="00A82A5F" w:rsidRDefault="008743E8" w:rsidP="008743E8">
      <w:r w:rsidRPr="00A82A5F">
        <w:t xml:space="preserve">The installation script will create three additional files in the project directory: </w:t>
      </w:r>
      <w:proofErr w:type="spellStart"/>
      <w:r w:rsidRPr="00A82A5F">
        <w:t>sdtf</w:t>
      </w:r>
      <w:proofErr w:type="spellEnd"/>
      <w:r w:rsidRPr="00A82A5F">
        <w:t>-</w:t>
      </w:r>
      <w:proofErr w:type="gramStart"/>
      <w:r w:rsidRPr="00A82A5F">
        <w:t>activate,</w:t>
      </w:r>
      <w:proofErr w:type="gramEnd"/>
      <w:r w:rsidRPr="00A82A5F">
        <w:t xml:space="preserve"> sdtf-activate.bat and sdtf-deactivate.bat</w:t>
      </w:r>
      <w:r>
        <w:t xml:space="preserve">. </w:t>
      </w:r>
      <w:r w:rsidRPr="00A82A5F">
        <w:t>These files are necessary to setup the environment (and for resetting it to its original state) and they are used as described in</w:t>
      </w:r>
      <w:r w:rsidR="00D86AEA">
        <w:t xml:space="preserve"> </w:t>
      </w:r>
      <w:r w:rsidRPr="00A82A5F">
        <w:fldChar w:fldCharType="begin"/>
      </w:r>
      <w:r w:rsidRPr="00A82A5F">
        <w:instrText xml:space="preserve"> REF _Ref341790628 \h </w:instrText>
      </w:r>
      <w:r w:rsidRPr="00A82A5F">
        <w:fldChar w:fldCharType="separate"/>
      </w:r>
      <w:r w:rsidRPr="00A82A5F">
        <w:t>Table 1</w:t>
      </w:r>
      <w:r w:rsidRPr="00A82A5F">
        <w:fldChar w:fldCharType="end"/>
      </w:r>
      <w:r>
        <w:t xml:space="preserve">. </w:t>
      </w:r>
      <w:r w:rsidRPr="00A82A5F">
        <w:t>Note that it is best to do this before starting the IDE (from the same shell) in the case the IDE picks up his paths pointing to the Python interpreter from the environment.</w:t>
      </w:r>
    </w:p>
    <w:p w14:paraId="21EFB549" w14:textId="77777777" w:rsidR="008743E8" w:rsidRPr="00A82A5F" w:rsidRDefault="008743E8" w:rsidP="008743E8">
      <w:pPr>
        <w:pStyle w:val="Caption"/>
        <w:keepNext/>
        <w:jc w:val="center"/>
      </w:pPr>
      <w:r w:rsidRPr="00A82A5F">
        <w:t xml:space="preserve">Table </w:t>
      </w:r>
      <w:fldSimple w:instr=" SEQ Table \* ARABIC ">
        <w:r w:rsidR="0089759B">
          <w:rPr>
            <w:noProof/>
          </w:rPr>
          <w:t>1</w:t>
        </w:r>
      </w:fldSimple>
      <w:r w:rsidRPr="00A82A5F">
        <w:t>: Setting up and resetting the environment for SDTF</w:t>
      </w:r>
    </w:p>
    <w:tbl>
      <w:tblPr>
        <w:tblStyle w:val="TableGrid"/>
        <w:tblW w:w="91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 w:type="dxa"/>
          <w:right w:w="14" w:type="dxa"/>
        </w:tblCellMar>
        <w:tblLook w:val="04A0" w:firstRow="1" w:lastRow="0" w:firstColumn="1" w:lastColumn="0" w:noHBand="0" w:noVBand="1"/>
      </w:tblPr>
      <w:tblGrid>
        <w:gridCol w:w="1544"/>
        <w:gridCol w:w="3510"/>
        <w:gridCol w:w="4050"/>
      </w:tblGrid>
      <w:tr w:rsidR="008743E8" w:rsidRPr="00A82A5F" w14:paraId="21EFB54D" w14:textId="77777777" w:rsidTr="008743E8">
        <w:trPr>
          <w:cantSplit/>
          <w:trHeight w:val="404"/>
        </w:trPr>
        <w:tc>
          <w:tcPr>
            <w:tcW w:w="1544" w:type="dxa"/>
          </w:tcPr>
          <w:p w14:paraId="21EFB54A" w14:textId="77777777" w:rsidR="008743E8" w:rsidRPr="00A82A5F" w:rsidRDefault="008743E8" w:rsidP="008743E8">
            <w:pPr>
              <w:keepNext/>
            </w:pPr>
          </w:p>
        </w:tc>
        <w:tc>
          <w:tcPr>
            <w:tcW w:w="3510" w:type="dxa"/>
          </w:tcPr>
          <w:p w14:paraId="21EFB54B" w14:textId="77777777" w:rsidR="008743E8" w:rsidRPr="00A82A5F" w:rsidRDefault="008743E8" w:rsidP="008743E8">
            <w:r w:rsidRPr="00A82A5F">
              <w:t>Windows cmd.exe</w:t>
            </w:r>
          </w:p>
        </w:tc>
        <w:tc>
          <w:tcPr>
            <w:tcW w:w="4050" w:type="dxa"/>
          </w:tcPr>
          <w:p w14:paraId="21EFB54C" w14:textId="77777777" w:rsidR="008743E8" w:rsidRPr="00A82A5F" w:rsidRDefault="008743E8" w:rsidP="008743E8">
            <w:proofErr w:type="spellStart"/>
            <w:r w:rsidRPr="00A82A5F">
              <w:t>Git</w:t>
            </w:r>
            <w:proofErr w:type="spellEnd"/>
            <w:r w:rsidRPr="00A82A5F">
              <w:t xml:space="preserve"> for Windows bash</w:t>
            </w:r>
          </w:p>
        </w:tc>
      </w:tr>
      <w:tr w:rsidR="008743E8" w:rsidRPr="00A82A5F" w14:paraId="21EFB551" w14:textId="77777777" w:rsidTr="008743E8">
        <w:tc>
          <w:tcPr>
            <w:tcW w:w="1544" w:type="dxa"/>
          </w:tcPr>
          <w:p w14:paraId="21EFB54E" w14:textId="77777777" w:rsidR="008743E8" w:rsidRPr="00A82A5F" w:rsidRDefault="008743E8" w:rsidP="008743E8">
            <w:r w:rsidRPr="00A82A5F">
              <w:t>Before doing anything with SDTF (once in every shell!)</w:t>
            </w:r>
          </w:p>
        </w:tc>
        <w:tc>
          <w:tcPr>
            <w:tcW w:w="3510" w:type="dxa"/>
          </w:tcPr>
          <w:p w14:paraId="21EFB54F" w14:textId="77777777" w:rsidR="008743E8" w:rsidRPr="00A82A5F" w:rsidRDefault="008743E8" w:rsidP="008743E8">
            <w:pPr>
              <w:rPr>
                <w:rFonts w:ascii="Courier New" w:hAnsi="Courier New" w:cs="Courier New"/>
              </w:rPr>
            </w:pPr>
            <w:r w:rsidRPr="00A82A5F">
              <w:rPr>
                <w:rFonts w:ascii="Courier New" w:hAnsi="Courier New" w:cs="Courier New"/>
              </w:rPr>
              <w:t>path\to\</w:t>
            </w:r>
            <w:proofErr w:type="spellStart"/>
            <w:r w:rsidRPr="00A82A5F">
              <w:rPr>
                <w:rFonts w:ascii="Courier New" w:hAnsi="Courier New" w:cs="Courier New"/>
              </w:rPr>
              <w:t>sdtf</w:t>
            </w:r>
            <w:proofErr w:type="spellEnd"/>
            <w:r w:rsidRPr="00A82A5F">
              <w:rPr>
                <w:rFonts w:ascii="Courier New" w:hAnsi="Courier New" w:cs="Courier New"/>
              </w:rPr>
              <w:t>\</w:t>
            </w:r>
            <w:proofErr w:type="spellStart"/>
            <w:r w:rsidRPr="00A82A5F">
              <w:rPr>
                <w:rFonts w:ascii="Courier New" w:hAnsi="Courier New" w:cs="Courier New"/>
              </w:rPr>
              <w:t>sdtf</w:t>
            </w:r>
            <w:proofErr w:type="spellEnd"/>
            <w:r w:rsidRPr="00A82A5F">
              <w:rPr>
                <w:rFonts w:ascii="Courier New" w:hAnsi="Courier New" w:cs="Courier New"/>
              </w:rPr>
              <w:t>-activate</w:t>
            </w:r>
          </w:p>
        </w:tc>
        <w:tc>
          <w:tcPr>
            <w:tcW w:w="4050" w:type="dxa"/>
          </w:tcPr>
          <w:p w14:paraId="21EFB550" w14:textId="77777777" w:rsidR="008743E8" w:rsidRPr="00A82A5F" w:rsidRDefault="008743E8" w:rsidP="008743E8">
            <w:pPr>
              <w:rPr>
                <w:rFonts w:ascii="Courier New" w:hAnsi="Courier New" w:cs="Courier New"/>
              </w:rPr>
            </w:pPr>
            <w:r w:rsidRPr="00A82A5F">
              <w:rPr>
                <w:rFonts w:ascii="Courier New" w:hAnsi="Courier New" w:cs="Courier New"/>
              </w:rPr>
              <w:t>source path/to/</w:t>
            </w:r>
            <w:proofErr w:type="spellStart"/>
            <w:r w:rsidRPr="00A82A5F">
              <w:rPr>
                <w:rFonts w:ascii="Courier New" w:hAnsi="Courier New" w:cs="Courier New"/>
              </w:rPr>
              <w:t>sdtf</w:t>
            </w:r>
            <w:proofErr w:type="spellEnd"/>
            <w:r w:rsidRPr="00A82A5F">
              <w:rPr>
                <w:rFonts w:ascii="Courier New" w:hAnsi="Courier New" w:cs="Courier New"/>
              </w:rPr>
              <w:t>/</w:t>
            </w:r>
            <w:proofErr w:type="spellStart"/>
            <w:r w:rsidRPr="00A82A5F">
              <w:rPr>
                <w:rFonts w:ascii="Courier New" w:hAnsi="Courier New" w:cs="Courier New"/>
              </w:rPr>
              <w:t>sdtf</w:t>
            </w:r>
            <w:proofErr w:type="spellEnd"/>
            <w:r w:rsidRPr="00A82A5F">
              <w:rPr>
                <w:rFonts w:ascii="Courier New" w:hAnsi="Courier New" w:cs="Courier New"/>
              </w:rPr>
              <w:t>-activate</w:t>
            </w:r>
          </w:p>
        </w:tc>
      </w:tr>
      <w:tr w:rsidR="008743E8" w:rsidRPr="00A82A5F" w14:paraId="21EFB555" w14:textId="77777777" w:rsidTr="008743E8">
        <w:tc>
          <w:tcPr>
            <w:tcW w:w="1544" w:type="dxa"/>
          </w:tcPr>
          <w:p w14:paraId="21EFB552" w14:textId="77777777" w:rsidR="008743E8" w:rsidRPr="00A82A5F" w:rsidRDefault="008743E8" w:rsidP="008743E8">
            <w:r w:rsidRPr="00A82A5F">
              <w:t>To undo (optional)</w:t>
            </w:r>
          </w:p>
        </w:tc>
        <w:tc>
          <w:tcPr>
            <w:tcW w:w="3510" w:type="dxa"/>
          </w:tcPr>
          <w:p w14:paraId="21EFB553" w14:textId="77777777" w:rsidR="008743E8" w:rsidRPr="00A82A5F" w:rsidRDefault="008743E8" w:rsidP="008743E8">
            <w:pPr>
              <w:rPr>
                <w:rFonts w:ascii="Courier New" w:hAnsi="Courier New" w:cs="Courier New"/>
              </w:rPr>
            </w:pPr>
            <w:r w:rsidRPr="00A82A5F">
              <w:rPr>
                <w:rFonts w:ascii="Courier New" w:hAnsi="Courier New" w:cs="Courier New"/>
              </w:rPr>
              <w:t>path\to\</w:t>
            </w:r>
            <w:proofErr w:type="spellStart"/>
            <w:r w:rsidRPr="00A82A5F">
              <w:rPr>
                <w:rFonts w:ascii="Courier New" w:hAnsi="Courier New" w:cs="Courier New"/>
              </w:rPr>
              <w:t>sdtf</w:t>
            </w:r>
            <w:proofErr w:type="spellEnd"/>
            <w:r w:rsidRPr="00A82A5F">
              <w:rPr>
                <w:rFonts w:ascii="Courier New" w:hAnsi="Courier New" w:cs="Courier New"/>
              </w:rPr>
              <w:t>\</w:t>
            </w:r>
            <w:proofErr w:type="spellStart"/>
            <w:r w:rsidRPr="00A82A5F">
              <w:rPr>
                <w:rFonts w:ascii="Courier New" w:hAnsi="Courier New" w:cs="Courier New"/>
              </w:rPr>
              <w:t>sdtf</w:t>
            </w:r>
            <w:proofErr w:type="spellEnd"/>
            <w:r w:rsidRPr="00A82A5F">
              <w:rPr>
                <w:rFonts w:ascii="Courier New" w:hAnsi="Courier New" w:cs="Courier New"/>
              </w:rPr>
              <w:t>-deactivate</w:t>
            </w:r>
          </w:p>
        </w:tc>
        <w:tc>
          <w:tcPr>
            <w:tcW w:w="4050" w:type="dxa"/>
          </w:tcPr>
          <w:p w14:paraId="21EFB554" w14:textId="77777777" w:rsidR="008743E8" w:rsidRPr="00A82A5F" w:rsidRDefault="008743E8" w:rsidP="008743E8">
            <w:pPr>
              <w:rPr>
                <w:rFonts w:ascii="Courier New" w:hAnsi="Courier New" w:cs="Courier New"/>
              </w:rPr>
            </w:pPr>
            <w:proofErr w:type="spellStart"/>
            <w:r w:rsidRPr="00A82A5F">
              <w:rPr>
                <w:rFonts w:ascii="Courier New" w:hAnsi="Courier New" w:cs="Courier New"/>
              </w:rPr>
              <w:t>sdtf</w:t>
            </w:r>
            <w:proofErr w:type="spellEnd"/>
            <w:r w:rsidRPr="00A82A5F">
              <w:rPr>
                <w:rFonts w:ascii="Courier New" w:hAnsi="Courier New" w:cs="Courier New"/>
              </w:rPr>
              <w:t>-deactivate</w:t>
            </w:r>
          </w:p>
        </w:tc>
      </w:tr>
    </w:tbl>
    <w:p w14:paraId="21EFB556" w14:textId="77777777" w:rsidR="008743E8" w:rsidRPr="00A82A5F" w:rsidRDefault="008743E8" w:rsidP="00914DDE">
      <w:pPr>
        <w:pStyle w:val="Heading2"/>
      </w:pPr>
      <w:bookmarkStart w:id="70" w:name="_Toc373159871"/>
      <w:r w:rsidRPr="00A82A5F">
        <w:lastRenderedPageBreak/>
        <w:t>Eclipse</w:t>
      </w:r>
      <w:bookmarkEnd w:id="70"/>
    </w:p>
    <w:p w14:paraId="21EFB557" w14:textId="77777777" w:rsidR="008743E8" w:rsidRPr="00A82A5F" w:rsidRDefault="008743E8" w:rsidP="00267064">
      <w:pPr>
        <w:keepNext/>
      </w:pPr>
      <w:r w:rsidRPr="00A82A5F">
        <w:t>Eclipse can be used as the development environment</w:t>
      </w:r>
      <w:r>
        <w:t xml:space="preserve">. </w:t>
      </w:r>
      <w:r w:rsidRPr="00A82A5F">
        <w:t xml:space="preserve">There are two useful plugins: </w:t>
      </w:r>
      <w:proofErr w:type="spellStart"/>
      <w:r w:rsidRPr="00A82A5F">
        <w:t>PyDev</w:t>
      </w:r>
      <w:proofErr w:type="spellEnd"/>
      <w:r w:rsidRPr="00A82A5F">
        <w:t xml:space="preserve"> and </w:t>
      </w:r>
      <w:proofErr w:type="spellStart"/>
      <w:r w:rsidRPr="00A82A5F">
        <w:t>EGit</w:t>
      </w:r>
      <w:proofErr w:type="spellEnd"/>
      <w:r w:rsidRPr="00A82A5F">
        <w:t>.</w:t>
      </w:r>
    </w:p>
    <w:p w14:paraId="21EFB558" w14:textId="77777777" w:rsidR="008743E8" w:rsidRPr="00A82A5F" w:rsidRDefault="008743E8" w:rsidP="00914DDE">
      <w:pPr>
        <w:pStyle w:val="Heading3"/>
        <w:rPr>
          <w:lang w:val="en-US"/>
        </w:rPr>
      </w:pPr>
      <w:bookmarkStart w:id="71" w:name="_Toc373159872"/>
      <w:proofErr w:type="spellStart"/>
      <w:r w:rsidRPr="00A82A5F">
        <w:rPr>
          <w:lang w:val="en-US"/>
        </w:rPr>
        <w:t>PyDev</w:t>
      </w:r>
      <w:bookmarkEnd w:id="71"/>
      <w:proofErr w:type="spellEnd"/>
    </w:p>
    <w:p w14:paraId="21EFB559" w14:textId="77777777" w:rsidR="008743E8" w:rsidRPr="00A82A5F" w:rsidRDefault="008743E8" w:rsidP="00267064">
      <w:pPr>
        <w:keepNext/>
      </w:pPr>
      <w:proofErr w:type="spellStart"/>
      <w:r w:rsidRPr="00A82A5F">
        <w:t>PyDev</w:t>
      </w:r>
      <w:proofErr w:type="spellEnd"/>
      <w:r w:rsidRPr="00A82A5F">
        <w:t xml:space="preserve"> adds support for Python development.</w:t>
      </w:r>
      <w:r>
        <w:t xml:space="preserve"> Installation in </w:t>
      </w:r>
      <w:r w:rsidRPr="00A82A5F">
        <w:t>Eclipse:</w:t>
      </w:r>
    </w:p>
    <w:p w14:paraId="21EFB55A" w14:textId="77777777" w:rsidR="008743E8" w:rsidRPr="00A82A5F" w:rsidRDefault="008743E8" w:rsidP="00267064">
      <w:pPr>
        <w:pStyle w:val="ListParagraph"/>
        <w:keepNext/>
        <w:numPr>
          <w:ilvl w:val="0"/>
          <w:numId w:val="14"/>
        </w:numPr>
      </w:pPr>
      <w:r w:rsidRPr="00A82A5F">
        <w:rPr>
          <w:i/>
        </w:rPr>
        <w:t>Manually</w:t>
      </w:r>
      <w:r w:rsidRPr="00A82A5F">
        <w:t xml:space="preserve">: select </w:t>
      </w:r>
      <w:r w:rsidRPr="00A82A5F">
        <w:rPr>
          <w:rStyle w:val="example-code-inline"/>
          <w:rFonts w:cs="Times New Roman"/>
        </w:rPr>
        <w:t>Help &gt; Install New Software…</w:t>
      </w:r>
      <w:r w:rsidRPr="00A82A5F">
        <w:t xml:space="preserve"> to start a wizard</w:t>
      </w:r>
      <w:r>
        <w:t xml:space="preserve">. </w:t>
      </w:r>
      <w:r w:rsidRPr="00A82A5F">
        <w:t xml:space="preserve">In the wizard, </w:t>
      </w:r>
      <w:r w:rsidRPr="00A82A5F">
        <w:rPr>
          <w:rStyle w:val="example-code-inline"/>
          <w:rFonts w:cs="Times New Roman"/>
        </w:rPr>
        <w:t>`Add...</w:t>
      </w:r>
      <w:r w:rsidRPr="00A82A5F">
        <w:t xml:space="preserve">’ </w:t>
      </w:r>
      <w:hyperlink r:id="rId33" w:history="1">
        <w:r w:rsidRPr="00A82A5F">
          <w:rPr>
            <w:rStyle w:val="example-code-inline"/>
            <w:rFonts w:cs="Times New Roman"/>
          </w:rPr>
          <w:t>http://pydev.org</w:t>
        </w:r>
      </w:hyperlink>
      <w:r w:rsidRPr="00A82A5F">
        <w:rPr>
          <w:rStyle w:val="example-code-inline"/>
          <w:rFonts w:cs="Times New Roman"/>
        </w:rPr>
        <w:t>/updates</w:t>
      </w:r>
      <w:r w:rsidRPr="00A82A5F">
        <w:t xml:space="preserve"> as a new software site, then install the `</w:t>
      </w:r>
      <w:proofErr w:type="spellStart"/>
      <w:r w:rsidRPr="00A82A5F">
        <w:t>PyDev</w:t>
      </w:r>
      <w:proofErr w:type="spellEnd"/>
      <w:r w:rsidRPr="00A82A5F">
        <w:t xml:space="preserve"> for Eclipse’ plugin.</w:t>
      </w:r>
    </w:p>
    <w:p w14:paraId="21EFB55B" w14:textId="77777777" w:rsidR="008743E8" w:rsidRPr="00A82A5F" w:rsidRDefault="008743E8" w:rsidP="00267064">
      <w:pPr>
        <w:pStyle w:val="ListParagraph"/>
        <w:keepNext/>
        <w:numPr>
          <w:ilvl w:val="0"/>
          <w:numId w:val="14"/>
        </w:numPr>
      </w:pPr>
      <w:r w:rsidRPr="00A82A5F">
        <w:rPr>
          <w:i/>
        </w:rPr>
        <w:t>Automatically</w:t>
      </w:r>
      <w:r w:rsidRPr="00A82A5F">
        <w:t>: Download &amp; install it using the Eclipse Marketplace</w:t>
      </w:r>
    </w:p>
    <w:p w14:paraId="21EFB55C" w14:textId="4E7A8DB9" w:rsidR="008743E8" w:rsidRDefault="008743E8" w:rsidP="00267064">
      <w:pPr>
        <w:keepNext/>
      </w:pPr>
      <w:r w:rsidRPr="00A82A5F">
        <w:t xml:space="preserve">In </w:t>
      </w:r>
      <w:r w:rsidRPr="00A82A5F">
        <w:rPr>
          <w:rStyle w:val="example-code-inline"/>
          <w:rFonts w:cs="Times New Roman"/>
        </w:rPr>
        <w:t>Window &gt; Preferences</w:t>
      </w:r>
      <w:r w:rsidRPr="00A82A5F">
        <w:t xml:space="preserve">, in the </w:t>
      </w:r>
      <w:proofErr w:type="spellStart"/>
      <w:r w:rsidRPr="00A82A5F">
        <w:rPr>
          <w:rStyle w:val="example-code-inline"/>
          <w:rFonts w:cs="Times New Roman"/>
        </w:rPr>
        <w:t>PyDev</w:t>
      </w:r>
      <w:proofErr w:type="spellEnd"/>
      <w:r w:rsidRPr="00A82A5F">
        <w:t xml:space="preserve"> tab, select </w:t>
      </w:r>
      <w:r w:rsidRPr="00A82A5F">
        <w:rPr>
          <w:rStyle w:val="example-code-inline"/>
          <w:rFonts w:cs="Times New Roman"/>
        </w:rPr>
        <w:t>Interpreter – Python</w:t>
      </w:r>
      <w:r w:rsidRPr="00A82A5F">
        <w:t xml:space="preserve"> and point Eclipse to the Python interpreter installed in the previous step, or auto configure it.</w:t>
      </w:r>
      <w:r w:rsidR="00FC59CF">
        <w:t xml:space="preserve"> </w:t>
      </w:r>
    </w:p>
    <w:p w14:paraId="7E70F52C" w14:textId="7D6ADA1D" w:rsidR="00FC59CF" w:rsidRDefault="00FC59CF" w:rsidP="00267064">
      <w:pPr>
        <w:keepNext/>
      </w:pPr>
      <w:r>
        <w:rPr>
          <w:noProof/>
        </w:rPr>
        <w:drawing>
          <wp:inline distT="0" distB="0" distL="0" distR="0" wp14:anchorId="3A112BF9" wp14:editId="628B65DF">
            <wp:extent cx="5580380" cy="4714193"/>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580380" cy="4714193"/>
                    </a:xfrm>
                    <a:prstGeom prst="rect">
                      <a:avLst/>
                    </a:prstGeom>
                  </pic:spPr>
                </pic:pic>
              </a:graphicData>
            </a:graphic>
          </wp:inline>
        </w:drawing>
      </w:r>
    </w:p>
    <w:p w14:paraId="78703D0E" w14:textId="1A48E2A4" w:rsidR="008E5A85" w:rsidRPr="00A82A5F" w:rsidRDefault="008E5A85" w:rsidP="008E5A85">
      <w:pPr>
        <w:pStyle w:val="Caption"/>
        <w:jc w:val="center"/>
      </w:pPr>
      <w:r w:rsidRPr="00A82A5F">
        <w:t xml:space="preserve">Figure </w:t>
      </w:r>
      <w:fldSimple w:instr=" SEQ Figure \* ARABIC ">
        <w:r w:rsidR="0089759B">
          <w:rPr>
            <w:noProof/>
          </w:rPr>
          <w:t>4</w:t>
        </w:r>
      </w:fldSimple>
      <w:r w:rsidRPr="00A82A5F">
        <w:t xml:space="preserve">: </w:t>
      </w:r>
      <w:r w:rsidR="00267064">
        <w:t xml:space="preserve">Ensure </w:t>
      </w:r>
      <w:r>
        <w:t xml:space="preserve">the </w:t>
      </w:r>
      <w:r w:rsidR="00267064">
        <w:t>l</w:t>
      </w:r>
      <w:r>
        <w:t>ocation of Python Interpreter is set correct</w:t>
      </w:r>
    </w:p>
    <w:p w14:paraId="18CFF807" w14:textId="25804CC4" w:rsidR="00FC59CF" w:rsidRDefault="00FC59CF" w:rsidP="008743E8"/>
    <w:p w14:paraId="21EFB55D" w14:textId="420686DF" w:rsidR="008743E8" w:rsidRDefault="008743E8">
      <w:pPr>
        <w:spacing w:before="0" w:after="0"/>
      </w:pPr>
      <w:r>
        <w:br w:type="page"/>
      </w:r>
    </w:p>
    <w:p w14:paraId="21EFB55E" w14:textId="77777777" w:rsidR="008743E8" w:rsidRPr="00A82A5F" w:rsidRDefault="008743E8" w:rsidP="00914DDE">
      <w:pPr>
        <w:pStyle w:val="Heading3"/>
        <w:rPr>
          <w:lang w:val="en-US"/>
        </w:rPr>
      </w:pPr>
      <w:bookmarkStart w:id="72" w:name="_Toc373159873"/>
      <w:proofErr w:type="spellStart"/>
      <w:r w:rsidRPr="00A82A5F">
        <w:rPr>
          <w:lang w:val="en-US"/>
        </w:rPr>
        <w:lastRenderedPageBreak/>
        <w:t>Egit</w:t>
      </w:r>
      <w:bookmarkEnd w:id="72"/>
      <w:proofErr w:type="spellEnd"/>
    </w:p>
    <w:p w14:paraId="21EFB55F" w14:textId="77777777" w:rsidR="008743E8" w:rsidRPr="00A82A5F" w:rsidRDefault="008743E8" w:rsidP="00365B62">
      <w:pPr>
        <w:keepNext/>
      </w:pPr>
      <w:proofErr w:type="spellStart"/>
      <w:proofErr w:type="gramStart"/>
      <w:r>
        <w:t>eG</w:t>
      </w:r>
      <w:r w:rsidRPr="00A82A5F">
        <w:t>it</w:t>
      </w:r>
      <w:proofErr w:type="spellEnd"/>
      <w:proofErr w:type="gramEnd"/>
      <w:r w:rsidRPr="00A82A5F">
        <w:t xml:space="preserve"> adds support for </w:t>
      </w:r>
      <w:proofErr w:type="spellStart"/>
      <w:r w:rsidRPr="00A82A5F">
        <w:t>Git</w:t>
      </w:r>
      <w:proofErr w:type="spellEnd"/>
      <w:r w:rsidRPr="00A82A5F">
        <w:t xml:space="preserve"> to Eclipse.</w:t>
      </w:r>
      <w:r>
        <w:t xml:space="preserve"> Installation in </w:t>
      </w:r>
      <w:r w:rsidRPr="00A82A5F">
        <w:t>Eclipse:</w:t>
      </w:r>
    </w:p>
    <w:p w14:paraId="21EFB560" w14:textId="77777777" w:rsidR="008743E8" w:rsidRPr="00A82A5F" w:rsidRDefault="008743E8" w:rsidP="00365B62">
      <w:pPr>
        <w:pStyle w:val="ListParagraph"/>
        <w:keepNext/>
        <w:numPr>
          <w:ilvl w:val="0"/>
          <w:numId w:val="52"/>
        </w:numPr>
      </w:pPr>
      <w:r w:rsidRPr="00A82A5F">
        <w:rPr>
          <w:i/>
        </w:rPr>
        <w:t>Manually</w:t>
      </w:r>
      <w:r w:rsidRPr="00A82A5F">
        <w:t xml:space="preserve">: select </w:t>
      </w:r>
      <w:r w:rsidRPr="00A82A5F">
        <w:rPr>
          <w:rStyle w:val="example-code-inline"/>
          <w:rFonts w:cs="Times New Roman"/>
        </w:rPr>
        <w:t>Help &gt; Install New Software</w:t>
      </w:r>
      <w:proofErr w:type="gramStart"/>
      <w:r w:rsidRPr="00A82A5F">
        <w:rPr>
          <w:rStyle w:val="example-code-inline"/>
          <w:rFonts w:cs="Times New Roman"/>
        </w:rPr>
        <w:t xml:space="preserve">… </w:t>
      </w:r>
      <w:r w:rsidRPr="00A82A5F">
        <w:t xml:space="preserve"> to</w:t>
      </w:r>
      <w:proofErr w:type="gramEnd"/>
      <w:r w:rsidRPr="00A82A5F">
        <w:t xml:space="preserve"> start a wizard</w:t>
      </w:r>
      <w:r>
        <w:t xml:space="preserve">. </w:t>
      </w:r>
      <w:r w:rsidRPr="00A82A5F">
        <w:t xml:space="preserve">In the wizard, </w:t>
      </w:r>
      <w:r w:rsidRPr="00A82A5F">
        <w:rPr>
          <w:rStyle w:val="example-code-inline"/>
          <w:rFonts w:cs="Times New Roman"/>
        </w:rPr>
        <w:t>`Add...</w:t>
      </w:r>
      <w:r w:rsidRPr="00A82A5F">
        <w:t xml:space="preserve">’ </w:t>
      </w:r>
      <w:r w:rsidRPr="00A82A5F">
        <w:rPr>
          <w:rStyle w:val="example-code-inline"/>
          <w:rFonts w:cs="Times New Roman"/>
        </w:rPr>
        <w:t>http://download.eclipse.org/egit/updates</w:t>
      </w:r>
      <w:r w:rsidRPr="00A82A5F">
        <w:t xml:space="preserve"> as a new software site, then install the `Eclipse </w:t>
      </w:r>
      <w:proofErr w:type="spellStart"/>
      <w:r w:rsidRPr="00A82A5F">
        <w:t>EGit</w:t>
      </w:r>
      <w:proofErr w:type="spellEnd"/>
      <w:r w:rsidRPr="00A82A5F">
        <w:t>’ plugin.</w:t>
      </w:r>
    </w:p>
    <w:p w14:paraId="21EFB561" w14:textId="77777777" w:rsidR="008743E8" w:rsidRPr="00A82A5F" w:rsidRDefault="008743E8" w:rsidP="00365B62">
      <w:pPr>
        <w:pStyle w:val="ListParagraph"/>
        <w:keepNext/>
        <w:numPr>
          <w:ilvl w:val="0"/>
          <w:numId w:val="14"/>
        </w:numPr>
      </w:pPr>
      <w:r w:rsidRPr="00A82A5F">
        <w:rPr>
          <w:i/>
        </w:rPr>
        <w:t>Automatically</w:t>
      </w:r>
      <w:r w:rsidRPr="00A82A5F">
        <w:t>: Download &amp; install it using the Eclipse Marketplace</w:t>
      </w:r>
    </w:p>
    <w:p w14:paraId="21EFB562" w14:textId="77777777" w:rsidR="008743E8" w:rsidRDefault="008743E8" w:rsidP="00365B62">
      <w:pPr>
        <w:keepNext/>
      </w:pPr>
      <w:r>
        <w:t xml:space="preserve">Set the </w:t>
      </w:r>
      <w:proofErr w:type="spellStart"/>
      <w:proofErr w:type="gramStart"/>
      <w:r>
        <w:t>ssh</w:t>
      </w:r>
      <w:proofErr w:type="spellEnd"/>
      <w:proofErr w:type="gramEnd"/>
      <w:r>
        <w:t xml:space="preserve"> private as follows:</w:t>
      </w:r>
    </w:p>
    <w:p w14:paraId="21EFB563" w14:textId="77777777" w:rsidR="008743E8" w:rsidRDefault="008743E8" w:rsidP="00365B62">
      <w:pPr>
        <w:pStyle w:val="ListParagraph"/>
        <w:keepNext/>
        <w:numPr>
          <w:ilvl w:val="0"/>
          <w:numId w:val="56"/>
        </w:numPr>
      </w:pPr>
      <w:r>
        <w:t xml:space="preserve">Go to </w:t>
      </w:r>
      <w:r w:rsidRPr="00A82A5F">
        <w:rPr>
          <w:rStyle w:val="example-code-inline"/>
          <w:rFonts w:cs="Times New Roman"/>
        </w:rPr>
        <w:t>Window &gt; Preferences</w:t>
      </w:r>
      <w:r>
        <w:t>,</w:t>
      </w:r>
    </w:p>
    <w:p w14:paraId="21EFB564" w14:textId="77777777" w:rsidR="008743E8" w:rsidRDefault="008743E8" w:rsidP="00365B62">
      <w:pPr>
        <w:pStyle w:val="ListParagraph"/>
        <w:keepNext/>
        <w:numPr>
          <w:ilvl w:val="0"/>
          <w:numId w:val="56"/>
        </w:numPr>
      </w:pPr>
      <w:r>
        <w:t>I</w:t>
      </w:r>
      <w:r w:rsidRPr="00A82A5F">
        <w:t xml:space="preserve">n </w:t>
      </w:r>
      <w:r w:rsidRPr="00A82A5F">
        <w:rPr>
          <w:rStyle w:val="example-code-inline"/>
          <w:rFonts w:cs="Times New Roman"/>
        </w:rPr>
        <w:t>General &gt; Network Connections &gt; SSHv2</w:t>
      </w:r>
      <w:r w:rsidRPr="00A82A5F">
        <w:t xml:space="preserve"> tab, </w:t>
      </w:r>
    </w:p>
    <w:p w14:paraId="21EFB565" w14:textId="77777777" w:rsidR="008743E8" w:rsidRPr="00A82A5F" w:rsidRDefault="008743E8" w:rsidP="00365B62">
      <w:pPr>
        <w:pStyle w:val="ListParagraph"/>
        <w:keepNext/>
        <w:numPr>
          <w:ilvl w:val="0"/>
          <w:numId w:val="56"/>
        </w:numPr>
        <w:rPr>
          <w:i/>
        </w:rPr>
      </w:pPr>
      <w:r>
        <w:t>S</w:t>
      </w:r>
      <w:r w:rsidRPr="00A82A5F">
        <w:t xml:space="preserve">et your SSH2 home to the directory where </w:t>
      </w:r>
      <w:proofErr w:type="spellStart"/>
      <w:r w:rsidRPr="00A82A5F">
        <w:t>ssh-keygen</w:t>
      </w:r>
      <w:proofErr w:type="spellEnd"/>
      <w:r w:rsidRPr="00A82A5F">
        <w:t xml:space="preserve"> stored the private key</w:t>
      </w:r>
      <w:r>
        <w:t xml:space="preserve">. </w:t>
      </w:r>
      <w:r w:rsidRPr="00A82A5F">
        <w:rPr>
          <w:i/>
          <w:sz w:val="20"/>
        </w:rPr>
        <w:t xml:space="preserve">This will make </w:t>
      </w:r>
      <w:proofErr w:type="spellStart"/>
      <w:r w:rsidRPr="00A82A5F">
        <w:rPr>
          <w:i/>
          <w:sz w:val="20"/>
        </w:rPr>
        <w:t>EGit</w:t>
      </w:r>
      <w:proofErr w:type="spellEnd"/>
      <w:r w:rsidRPr="00A82A5F">
        <w:rPr>
          <w:i/>
          <w:sz w:val="20"/>
        </w:rPr>
        <w:t xml:space="preserve"> share the same key as the command line </w:t>
      </w:r>
      <w:proofErr w:type="spellStart"/>
      <w:r w:rsidRPr="00A82A5F">
        <w:rPr>
          <w:i/>
          <w:sz w:val="20"/>
        </w:rPr>
        <w:t>Git</w:t>
      </w:r>
      <w:proofErr w:type="spellEnd"/>
      <w:r w:rsidRPr="00A82A5F">
        <w:rPr>
          <w:i/>
          <w:sz w:val="20"/>
        </w:rPr>
        <w:t xml:space="preserve"> for Windows client to access the central repository </w:t>
      </w:r>
      <w:proofErr w:type="spellStart"/>
      <w:r w:rsidRPr="00A82A5F">
        <w:rPr>
          <w:i/>
          <w:sz w:val="20"/>
        </w:rPr>
        <w:t>git.vasco.com.stf.git</w:t>
      </w:r>
      <w:proofErr w:type="spellEnd"/>
      <w:r>
        <w:rPr>
          <w:i/>
        </w:rPr>
        <w:t>.</w:t>
      </w:r>
    </w:p>
    <w:p w14:paraId="21EFB566" w14:textId="77777777" w:rsidR="008743E8" w:rsidRDefault="008743E8" w:rsidP="008743E8">
      <w:r>
        <w:t xml:space="preserve">Set the correct </w:t>
      </w:r>
      <w:proofErr w:type="spellStart"/>
      <w:r>
        <w:t>git</w:t>
      </w:r>
      <w:proofErr w:type="spellEnd"/>
      <w:r>
        <w:t xml:space="preserve"> configuration as follows:</w:t>
      </w:r>
    </w:p>
    <w:p w14:paraId="21EFB567" w14:textId="77777777" w:rsidR="008743E8" w:rsidRDefault="008743E8" w:rsidP="008743E8">
      <w:pPr>
        <w:pStyle w:val="ListParagraph"/>
        <w:numPr>
          <w:ilvl w:val="0"/>
          <w:numId w:val="56"/>
        </w:numPr>
      </w:pPr>
      <w:r w:rsidRPr="00A82A5F">
        <w:t xml:space="preserve">In </w:t>
      </w:r>
      <w:r w:rsidRPr="00A82A5F">
        <w:rPr>
          <w:rStyle w:val="example-code-inline"/>
          <w:rFonts w:cs="Times New Roman"/>
        </w:rPr>
        <w:t>Window &gt; Preferences</w:t>
      </w:r>
      <w:r w:rsidRPr="00A82A5F">
        <w:t xml:space="preserve">, in the </w:t>
      </w:r>
      <w:r w:rsidRPr="00A82A5F">
        <w:rPr>
          <w:rStyle w:val="example-code-inline"/>
          <w:rFonts w:cs="Times New Roman"/>
        </w:rPr>
        <w:t xml:space="preserve">Team &gt; </w:t>
      </w:r>
      <w:proofErr w:type="spellStart"/>
      <w:r w:rsidRPr="00A82A5F">
        <w:rPr>
          <w:rStyle w:val="example-code-inline"/>
          <w:rFonts w:cs="Times New Roman"/>
        </w:rPr>
        <w:t>Git</w:t>
      </w:r>
      <w:proofErr w:type="spellEnd"/>
      <w:r w:rsidRPr="00A82A5F">
        <w:rPr>
          <w:rStyle w:val="example-code-inline"/>
          <w:rFonts w:cs="Times New Roman"/>
        </w:rPr>
        <w:t xml:space="preserve"> &gt; Configuration</w:t>
      </w:r>
      <w:r w:rsidRPr="00A82A5F">
        <w:t xml:space="preserve"> tab, </w:t>
      </w:r>
    </w:p>
    <w:p w14:paraId="21EFB568" w14:textId="77777777" w:rsidR="008743E8" w:rsidRDefault="008743E8" w:rsidP="008743E8">
      <w:pPr>
        <w:pStyle w:val="ListParagraph"/>
        <w:numPr>
          <w:ilvl w:val="0"/>
          <w:numId w:val="56"/>
        </w:numPr>
      </w:pPr>
      <w:r>
        <w:t>C</w:t>
      </w:r>
      <w:r w:rsidRPr="00A82A5F">
        <w:t xml:space="preserve">heck the proper location for the User Settings is set </w:t>
      </w:r>
      <w:r>
        <w:br/>
      </w:r>
      <w:r w:rsidRPr="00A82A5F">
        <w:rPr>
          <w:i/>
          <w:sz w:val="20"/>
        </w:rPr>
        <w:t>(it should be the Windows file name of the .</w:t>
      </w:r>
      <w:proofErr w:type="spellStart"/>
      <w:r w:rsidRPr="00A82A5F">
        <w:rPr>
          <w:i/>
          <w:sz w:val="20"/>
        </w:rPr>
        <w:t>gitconfig</w:t>
      </w:r>
      <w:proofErr w:type="spellEnd"/>
      <w:r w:rsidRPr="00A82A5F">
        <w:rPr>
          <w:i/>
          <w:sz w:val="20"/>
        </w:rPr>
        <w:t xml:space="preserve"> in the directory that </w:t>
      </w:r>
      <w:proofErr w:type="spellStart"/>
      <w:r w:rsidRPr="00A82A5F">
        <w:rPr>
          <w:i/>
          <w:sz w:val="20"/>
        </w:rPr>
        <w:t>Git</w:t>
      </w:r>
      <w:proofErr w:type="spellEnd"/>
      <w:r w:rsidRPr="00A82A5F">
        <w:rPr>
          <w:i/>
          <w:sz w:val="20"/>
        </w:rPr>
        <w:t xml:space="preserve"> for Windows considers to be your home directory, i.e. the value of the HOME environment variable followed by ‘</w:t>
      </w:r>
      <w:r w:rsidRPr="00A82A5F">
        <w:rPr>
          <w:rStyle w:val="example-code-inline"/>
          <w:rFonts w:cs="Times New Roman"/>
          <w:i/>
          <w:sz w:val="20"/>
        </w:rPr>
        <w:t>\.</w:t>
      </w:r>
      <w:proofErr w:type="spellStart"/>
      <w:r w:rsidRPr="00A82A5F">
        <w:rPr>
          <w:rStyle w:val="example-code-inline"/>
          <w:rFonts w:cs="Times New Roman"/>
          <w:i/>
          <w:sz w:val="20"/>
        </w:rPr>
        <w:t>gitconfig</w:t>
      </w:r>
      <w:proofErr w:type="spellEnd"/>
      <w:r w:rsidRPr="00A82A5F">
        <w:rPr>
          <w:i/>
          <w:sz w:val="20"/>
        </w:rPr>
        <w:t>’).</w:t>
      </w:r>
    </w:p>
    <w:p w14:paraId="21EFB569" w14:textId="77777777" w:rsidR="008743E8" w:rsidRDefault="008743E8" w:rsidP="008743E8">
      <w:pPr>
        <w:pStyle w:val="ListParagraph"/>
        <w:numPr>
          <w:ilvl w:val="0"/>
          <w:numId w:val="56"/>
        </w:numPr>
      </w:pPr>
      <w:r w:rsidRPr="00A82A5F">
        <w:t xml:space="preserve">Check </w:t>
      </w:r>
      <w:r>
        <w:t xml:space="preserve">if the </w:t>
      </w:r>
      <w:r w:rsidRPr="00A82A5F">
        <w:t xml:space="preserve">System Settings location </w:t>
      </w:r>
      <w:r>
        <w:t xml:space="preserve">has </w:t>
      </w:r>
      <w:r w:rsidRPr="00A82A5F">
        <w:t xml:space="preserve">correctly found the </w:t>
      </w:r>
      <w:proofErr w:type="spellStart"/>
      <w:r w:rsidRPr="00A82A5F">
        <w:rPr>
          <w:rStyle w:val="example-code-inline"/>
          <w:rFonts w:cs="Times New Roman"/>
        </w:rPr>
        <w:t>etc</w:t>
      </w:r>
      <w:proofErr w:type="spellEnd"/>
      <w:r w:rsidRPr="00A82A5F">
        <w:rPr>
          <w:rStyle w:val="example-code-inline"/>
          <w:rFonts w:cs="Times New Roman"/>
        </w:rPr>
        <w:t>\</w:t>
      </w:r>
      <w:proofErr w:type="spellStart"/>
      <w:r w:rsidRPr="00A82A5F">
        <w:rPr>
          <w:rStyle w:val="example-code-inline"/>
          <w:rFonts w:cs="Times New Roman"/>
        </w:rPr>
        <w:t>gitconfig</w:t>
      </w:r>
      <w:proofErr w:type="spellEnd"/>
      <w:r w:rsidRPr="00A82A5F">
        <w:t xml:space="preserve"> file in the directory where </w:t>
      </w:r>
      <w:proofErr w:type="spellStart"/>
      <w:r w:rsidRPr="00A82A5F">
        <w:t>Git</w:t>
      </w:r>
      <w:proofErr w:type="spellEnd"/>
      <w:r w:rsidRPr="00A82A5F">
        <w:t xml:space="preserve"> for Windows was installed.</w:t>
      </w:r>
    </w:p>
    <w:p w14:paraId="21EFB56A" w14:textId="36B42302" w:rsidR="008743E8" w:rsidRDefault="008743E8" w:rsidP="008743E8">
      <w:pPr>
        <w:spacing w:before="0" w:after="0"/>
      </w:pPr>
      <w:r>
        <w:br w:type="page"/>
      </w:r>
    </w:p>
    <w:p w14:paraId="21EFB56B" w14:textId="77777777" w:rsidR="008743E8" w:rsidRPr="00A82A5F" w:rsidRDefault="008743E8" w:rsidP="008743E8">
      <w:pPr>
        <w:pStyle w:val="Heading4"/>
      </w:pPr>
      <w:bookmarkStart w:id="73" w:name="_Toc373159874"/>
      <w:r w:rsidRPr="00A82A5F">
        <w:lastRenderedPageBreak/>
        <w:t xml:space="preserve">Import project from </w:t>
      </w:r>
      <w:proofErr w:type="spellStart"/>
      <w:r w:rsidRPr="00A82A5F">
        <w:t>Git</w:t>
      </w:r>
      <w:bookmarkEnd w:id="73"/>
      <w:proofErr w:type="spellEnd"/>
    </w:p>
    <w:p w14:paraId="21EFB56C" w14:textId="77777777" w:rsidR="008743E8" w:rsidRPr="003C5324" w:rsidRDefault="008743E8" w:rsidP="00667145">
      <w:r w:rsidRPr="00CF50B3">
        <w:t xml:space="preserve">File &gt; Import… &gt; unfold </w:t>
      </w:r>
      <w:proofErr w:type="spellStart"/>
      <w:r w:rsidRPr="00CF50B3">
        <w:t>Git</w:t>
      </w:r>
      <w:proofErr w:type="spellEnd"/>
      <w:r w:rsidRPr="00CF50B3">
        <w:t xml:space="preserve"> &gt; select “Projects from </w:t>
      </w:r>
      <w:proofErr w:type="spellStart"/>
      <w:r w:rsidRPr="00CF50B3">
        <w:t>Git</w:t>
      </w:r>
      <w:proofErr w:type="spellEnd"/>
      <w:r w:rsidRPr="00CF50B3">
        <w:t>”</w:t>
      </w:r>
      <w:r w:rsidRPr="003C5324">
        <w:t xml:space="preserve"> &gt; Click Next &gt; URI &gt; Click Next. Now you are in the Source </w:t>
      </w:r>
      <w:proofErr w:type="spellStart"/>
      <w:r w:rsidRPr="003C5324">
        <w:t>Git</w:t>
      </w:r>
      <w:proofErr w:type="spellEnd"/>
      <w:r w:rsidRPr="003C5324">
        <w:t xml:space="preserve"> Repository wizard.</w:t>
      </w:r>
    </w:p>
    <w:p w14:paraId="21EFB56D" w14:textId="36F686B0" w:rsidR="008743E8" w:rsidRPr="00A82A5F" w:rsidRDefault="008743E8" w:rsidP="008743E8">
      <w:pPr>
        <w:pStyle w:val="ListParagraph"/>
        <w:numPr>
          <w:ilvl w:val="0"/>
          <w:numId w:val="14"/>
        </w:numPr>
        <w:spacing w:after="120" w:line="240" w:lineRule="auto"/>
        <w:rPr>
          <w:rFonts w:ascii="Verdana" w:hAnsi="Verdana"/>
          <w:sz w:val="20"/>
          <w:szCs w:val="20"/>
        </w:rPr>
      </w:pPr>
      <w:r w:rsidRPr="00A82A5F">
        <w:rPr>
          <w:rFonts w:ascii="Verdana" w:hAnsi="Verdana"/>
          <w:sz w:val="20"/>
          <w:szCs w:val="20"/>
        </w:rPr>
        <w:t>The wizard should look as in</w:t>
      </w:r>
      <w:r w:rsidR="00AA0AA0">
        <w:rPr>
          <w:rFonts w:ascii="Verdana" w:hAnsi="Verdana"/>
          <w:b/>
          <w:sz w:val="20"/>
          <w:szCs w:val="20"/>
        </w:rPr>
        <w:t xml:space="preserve"> Figure 5</w:t>
      </w:r>
      <w:r w:rsidRPr="00A82A5F">
        <w:rPr>
          <w:rFonts w:ascii="Verdana" w:hAnsi="Verdana"/>
          <w:sz w:val="20"/>
          <w:szCs w:val="20"/>
        </w:rPr>
        <w:t xml:space="preserve">, </w:t>
      </w:r>
      <w:proofErr w:type="gramStart"/>
      <w:r w:rsidRPr="00A82A5F">
        <w:rPr>
          <w:rFonts w:ascii="Verdana" w:hAnsi="Verdana"/>
          <w:sz w:val="20"/>
          <w:szCs w:val="20"/>
        </w:rPr>
        <w:t>then</w:t>
      </w:r>
      <w:proofErr w:type="gramEnd"/>
      <w:r w:rsidRPr="00A82A5F">
        <w:rPr>
          <w:rFonts w:ascii="Verdana" w:hAnsi="Verdana"/>
          <w:sz w:val="20"/>
          <w:szCs w:val="20"/>
        </w:rPr>
        <w:t xml:space="preserve"> click </w:t>
      </w:r>
      <w:r w:rsidRPr="00A82A5F">
        <w:rPr>
          <w:rFonts w:ascii="Verdana" w:hAnsi="Verdana"/>
          <w:b/>
          <w:sz w:val="20"/>
          <w:szCs w:val="20"/>
        </w:rPr>
        <w:t>Next</w:t>
      </w:r>
      <w:r w:rsidRPr="00A82A5F">
        <w:rPr>
          <w:rFonts w:ascii="Verdana" w:hAnsi="Verdana"/>
          <w:sz w:val="20"/>
          <w:szCs w:val="20"/>
        </w:rPr>
        <w:t>.</w:t>
      </w:r>
    </w:p>
    <w:p w14:paraId="21EFB56E" w14:textId="77777777" w:rsidR="008743E8" w:rsidRPr="00A82A5F" w:rsidRDefault="008743E8" w:rsidP="008743E8">
      <w:pPr>
        <w:pStyle w:val="ListParagraph"/>
        <w:numPr>
          <w:ilvl w:val="0"/>
          <w:numId w:val="14"/>
        </w:numPr>
        <w:spacing w:after="120" w:line="240" w:lineRule="auto"/>
        <w:rPr>
          <w:rFonts w:ascii="Verdana" w:hAnsi="Verdana"/>
          <w:sz w:val="20"/>
          <w:szCs w:val="20"/>
        </w:rPr>
      </w:pPr>
      <w:r w:rsidRPr="00A82A5F">
        <w:rPr>
          <w:rFonts w:ascii="Verdana" w:hAnsi="Verdana"/>
          <w:sz w:val="20"/>
          <w:szCs w:val="20"/>
        </w:rPr>
        <w:t>After some network traffic, a list of available branches should appear</w:t>
      </w:r>
      <w:proofErr w:type="gramStart"/>
      <w:r w:rsidRPr="00A82A5F">
        <w:rPr>
          <w:rFonts w:ascii="Verdana" w:hAnsi="Verdana"/>
          <w:sz w:val="20"/>
          <w:szCs w:val="20"/>
        </w:rPr>
        <w:t>,</w:t>
      </w:r>
      <w:proofErr w:type="gramEnd"/>
      <w:r w:rsidRPr="00A82A5F">
        <w:rPr>
          <w:rFonts w:ascii="Verdana" w:hAnsi="Verdana"/>
          <w:sz w:val="20"/>
          <w:szCs w:val="20"/>
        </w:rPr>
        <w:t xml:space="preserve"> </w:t>
      </w:r>
      <w:r w:rsidRPr="00A82A5F">
        <w:rPr>
          <w:rFonts w:ascii="Verdana" w:hAnsi="Verdana"/>
          <w:b/>
          <w:sz w:val="20"/>
          <w:szCs w:val="20"/>
        </w:rPr>
        <w:t>select</w:t>
      </w:r>
      <w:r w:rsidRPr="00A82A5F">
        <w:rPr>
          <w:rFonts w:ascii="Verdana" w:hAnsi="Verdana"/>
          <w:sz w:val="20"/>
          <w:szCs w:val="20"/>
        </w:rPr>
        <w:t xml:space="preserve"> them </w:t>
      </w:r>
      <w:r w:rsidRPr="00A82A5F">
        <w:rPr>
          <w:rFonts w:ascii="Verdana" w:hAnsi="Verdana"/>
          <w:b/>
          <w:sz w:val="20"/>
          <w:szCs w:val="20"/>
        </w:rPr>
        <w:t>all</w:t>
      </w:r>
      <w:r w:rsidRPr="00A82A5F">
        <w:rPr>
          <w:rFonts w:ascii="Verdana" w:hAnsi="Verdana"/>
          <w:sz w:val="20"/>
          <w:szCs w:val="20"/>
        </w:rPr>
        <w:t xml:space="preserve"> (this means that the complete history of the project will be copied to your local clone of the repository).</w:t>
      </w:r>
      <w:r w:rsidRPr="00A82A5F">
        <w:rPr>
          <w:rFonts w:ascii="Verdana" w:hAnsi="Verdana"/>
          <w:sz w:val="20"/>
          <w:szCs w:val="20"/>
        </w:rPr>
        <w:br/>
        <w:t xml:space="preserve">Then click </w:t>
      </w:r>
      <w:r w:rsidRPr="00A82A5F">
        <w:rPr>
          <w:rFonts w:ascii="Verdana" w:hAnsi="Verdana"/>
          <w:b/>
          <w:sz w:val="20"/>
          <w:szCs w:val="20"/>
        </w:rPr>
        <w:t>Next</w:t>
      </w:r>
      <w:r w:rsidRPr="00A82A5F">
        <w:rPr>
          <w:rFonts w:ascii="Verdana" w:hAnsi="Verdana"/>
          <w:sz w:val="20"/>
          <w:szCs w:val="20"/>
        </w:rPr>
        <w:t xml:space="preserve"> </w:t>
      </w:r>
    </w:p>
    <w:p w14:paraId="21EFB56F" w14:textId="77777777" w:rsidR="008743E8" w:rsidRPr="00A82A5F" w:rsidRDefault="008743E8" w:rsidP="008743E8">
      <w:pPr>
        <w:pStyle w:val="ListParagraph"/>
        <w:numPr>
          <w:ilvl w:val="0"/>
          <w:numId w:val="14"/>
        </w:numPr>
        <w:spacing w:after="120" w:line="240" w:lineRule="auto"/>
        <w:rPr>
          <w:rFonts w:ascii="Verdana" w:hAnsi="Verdana"/>
          <w:sz w:val="20"/>
          <w:szCs w:val="20"/>
        </w:rPr>
      </w:pPr>
      <w:r w:rsidRPr="00A82A5F">
        <w:rPr>
          <w:rFonts w:ascii="Verdana" w:hAnsi="Verdana"/>
          <w:b/>
          <w:i/>
          <w:sz w:val="20"/>
          <w:szCs w:val="20"/>
        </w:rPr>
        <w:t xml:space="preserve">Select </w:t>
      </w:r>
      <w:r w:rsidRPr="00A82A5F">
        <w:rPr>
          <w:rFonts w:ascii="Verdana" w:hAnsi="Verdana"/>
          <w:sz w:val="20"/>
          <w:szCs w:val="20"/>
        </w:rPr>
        <w:t>a</w:t>
      </w:r>
      <w:r w:rsidRPr="00A82A5F">
        <w:rPr>
          <w:rFonts w:ascii="Verdana" w:hAnsi="Verdana"/>
          <w:b/>
          <w:i/>
          <w:sz w:val="20"/>
          <w:szCs w:val="20"/>
        </w:rPr>
        <w:t xml:space="preserve"> destination folder</w:t>
      </w:r>
      <w:r w:rsidRPr="00A82A5F">
        <w:rPr>
          <w:rFonts w:ascii="Verdana" w:hAnsi="Verdana"/>
          <w:sz w:val="20"/>
          <w:szCs w:val="20"/>
        </w:rPr>
        <w:t xml:space="preserve"> where the repository will be </w:t>
      </w:r>
      <w:r w:rsidRPr="00A82A5F">
        <w:rPr>
          <w:rFonts w:ascii="Verdana" w:hAnsi="Verdana"/>
          <w:i/>
          <w:sz w:val="20"/>
          <w:szCs w:val="20"/>
        </w:rPr>
        <w:t>(for instance C:\GIT\)</w:t>
      </w:r>
      <w:r w:rsidRPr="00A82A5F">
        <w:rPr>
          <w:rFonts w:ascii="Verdana" w:hAnsi="Verdana"/>
          <w:sz w:val="20"/>
          <w:szCs w:val="20"/>
        </w:rPr>
        <w:t xml:space="preserve">. </w:t>
      </w:r>
      <w:r w:rsidRPr="00A82A5F">
        <w:rPr>
          <w:rFonts w:ascii="Verdana" w:hAnsi="Verdana"/>
          <w:sz w:val="20"/>
          <w:szCs w:val="20"/>
        </w:rPr>
        <w:br/>
        <w:t xml:space="preserve">Then Click </w:t>
      </w:r>
      <w:r w:rsidRPr="00A82A5F">
        <w:rPr>
          <w:rFonts w:ascii="Verdana" w:hAnsi="Verdana"/>
          <w:b/>
          <w:sz w:val="20"/>
          <w:szCs w:val="20"/>
        </w:rPr>
        <w:t>Next</w:t>
      </w:r>
      <w:r w:rsidRPr="00A82A5F">
        <w:rPr>
          <w:rFonts w:ascii="Verdana" w:hAnsi="Verdana"/>
          <w:sz w:val="20"/>
          <w:szCs w:val="20"/>
        </w:rPr>
        <w:t>.</w:t>
      </w:r>
    </w:p>
    <w:p w14:paraId="21EFB570" w14:textId="77777777" w:rsidR="008743E8" w:rsidRPr="00A82A5F" w:rsidRDefault="008743E8" w:rsidP="008743E8">
      <w:pPr>
        <w:pStyle w:val="ListParagraph"/>
        <w:numPr>
          <w:ilvl w:val="0"/>
          <w:numId w:val="14"/>
        </w:numPr>
        <w:spacing w:after="120" w:line="240" w:lineRule="auto"/>
        <w:rPr>
          <w:rFonts w:ascii="Verdana" w:hAnsi="Verdana"/>
          <w:sz w:val="20"/>
          <w:szCs w:val="20"/>
        </w:rPr>
      </w:pPr>
      <w:r w:rsidRPr="00A82A5F">
        <w:rPr>
          <w:rFonts w:ascii="Verdana" w:hAnsi="Verdana"/>
          <w:sz w:val="20"/>
          <w:szCs w:val="20"/>
        </w:rPr>
        <w:t xml:space="preserve">Once the repository has been downloaded, select the </w:t>
      </w:r>
      <w:r w:rsidRPr="00A82A5F">
        <w:rPr>
          <w:rFonts w:ascii="Verdana" w:hAnsi="Verdana"/>
          <w:b/>
          <w:sz w:val="20"/>
          <w:szCs w:val="20"/>
        </w:rPr>
        <w:t>‘Use the New Project wizard’</w:t>
      </w:r>
      <w:r w:rsidRPr="00A82A5F">
        <w:rPr>
          <w:rFonts w:ascii="Verdana" w:hAnsi="Verdana"/>
          <w:sz w:val="20"/>
          <w:szCs w:val="20"/>
        </w:rPr>
        <w:t xml:space="preserve"> radio button and click </w:t>
      </w:r>
      <w:r w:rsidRPr="00A82A5F">
        <w:rPr>
          <w:rFonts w:ascii="Verdana" w:hAnsi="Verdana"/>
          <w:b/>
          <w:sz w:val="20"/>
          <w:szCs w:val="20"/>
        </w:rPr>
        <w:t>Finish</w:t>
      </w:r>
      <w:r w:rsidRPr="00A82A5F">
        <w:rPr>
          <w:rFonts w:ascii="Verdana" w:hAnsi="Verdana"/>
          <w:sz w:val="20"/>
          <w:szCs w:val="20"/>
        </w:rPr>
        <w:t>.</w:t>
      </w:r>
    </w:p>
    <w:p w14:paraId="21EFB571" w14:textId="77777777" w:rsidR="008743E8" w:rsidRPr="00A82A5F" w:rsidRDefault="008743E8" w:rsidP="008743E8">
      <w:pPr>
        <w:pStyle w:val="ListParagraph"/>
        <w:numPr>
          <w:ilvl w:val="0"/>
          <w:numId w:val="14"/>
        </w:numPr>
        <w:spacing w:after="120" w:line="240" w:lineRule="auto"/>
        <w:rPr>
          <w:rFonts w:ascii="Verdana" w:hAnsi="Verdana"/>
          <w:sz w:val="20"/>
          <w:szCs w:val="20"/>
        </w:rPr>
      </w:pPr>
      <w:r w:rsidRPr="00A82A5F">
        <w:rPr>
          <w:rFonts w:ascii="Verdana" w:hAnsi="Verdana"/>
          <w:sz w:val="20"/>
          <w:szCs w:val="20"/>
        </w:rPr>
        <w:t>New Project wizard appears</w:t>
      </w:r>
      <w:r>
        <w:rPr>
          <w:rFonts w:ascii="Verdana" w:hAnsi="Verdana"/>
          <w:sz w:val="20"/>
          <w:szCs w:val="20"/>
        </w:rPr>
        <w:t xml:space="preserve">. </w:t>
      </w:r>
      <w:r w:rsidRPr="00A82A5F">
        <w:rPr>
          <w:rFonts w:ascii="Verdana" w:hAnsi="Verdana"/>
          <w:b/>
          <w:sz w:val="20"/>
          <w:szCs w:val="20"/>
        </w:rPr>
        <w:t xml:space="preserve">Unfold </w:t>
      </w:r>
      <w:proofErr w:type="spellStart"/>
      <w:r w:rsidRPr="00A82A5F">
        <w:rPr>
          <w:rFonts w:ascii="Verdana" w:hAnsi="Verdana"/>
          <w:b/>
          <w:sz w:val="20"/>
          <w:szCs w:val="20"/>
        </w:rPr>
        <w:t>PyDev</w:t>
      </w:r>
      <w:proofErr w:type="spellEnd"/>
      <w:r w:rsidRPr="00A82A5F">
        <w:rPr>
          <w:rFonts w:ascii="Verdana" w:hAnsi="Verdana"/>
          <w:sz w:val="20"/>
          <w:szCs w:val="20"/>
        </w:rPr>
        <w:t xml:space="preserve"> and then </w:t>
      </w:r>
      <w:r w:rsidRPr="00A82A5F">
        <w:rPr>
          <w:rFonts w:ascii="Verdana" w:hAnsi="Verdana"/>
          <w:b/>
          <w:sz w:val="20"/>
          <w:szCs w:val="20"/>
        </w:rPr>
        <w:t>select</w:t>
      </w:r>
      <w:r w:rsidRPr="00A82A5F">
        <w:rPr>
          <w:rFonts w:ascii="Verdana" w:hAnsi="Verdana"/>
          <w:sz w:val="20"/>
          <w:szCs w:val="20"/>
        </w:rPr>
        <w:t xml:space="preserve"> the </w:t>
      </w:r>
      <w:proofErr w:type="spellStart"/>
      <w:r w:rsidRPr="00A82A5F">
        <w:rPr>
          <w:rFonts w:ascii="Verdana" w:hAnsi="Verdana"/>
          <w:b/>
          <w:sz w:val="20"/>
          <w:szCs w:val="20"/>
        </w:rPr>
        <w:t>PyDev</w:t>
      </w:r>
      <w:proofErr w:type="spellEnd"/>
      <w:r w:rsidRPr="00A82A5F">
        <w:rPr>
          <w:rFonts w:ascii="Verdana" w:hAnsi="Verdana"/>
          <w:b/>
          <w:sz w:val="20"/>
          <w:szCs w:val="20"/>
        </w:rPr>
        <w:t xml:space="preserve"> Project</w:t>
      </w:r>
      <w:r w:rsidRPr="00A82A5F">
        <w:rPr>
          <w:rFonts w:ascii="Verdana" w:hAnsi="Verdana"/>
          <w:sz w:val="20"/>
          <w:szCs w:val="20"/>
        </w:rPr>
        <w:t xml:space="preserve"> option and click </w:t>
      </w:r>
      <w:proofErr w:type="gramStart"/>
      <w:r w:rsidRPr="00A82A5F">
        <w:rPr>
          <w:rFonts w:ascii="Verdana" w:hAnsi="Verdana"/>
          <w:b/>
          <w:sz w:val="20"/>
          <w:szCs w:val="20"/>
        </w:rPr>
        <w:t>Next</w:t>
      </w:r>
      <w:proofErr w:type="gramEnd"/>
      <w:r w:rsidRPr="00A82A5F">
        <w:rPr>
          <w:rFonts w:ascii="Verdana" w:hAnsi="Verdana"/>
          <w:sz w:val="20"/>
          <w:szCs w:val="20"/>
        </w:rPr>
        <w:t>.</w:t>
      </w:r>
    </w:p>
    <w:p w14:paraId="21EFB573" w14:textId="5E62D581" w:rsidR="008743E8" w:rsidDel="002A4979" w:rsidRDefault="008743E8" w:rsidP="005B025F">
      <w:pPr>
        <w:spacing w:after="120"/>
        <w:jc w:val="center"/>
        <w:rPr>
          <w:del w:id="74" w:author="Pieter Coppens" w:date="2014-03-18T09:22:00Z"/>
          <w:szCs w:val="20"/>
        </w:rPr>
      </w:pPr>
    </w:p>
    <w:p w14:paraId="21EFB574" w14:textId="3F9CE37A" w:rsidR="008743E8" w:rsidRPr="00A82A5F" w:rsidDel="0067441B" w:rsidRDefault="008743E8" w:rsidP="005B025F">
      <w:pPr>
        <w:jc w:val="center"/>
        <w:rPr>
          <w:del w:id="75" w:author="Pieter Coppens" w:date="2014-03-18T09:41:00Z"/>
        </w:rPr>
      </w:pPr>
      <w:del w:id="76" w:author="Pieter Coppens" w:date="2014-03-18T09:22:00Z">
        <w:r w:rsidRPr="00A82A5F" w:rsidDel="002A4979">
          <w:rPr>
            <w:noProof/>
          </w:rPr>
          <w:drawing>
            <wp:inline distT="0" distB="0" distL="0" distR="0" wp14:anchorId="21EFB76F" wp14:editId="10A5B1A6">
              <wp:extent cx="4292457" cy="4496084"/>
              <wp:effectExtent l="0" t="0" r="0"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clipse-Clone-Git-Uri-screenshot"/>
                      <pic:cNvPicPr>
                        <a:picLocks noChangeAspect="1" noChangeArrowheads="1"/>
                      </pic:cNvPicPr>
                    </pic:nvPicPr>
                    <pic:blipFill>
                      <a:blip r:embed="rId35">
                        <a:extLst>
                          <a:ext uri="{28A0092B-C50C-407E-A947-70E740481C1C}">
                            <a14:useLocalDpi xmlns:a14="http://schemas.microsoft.com/office/drawing/2010/main" val="0"/>
                          </a:ext>
                        </a:extLst>
                      </a:blip>
                      <a:stretch>
                        <a:fillRect/>
                      </a:stretch>
                    </pic:blipFill>
                    <pic:spPr bwMode="auto">
                      <a:xfrm>
                        <a:off x="0" y="0"/>
                        <a:ext cx="4292457" cy="4496084"/>
                      </a:xfrm>
                      <a:prstGeom prst="rect">
                        <a:avLst/>
                      </a:prstGeom>
                      <a:noFill/>
                      <a:ln>
                        <a:noFill/>
                      </a:ln>
                    </pic:spPr>
                  </pic:pic>
                </a:graphicData>
              </a:graphic>
            </wp:inline>
          </w:drawing>
        </w:r>
      </w:del>
    </w:p>
    <w:p w14:paraId="21EFB575" w14:textId="25BF5EDC" w:rsidR="008743E8" w:rsidRPr="00A82A5F" w:rsidRDefault="008743E8" w:rsidP="005B025F">
      <w:pPr>
        <w:pStyle w:val="Caption"/>
        <w:jc w:val="center"/>
      </w:pPr>
      <w:r w:rsidRPr="00A82A5F">
        <w:t xml:space="preserve">Figure </w:t>
      </w:r>
      <w:fldSimple w:instr=" SEQ Figure \* ARABIC ">
        <w:r w:rsidR="0089759B">
          <w:rPr>
            <w:noProof/>
          </w:rPr>
          <w:t>5</w:t>
        </w:r>
      </w:fldSimple>
      <w:r w:rsidRPr="00A82A5F">
        <w:t xml:space="preserve">: Import Projects from </w:t>
      </w:r>
      <w:proofErr w:type="spellStart"/>
      <w:r w:rsidRPr="00A82A5F">
        <w:t>Git</w:t>
      </w:r>
      <w:proofErr w:type="spellEnd"/>
      <w:r w:rsidRPr="00A82A5F">
        <w:t xml:space="preserve"> URI wizard screenshot</w:t>
      </w:r>
    </w:p>
    <w:p w14:paraId="10B77EDD" w14:textId="3C6288B9" w:rsidR="004F0F33" w:rsidRDefault="008743E8" w:rsidP="004F0F33">
      <w:pPr>
        <w:pStyle w:val="ListParagraph"/>
        <w:numPr>
          <w:ilvl w:val="0"/>
          <w:numId w:val="14"/>
        </w:numPr>
        <w:spacing w:after="120" w:line="240" w:lineRule="auto"/>
        <w:rPr>
          <w:rFonts w:ascii="Verdana" w:hAnsi="Verdana"/>
          <w:sz w:val="20"/>
          <w:szCs w:val="20"/>
        </w:rPr>
      </w:pPr>
      <w:r>
        <w:br w:type="page"/>
      </w:r>
      <w:r w:rsidR="004F0F33" w:rsidRPr="00A82A5F">
        <w:rPr>
          <w:rFonts w:ascii="Verdana" w:hAnsi="Verdana"/>
          <w:sz w:val="20"/>
          <w:szCs w:val="20"/>
        </w:rPr>
        <w:lastRenderedPageBreak/>
        <w:t xml:space="preserve">Type a </w:t>
      </w:r>
      <w:r w:rsidR="004F0F33" w:rsidRPr="00A82A5F">
        <w:rPr>
          <w:rFonts w:ascii="Verdana" w:hAnsi="Verdana"/>
          <w:b/>
          <w:i/>
          <w:sz w:val="20"/>
          <w:szCs w:val="20"/>
        </w:rPr>
        <w:t>project name</w:t>
      </w:r>
      <w:r w:rsidR="004F0F33" w:rsidRPr="00A82A5F">
        <w:rPr>
          <w:rFonts w:ascii="Verdana" w:hAnsi="Verdana"/>
          <w:i/>
          <w:sz w:val="20"/>
          <w:szCs w:val="20"/>
        </w:rPr>
        <w:t xml:space="preserve"> (such as “</w:t>
      </w:r>
      <w:proofErr w:type="spellStart"/>
      <w:r w:rsidR="004F0F33" w:rsidRPr="00A82A5F">
        <w:rPr>
          <w:rFonts w:ascii="Verdana" w:hAnsi="Verdana"/>
          <w:i/>
          <w:sz w:val="20"/>
          <w:szCs w:val="20"/>
        </w:rPr>
        <w:t>stf</w:t>
      </w:r>
      <w:proofErr w:type="spellEnd"/>
      <w:r w:rsidR="004F0F33" w:rsidRPr="00A82A5F">
        <w:rPr>
          <w:rFonts w:ascii="Verdana" w:hAnsi="Verdana"/>
          <w:i/>
          <w:sz w:val="20"/>
          <w:szCs w:val="20"/>
        </w:rPr>
        <w:t>”)</w:t>
      </w:r>
      <w:proofErr w:type="gramStart"/>
      <w:r w:rsidR="004F0F33" w:rsidRPr="00A82A5F">
        <w:rPr>
          <w:rFonts w:ascii="Verdana" w:hAnsi="Verdana"/>
          <w:sz w:val="20"/>
          <w:szCs w:val="20"/>
        </w:rPr>
        <w:t>,</w:t>
      </w:r>
      <w:proofErr w:type="gramEnd"/>
      <w:r w:rsidR="004F0F33" w:rsidRPr="00A82A5F">
        <w:rPr>
          <w:rFonts w:ascii="Verdana" w:hAnsi="Verdana"/>
          <w:sz w:val="20"/>
          <w:szCs w:val="20"/>
        </w:rPr>
        <w:br/>
        <w:t>Uncheck “</w:t>
      </w:r>
      <w:r w:rsidR="004F0F33" w:rsidRPr="00A82A5F">
        <w:rPr>
          <w:rFonts w:ascii="Verdana" w:hAnsi="Verdana"/>
          <w:b/>
          <w:sz w:val="20"/>
          <w:szCs w:val="20"/>
        </w:rPr>
        <w:t>Use default</w:t>
      </w:r>
      <w:r w:rsidR="004F0F33" w:rsidRPr="00A82A5F">
        <w:rPr>
          <w:rFonts w:ascii="Verdana" w:hAnsi="Verdana"/>
          <w:sz w:val="20"/>
          <w:szCs w:val="20"/>
        </w:rPr>
        <w:t xml:space="preserve">”, </w:t>
      </w:r>
      <w:r w:rsidR="004F0F33" w:rsidRPr="00A82A5F">
        <w:rPr>
          <w:rFonts w:ascii="Verdana" w:hAnsi="Verdana"/>
          <w:sz w:val="20"/>
          <w:szCs w:val="20"/>
        </w:rPr>
        <w:br/>
      </w:r>
      <w:r w:rsidR="004F0F33" w:rsidRPr="00A82A5F">
        <w:rPr>
          <w:rFonts w:ascii="Verdana" w:hAnsi="Verdana"/>
          <w:b/>
          <w:sz w:val="20"/>
          <w:szCs w:val="20"/>
        </w:rPr>
        <w:t>Select</w:t>
      </w:r>
      <w:r w:rsidR="004F0F33" w:rsidRPr="00A82A5F">
        <w:rPr>
          <w:rFonts w:ascii="Verdana" w:hAnsi="Verdana"/>
          <w:sz w:val="20"/>
          <w:szCs w:val="20"/>
        </w:rPr>
        <w:t xml:space="preserve"> the </w:t>
      </w:r>
      <w:r w:rsidR="004F0F33" w:rsidRPr="00A82A5F">
        <w:rPr>
          <w:rFonts w:ascii="Verdana" w:hAnsi="Verdana"/>
          <w:b/>
          <w:sz w:val="20"/>
          <w:szCs w:val="20"/>
        </w:rPr>
        <w:t>directory</w:t>
      </w:r>
      <w:r w:rsidR="004F0F33" w:rsidRPr="00A82A5F">
        <w:rPr>
          <w:rFonts w:ascii="Verdana" w:hAnsi="Verdana"/>
          <w:sz w:val="20"/>
          <w:szCs w:val="20"/>
        </w:rPr>
        <w:t xml:space="preserve"> of the repository,</w:t>
      </w:r>
      <w:r w:rsidR="004F0F33" w:rsidRPr="00A82A5F">
        <w:rPr>
          <w:rFonts w:ascii="Verdana" w:hAnsi="Verdana"/>
          <w:sz w:val="20"/>
          <w:szCs w:val="20"/>
        </w:rPr>
        <w:br/>
      </w:r>
      <w:r w:rsidR="004F0F33" w:rsidRPr="00A82A5F">
        <w:rPr>
          <w:rFonts w:ascii="Verdana" w:hAnsi="Verdana"/>
          <w:b/>
          <w:sz w:val="20"/>
          <w:szCs w:val="20"/>
        </w:rPr>
        <w:t>Select</w:t>
      </w:r>
      <w:r w:rsidR="004F0F33" w:rsidRPr="00A82A5F">
        <w:rPr>
          <w:rFonts w:ascii="Verdana" w:hAnsi="Verdana"/>
          <w:sz w:val="20"/>
          <w:szCs w:val="20"/>
        </w:rPr>
        <w:t xml:space="preserve"> the </w:t>
      </w:r>
      <w:r w:rsidR="004F0F33" w:rsidRPr="00A82A5F">
        <w:rPr>
          <w:rFonts w:ascii="Verdana" w:hAnsi="Verdana"/>
          <w:b/>
          <w:sz w:val="20"/>
          <w:szCs w:val="20"/>
        </w:rPr>
        <w:t>python</w:t>
      </w:r>
      <w:r w:rsidR="004F0F33" w:rsidRPr="00A82A5F">
        <w:rPr>
          <w:rFonts w:ascii="Verdana" w:hAnsi="Verdana"/>
          <w:sz w:val="20"/>
          <w:szCs w:val="20"/>
        </w:rPr>
        <w:t xml:space="preserve"> Interpreter,</w:t>
      </w:r>
      <w:r w:rsidR="004F0F33" w:rsidRPr="00A82A5F">
        <w:rPr>
          <w:rFonts w:ascii="Verdana" w:hAnsi="Verdana"/>
          <w:sz w:val="20"/>
          <w:szCs w:val="20"/>
        </w:rPr>
        <w:br/>
        <w:t xml:space="preserve">Click </w:t>
      </w:r>
      <w:r w:rsidR="004F0F33" w:rsidRPr="00A82A5F">
        <w:rPr>
          <w:rFonts w:ascii="Verdana" w:hAnsi="Verdana"/>
          <w:b/>
          <w:sz w:val="20"/>
          <w:szCs w:val="20"/>
        </w:rPr>
        <w:t>Finish</w:t>
      </w:r>
      <w:r w:rsidR="004F0F33" w:rsidRPr="00A82A5F">
        <w:rPr>
          <w:rFonts w:ascii="Verdana" w:hAnsi="Verdana"/>
          <w:sz w:val="20"/>
          <w:szCs w:val="20"/>
        </w:rPr>
        <w:t>.</w:t>
      </w:r>
    </w:p>
    <w:p w14:paraId="6B34762C" w14:textId="60275FFD" w:rsidR="003C5324" w:rsidRDefault="003C5324" w:rsidP="00667145">
      <w:pPr>
        <w:spacing w:before="0" w:after="0"/>
        <w:jc w:val="center"/>
      </w:pPr>
      <w:r>
        <w:rPr>
          <w:noProof/>
        </w:rPr>
        <w:drawing>
          <wp:inline distT="0" distB="0" distL="0" distR="0" wp14:anchorId="06444D9F" wp14:editId="0C8B89E7">
            <wp:extent cx="2694272" cy="3638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2697768" cy="3643272"/>
                    </a:xfrm>
                    <a:prstGeom prst="rect">
                      <a:avLst/>
                    </a:prstGeom>
                    <a:noFill/>
                    <a:ln>
                      <a:noFill/>
                    </a:ln>
                  </pic:spPr>
                </pic:pic>
              </a:graphicData>
            </a:graphic>
          </wp:inline>
        </w:drawing>
      </w:r>
    </w:p>
    <w:p w14:paraId="3E8ACFAD" w14:textId="15BAFE56" w:rsidR="003C5324" w:rsidRPr="00A82A5F" w:rsidRDefault="003C5324" w:rsidP="003C5324">
      <w:pPr>
        <w:pStyle w:val="Caption"/>
        <w:jc w:val="center"/>
      </w:pPr>
      <w:r w:rsidRPr="00A82A5F">
        <w:t xml:space="preserve">Figure </w:t>
      </w:r>
      <w:fldSimple w:instr=" SEQ Figure \* ARABIC ">
        <w:r w:rsidR="0089759B">
          <w:rPr>
            <w:noProof/>
          </w:rPr>
          <w:t>6</w:t>
        </w:r>
      </w:fldSimple>
      <w:r w:rsidRPr="00A82A5F">
        <w:t xml:space="preserve">: </w:t>
      </w:r>
      <w:proofErr w:type="spellStart"/>
      <w:r w:rsidR="00FC59CF">
        <w:t>PyDev</w:t>
      </w:r>
      <w:proofErr w:type="spellEnd"/>
      <w:r w:rsidR="00FC59CF">
        <w:t xml:space="preserve"> Project Settings</w:t>
      </w:r>
    </w:p>
    <w:p w14:paraId="21EFB577" w14:textId="534CF200" w:rsidR="008743E8" w:rsidRPr="00A82A5F" w:rsidRDefault="008743E8" w:rsidP="00914DDE">
      <w:r w:rsidRPr="00A82A5F">
        <w:t>Your eclipse repository should now look as in</w:t>
      </w:r>
      <w:r w:rsidRPr="00A82A5F">
        <w:rPr>
          <w:b/>
          <w:szCs w:val="20"/>
        </w:rPr>
        <w:fldChar w:fldCharType="begin"/>
      </w:r>
      <w:r w:rsidRPr="00A82A5F">
        <w:rPr>
          <w:b/>
          <w:szCs w:val="20"/>
        </w:rPr>
        <w:instrText xml:space="preserve"> REF _Ref336587825 \h  \* MERGEFORMAT </w:instrText>
      </w:r>
      <w:r w:rsidRPr="00A82A5F">
        <w:rPr>
          <w:b/>
          <w:szCs w:val="20"/>
        </w:rPr>
      </w:r>
      <w:r w:rsidRPr="00A82A5F">
        <w:rPr>
          <w:b/>
          <w:szCs w:val="20"/>
        </w:rPr>
        <w:fldChar w:fldCharType="end"/>
      </w:r>
      <w:r>
        <w:rPr>
          <w:b/>
          <w:szCs w:val="20"/>
        </w:rPr>
        <w:t xml:space="preserve"> </w:t>
      </w:r>
      <w:r w:rsidRPr="00A82A5F">
        <w:fldChar w:fldCharType="begin"/>
      </w:r>
      <w:r w:rsidRPr="00A82A5F">
        <w:instrText xml:space="preserve"> REF _Ref361730897 \h </w:instrText>
      </w:r>
      <w:r w:rsidR="0089759B">
        <w:instrText xml:space="preserve"> \* MERGEFORMAT </w:instrText>
      </w:r>
      <w:r w:rsidRPr="00A82A5F">
        <w:fldChar w:fldCharType="separate"/>
      </w:r>
      <w:r w:rsidR="0089759B" w:rsidRPr="00A82A5F">
        <w:t xml:space="preserve">Figure </w:t>
      </w:r>
      <w:r w:rsidR="0089759B">
        <w:rPr>
          <w:noProof/>
        </w:rPr>
        <w:t>7</w:t>
      </w:r>
      <w:r w:rsidRPr="00A82A5F">
        <w:fldChar w:fldCharType="end"/>
      </w:r>
      <w:r w:rsidRPr="00A82A5F">
        <w:t>.</w:t>
      </w:r>
      <w:r w:rsidR="0089759B" w:rsidRPr="00667145">
        <w:rPr>
          <w:noProof/>
          <w:lang w:eastAsia="de-AT"/>
        </w:rPr>
        <w:t xml:space="preserve"> </w:t>
      </w:r>
      <w:r w:rsidR="0089759B" w:rsidRPr="00A82A5F">
        <w:rPr>
          <w:noProof/>
        </w:rPr>
        <w:drawing>
          <wp:inline distT="0" distB="0" distL="0" distR="0" wp14:anchorId="0D649727" wp14:editId="67076A3D">
            <wp:extent cx="3724275" cy="3461666"/>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723389" cy="3460842"/>
                    </a:xfrm>
                    <a:prstGeom prst="rect">
                      <a:avLst/>
                    </a:prstGeom>
                  </pic:spPr>
                </pic:pic>
              </a:graphicData>
            </a:graphic>
          </wp:inline>
        </w:drawing>
      </w:r>
    </w:p>
    <w:p w14:paraId="21EFB578" w14:textId="37C433F1" w:rsidR="008743E8" w:rsidRPr="00A82A5F" w:rsidRDefault="008743E8" w:rsidP="008743E8">
      <w:pPr>
        <w:keepNext/>
        <w:spacing w:after="0"/>
        <w:jc w:val="center"/>
      </w:pPr>
    </w:p>
    <w:p w14:paraId="21EFB57A" w14:textId="738E26CB" w:rsidR="008743E8" w:rsidRPr="00A82A5F" w:rsidRDefault="008743E8" w:rsidP="00667145">
      <w:pPr>
        <w:pStyle w:val="Caption"/>
        <w:jc w:val="center"/>
      </w:pPr>
      <w:bookmarkStart w:id="77" w:name="_Ref361730897"/>
      <w:r w:rsidRPr="00A82A5F">
        <w:t xml:space="preserve">Figure </w:t>
      </w:r>
      <w:r w:rsidR="00AF7C9C">
        <w:fldChar w:fldCharType="begin"/>
      </w:r>
      <w:r w:rsidR="00AF7C9C">
        <w:rPr>
          <w:b w:val="0"/>
          <w:bCs w:val="0"/>
        </w:rPr>
        <w:instrText xml:space="preserve"> SEQ Figure \* ARABIC </w:instrText>
      </w:r>
      <w:r w:rsidR="00AF7C9C">
        <w:fldChar w:fldCharType="separate"/>
      </w:r>
      <w:r w:rsidR="0089759B">
        <w:rPr>
          <w:noProof/>
        </w:rPr>
        <w:t>7</w:t>
      </w:r>
      <w:r w:rsidR="00AF7C9C">
        <w:rPr>
          <w:noProof/>
        </w:rPr>
        <w:fldChar w:fldCharType="end"/>
      </w:r>
      <w:bookmarkEnd w:id="77"/>
      <w:r w:rsidRPr="00A82A5F">
        <w:t>: Repository after install procedure</w:t>
      </w:r>
    </w:p>
    <w:p w14:paraId="21EFB588" w14:textId="496E00B8" w:rsidR="008743E8" w:rsidRPr="00A82A5F" w:rsidRDefault="008743E8" w:rsidP="008743E8"/>
    <w:p w14:paraId="21EFB589" w14:textId="0143F776" w:rsidR="008743E8" w:rsidRPr="00A82A5F" w:rsidRDefault="008743E8" w:rsidP="00F459E9">
      <w:pPr>
        <w:pStyle w:val="Heading2"/>
      </w:pPr>
      <w:bookmarkStart w:id="78" w:name="_Toc373159875"/>
      <w:r w:rsidRPr="00A82A5F">
        <w:t xml:space="preserve">SDTF GIT </w:t>
      </w:r>
      <w:r>
        <w:t>S</w:t>
      </w:r>
      <w:r w:rsidRPr="00A82A5F">
        <w:t>tructure</w:t>
      </w:r>
      <w:bookmarkEnd w:id="78"/>
    </w:p>
    <w:p w14:paraId="21EFB58A" w14:textId="77777777" w:rsidR="008743E8" w:rsidRPr="00A82A5F" w:rsidRDefault="008743E8" w:rsidP="00365B62">
      <w:pPr>
        <w:keepNext/>
        <w:keepLines/>
      </w:pPr>
      <w:r w:rsidRPr="00A82A5F">
        <w:t>Below you will find the proposed structure of the SDTF project in GIT:</w:t>
      </w:r>
    </w:p>
    <w:p w14:paraId="21EFB58B" w14:textId="77777777" w:rsidR="008743E8" w:rsidRPr="00A82A5F" w:rsidRDefault="008743E8" w:rsidP="00365B62">
      <w:pPr>
        <w:pStyle w:val="ListParagraph"/>
        <w:keepNext/>
        <w:keepLines/>
        <w:numPr>
          <w:ilvl w:val="0"/>
          <w:numId w:val="14"/>
        </w:numPr>
        <w:ind w:left="360"/>
      </w:pPr>
      <w:r w:rsidRPr="00A82A5F">
        <w:t>SDTF</w:t>
      </w:r>
    </w:p>
    <w:p w14:paraId="21EFB58C" w14:textId="77777777" w:rsidR="008743E8" w:rsidRPr="00A82A5F" w:rsidRDefault="008743E8" w:rsidP="00667145">
      <w:pPr>
        <w:pStyle w:val="ListParagraph"/>
        <w:keepNext/>
        <w:keepLines/>
        <w:numPr>
          <w:ilvl w:val="1"/>
          <w:numId w:val="14"/>
        </w:numPr>
        <w:ind w:left="720"/>
      </w:pPr>
      <w:proofErr w:type="gramStart"/>
      <w:r w:rsidRPr="00A82A5F">
        <w:rPr>
          <w:b/>
        </w:rPr>
        <w:t>framework</w:t>
      </w:r>
      <w:proofErr w:type="gramEnd"/>
      <w:r w:rsidRPr="00A82A5F">
        <w:t>: contains the SDTF framework components. Consists of a core package, tools package and a package for each product. E.g.</w:t>
      </w:r>
    </w:p>
    <w:p w14:paraId="21EFB58D" w14:textId="77777777" w:rsidR="008743E8" w:rsidRPr="00A82A5F" w:rsidRDefault="008743E8" w:rsidP="00667145">
      <w:pPr>
        <w:pStyle w:val="ListParagraph"/>
        <w:numPr>
          <w:ilvl w:val="2"/>
          <w:numId w:val="14"/>
        </w:numPr>
        <w:ind w:left="1080"/>
      </w:pPr>
      <w:r w:rsidRPr="00A82A5F">
        <w:t>core:  SDTF core modules like systemtest.py, stflogging.py, main.py, testlink.py, testEnvironment.py …</w:t>
      </w:r>
    </w:p>
    <w:p w14:paraId="21EFB58E" w14:textId="77777777" w:rsidR="008743E8" w:rsidRPr="00A82A5F" w:rsidRDefault="008743E8" w:rsidP="00667145">
      <w:pPr>
        <w:pStyle w:val="ListParagraph"/>
        <w:numPr>
          <w:ilvl w:val="2"/>
          <w:numId w:val="14"/>
        </w:numPr>
        <w:ind w:left="1080"/>
      </w:pPr>
      <w:r w:rsidRPr="00A82A5F">
        <w:t>IAS: IAS related modules (e.g. radius client)</w:t>
      </w:r>
    </w:p>
    <w:p w14:paraId="21EFB58F" w14:textId="77777777" w:rsidR="008743E8" w:rsidRPr="00A82A5F" w:rsidRDefault="008743E8" w:rsidP="00667145">
      <w:pPr>
        <w:pStyle w:val="ListParagraph"/>
        <w:numPr>
          <w:ilvl w:val="3"/>
          <w:numId w:val="14"/>
        </w:numPr>
        <w:ind w:left="1440"/>
        <w:rPr>
          <w:i/>
        </w:rPr>
      </w:pPr>
      <w:proofErr w:type="spellStart"/>
      <w:r w:rsidRPr="00A82A5F">
        <w:t>Servertools</w:t>
      </w:r>
      <w:proofErr w:type="spellEnd"/>
      <w:r w:rsidRPr="00A82A5F">
        <w:t xml:space="preserve"> – </w:t>
      </w:r>
      <w:r w:rsidRPr="00A82A5F">
        <w:rPr>
          <w:i/>
          <w:color w:val="FF0000"/>
        </w:rPr>
        <w:t xml:space="preserve">This is where we would store Brisbane’s </w:t>
      </w:r>
      <w:proofErr w:type="spellStart"/>
      <w:r w:rsidRPr="00A82A5F">
        <w:rPr>
          <w:i/>
          <w:color w:val="FF0000"/>
        </w:rPr>
        <w:t>serverTools</w:t>
      </w:r>
      <w:proofErr w:type="spellEnd"/>
      <w:r w:rsidRPr="00A82A5F">
        <w:rPr>
          <w:i/>
          <w:color w:val="FF0000"/>
        </w:rPr>
        <w:t xml:space="preserve"> automation.</w:t>
      </w:r>
    </w:p>
    <w:p w14:paraId="21EFB590" w14:textId="77777777" w:rsidR="008743E8" w:rsidRPr="00A82A5F" w:rsidRDefault="008743E8" w:rsidP="00667145">
      <w:pPr>
        <w:pStyle w:val="ListParagraph"/>
        <w:numPr>
          <w:ilvl w:val="2"/>
          <w:numId w:val="14"/>
        </w:numPr>
        <w:ind w:left="1080"/>
      </w:pPr>
      <w:proofErr w:type="spellStart"/>
      <w:r w:rsidRPr="00A82A5F">
        <w:t>Product_y</w:t>
      </w:r>
      <w:proofErr w:type="spellEnd"/>
      <w:r w:rsidRPr="00A82A5F">
        <w:t>: …</w:t>
      </w:r>
    </w:p>
    <w:p w14:paraId="21EFB591" w14:textId="77777777" w:rsidR="008743E8" w:rsidRPr="00A82A5F" w:rsidRDefault="008743E8" w:rsidP="00667145">
      <w:pPr>
        <w:pStyle w:val="ListParagraph"/>
        <w:numPr>
          <w:ilvl w:val="2"/>
          <w:numId w:val="14"/>
        </w:numPr>
        <w:ind w:left="1080"/>
      </w:pPr>
      <w:proofErr w:type="spellStart"/>
      <w:r w:rsidRPr="00A82A5F">
        <w:t>Product_z</w:t>
      </w:r>
      <w:proofErr w:type="spellEnd"/>
      <w:r w:rsidRPr="00A82A5F">
        <w:t>: …</w:t>
      </w:r>
    </w:p>
    <w:p w14:paraId="21EFB592" w14:textId="77777777" w:rsidR="008743E8" w:rsidRPr="00A82A5F" w:rsidRDefault="008743E8" w:rsidP="00667145">
      <w:pPr>
        <w:pStyle w:val="ListParagraph"/>
        <w:numPr>
          <w:ilvl w:val="2"/>
          <w:numId w:val="14"/>
        </w:numPr>
        <w:ind w:left="1080"/>
      </w:pPr>
      <w:r w:rsidRPr="00A82A5F">
        <w:t>Digipass: product Digipass related modules (e.g. digipass.py)</w:t>
      </w:r>
    </w:p>
    <w:p w14:paraId="21EFB593" w14:textId="77777777" w:rsidR="008743E8" w:rsidRPr="00A82A5F" w:rsidRDefault="008743E8" w:rsidP="00667145">
      <w:pPr>
        <w:pStyle w:val="ListParagraph"/>
        <w:numPr>
          <w:ilvl w:val="2"/>
          <w:numId w:val="14"/>
        </w:numPr>
        <w:ind w:left="1080"/>
      </w:pPr>
      <w:proofErr w:type="spellStart"/>
      <w:r w:rsidRPr="00A82A5F">
        <w:t>Utils</w:t>
      </w:r>
      <w:proofErr w:type="spellEnd"/>
      <w:r w:rsidRPr="00A82A5F">
        <w:t>: non</w:t>
      </w:r>
      <w:r w:rsidRPr="00A82A5F">
        <w:noBreakHyphen/>
        <w:t xml:space="preserve">product related utility modules (e.g. </w:t>
      </w:r>
      <w:proofErr w:type="spellStart"/>
      <w:r w:rsidRPr="00A82A5F">
        <w:t>smtp</w:t>
      </w:r>
      <w:proofErr w:type="spellEnd"/>
      <w:r w:rsidRPr="00A82A5F">
        <w:t xml:space="preserve"> module)</w:t>
      </w:r>
    </w:p>
    <w:p w14:paraId="21EFB594" w14:textId="77777777" w:rsidR="008743E8" w:rsidRPr="00A82A5F" w:rsidRDefault="008743E8" w:rsidP="00667145">
      <w:pPr>
        <w:pStyle w:val="ListParagraph"/>
        <w:keepNext/>
        <w:keepLines/>
        <w:numPr>
          <w:ilvl w:val="1"/>
          <w:numId w:val="14"/>
        </w:numPr>
        <w:ind w:left="720"/>
      </w:pPr>
      <w:r w:rsidRPr="00A82A5F">
        <w:rPr>
          <w:b/>
        </w:rPr>
        <w:t>install_sdtf.py</w:t>
      </w:r>
      <w:r w:rsidRPr="00A82A5F">
        <w:t>: a script to install SDTF correctly</w:t>
      </w:r>
      <w:r>
        <w:t xml:space="preserve">. </w:t>
      </w:r>
      <w:r w:rsidRPr="00A82A5F">
        <w:t xml:space="preserve">This will unpack files from the resources subdirectory and create batch files to setup the virtual environment (see </w:t>
      </w:r>
      <w:hyperlink r:id="rId38" w:history="1">
        <w:r w:rsidRPr="00A82A5F">
          <w:rPr>
            <w:rStyle w:val="Hyperlink"/>
          </w:rPr>
          <w:t>http://virtualenv.org</w:t>
        </w:r>
      </w:hyperlink>
      <w:r w:rsidRPr="00A82A5F">
        <w:t>) called sdtf-activate.bat, sdtf-activate.bat, sdtf-activate.bat</w:t>
      </w:r>
    </w:p>
    <w:p w14:paraId="21EFB595" w14:textId="77777777" w:rsidR="008743E8" w:rsidRPr="00A82A5F" w:rsidRDefault="008743E8" w:rsidP="008743E8">
      <w:pPr>
        <w:pStyle w:val="ListParagraph"/>
        <w:numPr>
          <w:ilvl w:val="1"/>
          <w:numId w:val="14"/>
        </w:numPr>
        <w:ind w:left="720"/>
      </w:pPr>
      <w:r w:rsidRPr="00A82A5F">
        <w:rPr>
          <w:b/>
        </w:rPr>
        <w:t>resources</w:t>
      </w:r>
      <w:r w:rsidRPr="00A82A5F">
        <w:t>: generic resources required by the framework (installers, python modules, … needed to setup a TCH)</w:t>
      </w:r>
    </w:p>
    <w:p w14:paraId="21EFB596" w14:textId="77777777" w:rsidR="008743E8" w:rsidRPr="00A82A5F" w:rsidRDefault="008743E8" w:rsidP="008743E8">
      <w:pPr>
        <w:pStyle w:val="ListParagraph"/>
        <w:numPr>
          <w:ilvl w:val="2"/>
          <w:numId w:val="14"/>
        </w:numPr>
        <w:ind w:left="1080"/>
      </w:pPr>
      <w:r w:rsidRPr="00A82A5F">
        <w:t>IEDriverServer_Win32_2.25.2.zip</w:t>
      </w:r>
    </w:p>
    <w:p w14:paraId="21EFB597" w14:textId="77777777" w:rsidR="008743E8" w:rsidRPr="00A82A5F" w:rsidRDefault="008743E8" w:rsidP="008743E8">
      <w:pPr>
        <w:pStyle w:val="ListParagraph"/>
        <w:numPr>
          <w:ilvl w:val="2"/>
          <w:numId w:val="14"/>
        </w:numPr>
        <w:ind w:left="1080"/>
      </w:pPr>
      <w:r w:rsidRPr="00A82A5F">
        <w:t>python-suds-0.4.tar.gz</w:t>
      </w:r>
    </w:p>
    <w:p w14:paraId="21EFB598" w14:textId="77777777" w:rsidR="008743E8" w:rsidRPr="00A82A5F" w:rsidRDefault="008743E8" w:rsidP="008743E8">
      <w:pPr>
        <w:pStyle w:val="ListParagraph"/>
        <w:numPr>
          <w:ilvl w:val="2"/>
          <w:numId w:val="14"/>
        </w:numPr>
        <w:ind w:left="1080"/>
      </w:pPr>
      <w:r w:rsidRPr="00A82A5F">
        <w:t>…</w:t>
      </w:r>
    </w:p>
    <w:p w14:paraId="21EFB599" w14:textId="77777777" w:rsidR="008743E8" w:rsidRPr="00A82A5F" w:rsidRDefault="008743E8" w:rsidP="008743E8">
      <w:pPr>
        <w:pStyle w:val="ListParagraph"/>
        <w:numPr>
          <w:ilvl w:val="2"/>
          <w:numId w:val="14"/>
        </w:numPr>
        <w:ind w:left="1080"/>
      </w:pPr>
      <w:r w:rsidRPr="00A82A5F">
        <w:t>STAF3410-setup-win32.exe</w:t>
      </w:r>
    </w:p>
    <w:p w14:paraId="21EFB59A" w14:textId="77777777" w:rsidR="008743E8" w:rsidRPr="00A82A5F" w:rsidRDefault="008743E8" w:rsidP="008743E8">
      <w:pPr>
        <w:pStyle w:val="ListParagraph"/>
        <w:numPr>
          <w:ilvl w:val="1"/>
          <w:numId w:val="14"/>
        </w:numPr>
        <w:ind w:left="720"/>
      </w:pPr>
      <w:r w:rsidRPr="00A82A5F">
        <w:rPr>
          <w:b/>
        </w:rPr>
        <w:t>runtime</w:t>
      </w:r>
      <w:r w:rsidRPr="00A82A5F">
        <w:t>: directory created by install_sdtf.py to install SDTF components into</w:t>
      </w:r>
    </w:p>
    <w:p w14:paraId="21EFB59B" w14:textId="77777777" w:rsidR="008743E8" w:rsidRPr="00A82A5F" w:rsidRDefault="008743E8" w:rsidP="008743E8">
      <w:pPr>
        <w:pStyle w:val="ListParagraph"/>
        <w:numPr>
          <w:ilvl w:val="1"/>
          <w:numId w:val="14"/>
        </w:numPr>
        <w:ind w:left="720"/>
      </w:pPr>
      <w:r w:rsidRPr="00A82A5F">
        <w:rPr>
          <w:b/>
        </w:rPr>
        <w:t>specs</w:t>
      </w:r>
      <w:r w:rsidRPr="00A82A5F">
        <w:t>: test specifications per product/functionality (note: follows the same structure as the suites)</w:t>
      </w:r>
    </w:p>
    <w:p w14:paraId="21EFB59C" w14:textId="77777777" w:rsidR="008743E8" w:rsidRPr="00A82A5F" w:rsidRDefault="008743E8" w:rsidP="008743E8">
      <w:pPr>
        <w:pStyle w:val="ListParagraph"/>
        <w:numPr>
          <w:ilvl w:val="2"/>
          <w:numId w:val="14"/>
        </w:numPr>
        <w:ind w:left="1080"/>
      </w:pPr>
      <w:r w:rsidRPr="00A82A5F">
        <w:t>IAS</w:t>
      </w:r>
    </w:p>
    <w:p w14:paraId="21EFB59D" w14:textId="77777777" w:rsidR="008743E8" w:rsidRPr="00A82A5F" w:rsidRDefault="008743E8" w:rsidP="008743E8">
      <w:pPr>
        <w:pStyle w:val="ListParagraph"/>
        <w:numPr>
          <w:ilvl w:val="3"/>
          <w:numId w:val="14"/>
        </w:numPr>
        <w:ind w:left="1440"/>
      </w:pPr>
      <w:proofErr w:type="spellStart"/>
      <w:r w:rsidRPr="00A82A5F">
        <w:t>Webadmin</w:t>
      </w:r>
      <w:proofErr w:type="spellEnd"/>
    </w:p>
    <w:p w14:paraId="21EFB59E" w14:textId="77777777" w:rsidR="008743E8" w:rsidRPr="00A82A5F" w:rsidRDefault="008743E8" w:rsidP="008743E8">
      <w:pPr>
        <w:pStyle w:val="ListParagraph"/>
        <w:numPr>
          <w:ilvl w:val="4"/>
          <w:numId w:val="14"/>
        </w:numPr>
        <w:ind w:left="1800"/>
      </w:pPr>
      <w:r w:rsidRPr="00A82A5F">
        <w:t>Webadmin_spec.xml</w:t>
      </w:r>
    </w:p>
    <w:p w14:paraId="21EFB59F" w14:textId="77777777" w:rsidR="008743E8" w:rsidRPr="00A82A5F" w:rsidRDefault="008743E8" w:rsidP="008743E8">
      <w:pPr>
        <w:pStyle w:val="ListParagraph"/>
        <w:numPr>
          <w:ilvl w:val="3"/>
          <w:numId w:val="14"/>
        </w:numPr>
        <w:ind w:left="1440"/>
      </w:pPr>
      <w:r w:rsidRPr="00A82A5F">
        <w:t>Functionality Y</w:t>
      </w:r>
    </w:p>
    <w:p w14:paraId="21EFB5A0" w14:textId="77777777" w:rsidR="008743E8" w:rsidRPr="00A82A5F" w:rsidRDefault="008743E8" w:rsidP="008743E8">
      <w:pPr>
        <w:pStyle w:val="ListParagraph"/>
        <w:numPr>
          <w:ilvl w:val="4"/>
          <w:numId w:val="14"/>
        </w:numPr>
        <w:ind w:left="1800"/>
      </w:pPr>
      <w:r w:rsidRPr="00A82A5F">
        <w:t>Functionality_Y_spec.xml …</w:t>
      </w:r>
    </w:p>
    <w:p w14:paraId="21EFB5A1" w14:textId="77777777" w:rsidR="008743E8" w:rsidRPr="00A82A5F" w:rsidRDefault="008743E8" w:rsidP="008743E8">
      <w:pPr>
        <w:pStyle w:val="ListParagraph"/>
        <w:numPr>
          <w:ilvl w:val="3"/>
          <w:numId w:val="14"/>
        </w:numPr>
        <w:ind w:left="1440"/>
      </w:pPr>
      <w:r w:rsidRPr="00A82A5F">
        <w:t>…</w:t>
      </w:r>
    </w:p>
    <w:p w14:paraId="21EFB5A2" w14:textId="77777777" w:rsidR="008743E8" w:rsidRPr="00A82A5F" w:rsidRDefault="008743E8" w:rsidP="008743E8">
      <w:pPr>
        <w:pStyle w:val="ListParagraph"/>
        <w:numPr>
          <w:ilvl w:val="2"/>
          <w:numId w:val="14"/>
        </w:numPr>
        <w:ind w:left="1080"/>
      </w:pPr>
      <w:r w:rsidRPr="00A82A5F">
        <w:t>Product Y …</w:t>
      </w:r>
    </w:p>
    <w:p w14:paraId="21EFB5A3" w14:textId="77777777" w:rsidR="008743E8" w:rsidRPr="00A82A5F" w:rsidRDefault="008743E8" w:rsidP="008743E8">
      <w:pPr>
        <w:pStyle w:val="ListParagraph"/>
        <w:ind w:left="3600"/>
      </w:pPr>
    </w:p>
    <w:p w14:paraId="21EFB5A4" w14:textId="77777777" w:rsidR="008743E8" w:rsidRPr="00A82A5F" w:rsidRDefault="008743E8" w:rsidP="008743E8">
      <w:pPr>
        <w:pStyle w:val="ListParagraph"/>
        <w:numPr>
          <w:ilvl w:val="1"/>
          <w:numId w:val="14"/>
        </w:numPr>
        <w:ind w:left="720"/>
      </w:pPr>
      <w:proofErr w:type="gramStart"/>
      <w:r w:rsidRPr="00A82A5F">
        <w:rPr>
          <w:b/>
        </w:rPr>
        <w:t>suites</w:t>
      </w:r>
      <w:proofErr w:type="gramEnd"/>
      <w:r w:rsidRPr="00A82A5F">
        <w:t xml:space="preserve">:  automated test suites per product/functionality. </w:t>
      </w:r>
      <w:proofErr w:type="gramStart"/>
      <w:r w:rsidRPr="00A82A5F">
        <w:t>Each functionality</w:t>
      </w:r>
      <w:proofErr w:type="gramEnd"/>
      <w:r w:rsidRPr="00A82A5F">
        <w:t xml:space="preserve"> can have its own set of resources</w:t>
      </w:r>
      <w:r>
        <w:t xml:space="preserve">. </w:t>
      </w:r>
      <w:proofErr w:type="spellStart"/>
      <w:r w:rsidRPr="00A82A5F">
        <w:t>E.g</w:t>
      </w:r>
      <w:proofErr w:type="spellEnd"/>
      <w:r w:rsidRPr="00A82A5F">
        <w:t>:</w:t>
      </w:r>
    </w:p>
    <w:p w14:paraId="21EFB5A5" w14:textId="77777777" w:rsidR="008743E8" w:rsidRPr="00A82A5F" w:rsidRDefault="008743E8" w:rsidP="008743E8">
      <w:pPr>
        <w:pStyle w:val="ListParagraph"/>
        <w:numPr>
          <w:ilvl w:val="2"/>
          <w:numId w:val="14"/>
        </w:numPr>
        <w:ind w:left="1080"/>
      </w:pPr>
      <w:r w:rsidRPr="00A82A5F">
        <w:t>IAS</w:t>
      </w:r>
    </w:p>
    <w:p w14:paraId="21EFB5A6" w14:textId="77777777" w:rsidR="008743E8" w:rsidRPr="00A82A5F" w:rsidRDefault="008743E8" w:rsidP="008743E8">
      <w:pPr>
        <w:pStyle w:val="ListParagraph"/>
        <w:numPr>
          <w:ilvl w:val="3"/>
          <w:numId w:val="14"/>
        </w:numPr>
        <w:ind w:left="1440"/>
      </w:pPr>
      <w:r w:rsidRPr="00A82A5F">
        <w:t>Demo</w:t>
      </w:r>
    </w:p>
    <w:p w14:paraId="21EFB5A7" w14:textId="77777777" w:rsidR="008743E8" w:rsidRPr="00A82A5F" w:rsidRDefault="008743E8" w:rsidP="008743E8">
      <w:pPr>
        <w:pStyle w:val="ListParagraph"/>
        <w:numPr>
          <w:ilvl w:val="4"/>
          <w:numId w:val="14"/>
        </w:numPr>
        <w:ind w:left="1800"/>
      </w:pPr>
      <w:r w:rsidRPr="00A82A5F">
        <w:t>Resources</w:t>
      </w:r>
    </w:p>
    <w:p w14:paraId="21EFB5A8" w14:textId="77777777" w:rsidR="008743E8" w:rsidRPr="00A82A5F" w:rsidRDefault="008743E8" w:rsidP="008743E8">
      <w:pPr>
        <w:pStyle w:val="ListParagraph"/>
        <w:numPr>
          <w:ilvl w:val="5"/>
          <w:numId w:val="14"/>
        </w:numPr>
        <w:ind w:left="2160"/>
      </w:pPr>
      <w:r w:rsidRPr="00A82A5F">
        <w:t xml:space="preserve">Any resources needed for testing this functionality (e.g. csv with set of users/DP, </w:t>
      </w:r>
      <w:proofErr w:type="spellStart"/>
      <w:r w:rsidRPr="00A82A5F">
        <w:t>dpx</w:t>
      </w:r>
      <w:proofErr w:type="spellEnd"/>
      <w:r w:rsidRPr="00A82A5F">
        <w:t xml:space="preserve"> files, …)</w:t>
      </w:r>
    </w:p>
    <w:p w14:paraId="21EFB5A9" w14:textId="77777777" w:rsidR="008743E8" w:rsidRPr="00A82A5F" w:rsidRDefault="008743E8" w:rsidP="008743E8">
      <w:pPr>
        <w:pStyle w:val="ListParagraph"/>
        <w:numPr>
          <w:ilvl w:val="4"/>
          <w:numId w:val="14"/>
        </w:numPr>
        <w:ind w:left="1800"/>
      </w:pPr>
      <w:r w:rsidRPr="00A82A5F">
        <w:t>Suite_userAdmin.py</w:t>
      </w:r>
    </w:p>
    <w:p w14:paraId="21EFB5AA" w14:textId="77777777" w:rsidR="008743E8" w:rsidRPr="00A82A5F" w:rsidRDefault="008743E8" w:rsidP="008743E8">
      <w:pPr>
        <w:pStyle w:val="ListParagraph"/>
        <w:numPr>
          <w:ilvl w:val="4"/>
          <w:numId w:val="14"/>
        </w:numPr>
        <w:ind w:left="1800"/>
      </w:pPr>
      <w:r w:rsidRPr="00A82A5F">
        <w:t>Suite_digipassAdmin.py</w:t>
      </w:r>
    </w:p>
    <w:p w14:paraId="21EFB5AB" w14:textId="77777777" w:rsidR="008743E8" w:rsidRPr="00A82A5F" w:rsidRDefault="008743E8" w:rsidP="008743E8">
      <w:pPr>
        <w:pStyle w:val="ListParagraph"/>
        <w:numPr>
          <w:ilvl w:val="4"/>
          <w:numId w:val="14"/>
        </w:numPr>
        <w:ind w:left="1800"/>
      </w:pPr>
      <w:r w:rsidRPr="00A82A5F">
        <w:lastRenderedPageBreak/>
        <w:t>…</w:t>
      </w:r>
    </w:p>
    <w:p w14:paraId="21EFB5AC" w14:textId="77777777" w:rsidR="008743E8" w:rsidRPr="00A82A5F" w:rsidRDefault="008743E8" w:rsidP="008743E8">
      <w:pPr>
        <w:pStyle w:val="ListParagraph"/>
        <w:numPr>
          <w:ilvl w:val="4"/>
          <w:numId w:val="14"/>
        </w:numPr>
        <w:ind w:left="1800"/>
      </w:pPr>
      <w:r w:rsidRPr="00A82A5F">
        <w:t>Testcase_userAdmin.py</w:t>
      </w:r>
    </w:p>
    <w:p w14:paraId="21EFB5AD" w14:textId="77777777" w:rsidR="008743E8" w:rsidRPr="00A82A5F" w:rsidRDefault="008743E8" w:rsidP="008743E8">
      <w:pPr>
        <w:pStyle w:val="ListParagraph"/>
        <w:numPr>
          <w:ilvl w:val="4"/>
          <w:numId w:val="14"/>
        </w:numPr>
        <w:ind w:left="1800"/>
      </w:pPr>
      <w:r w:rsidRPr="00A82A5F">
        <w:t>Testcase_digipassAdmin.py</w:t>
      </w:r>
    </w:p>
    <w:p w14:paraId="21EFB5AE" w14:textId="77777777" w:rsidR="008743E8" w:rsidRPr="00A82A5F" w:rsidRDefault="008743E8" w:rsidP="008743E8">
      <w:pPr>
        <w:pStyle w:val="ListParagraph"/>
        <w:numPr>
          <w:ilvl w:val="4"/>
          <w:numId w:val="14"/>
        </w:numPr>
        <w:ind w:left="1800"/>
      </w:pPr>
      <w:r w:rsidRPr="00A82A5F">
        <w:t>…</w:t>
      </w:r>
    </w:p>
    <w:p w14:paraId="21EFB5AF" w14:textId="77777777" w:rsidR="008743E8" w:rsidRPr="00A82A5F" w:rsidRDefault="008743E8" w:rsidP="008743E8">
      <w:pPr>
        <w:pStyle w:val="ListParagraph"/>
        <w:ind w:left="3600"/>
      </w:pPr>
    </w:p>
    <w:p w14:paraId="21EFB5B0" w14:textId="77777777" w:rsidR="008743E8" w:rsidRPr="00A82A5F" w:rsidRDefault="008743E8" w:rsidP="008743E8">
      <w:pPr>
        <w:pStyle w:val="ListParagraph"/>
        <w:numPr>
          <w:ilvl w:val="3"/>
          <w:numId w:val="14"/>
        </w:numPr>
        <w:ind w:left="1440"/>
        <w:rPr>
          <w:b/>
          <w:i/>
        </w:rPr>
      </w:pPr>
      <w:proofErr w:type="spellStart"/>
      <w:r w:rsidRPr="00A82A5F">
        <w:rPr>
          <w:b/>
          <w:i/>
        </w:rPr>
        <w:t>TCL_administration</w:t>
      </w:r>
      <w:proofErr w:type="spellEnd"/>
      <w:r w:rsidRPr="00A82A5F">
        <w:rPr>
          <w:b/>
          <w:i/>
        </w:rPr>
        <w:t xml:space="preserve">: </w:t>
      </w:r>
      <w:r w:rsidRPr="00A82A5F">
        <w:rPr>
          <w:color w:val="FF0000"/>
        </w:rPr>
        <w:t>This is where we would put the TCL soap admin framework as is.</w:t>
      </w:r>
    </w:p>
    <w:p w14:paraId="21EFB5B1" w14:textId="77777777" w:rsidR="008743E8" w:rsidRPr="00A82A5F" w:rsidRDefault="008743E8" w:rsidP="008743E8">
      <w:pPr>
        <w:pStyle w:val="ListParagraph"/>
        <w:numPr>
          <w:ilvl w:val="3"/>
          <w:numId w:val="14"/>
        </w:numPr>
        <w:ind w:left="1440"/>
        <w:rPr>
          <w:b/>
          <w:i/>
        </w:rPr>
      </w:pPr>
      <w:proofErr w:type="spellStart"/>
      <w:r w:rsidRPr="00A82A5F">
        <w:rPr>
          <w:b/>
          <w:i/>
        </w:rPr>
        <w:t>TCL_dpadmincmd</w:t>
      </w:r>
      <w:proofErr w:type="spellEnd"/>
      <w:r w:rsidRPr="00A82A5F">
        <w:rPr>
          <w:b/>
          <w:i/>
        </w:rPr>
        <w:t>:</w:t>
      </w:r>
      <w:r w:rsidRPr="00A82A5F">
        <w:t xml:space="preserve"> </w:t>
      </w:r>
      <w:r w:rsidRPr="00A82A5F">
        <w:rPr>
          <w:color w:val="FF0000"/>
        </w:rPr>
        <w:t xml:space="preserve">This is where we would put the TCL </w:t>
      </w:r>
      <w:proofErr w:type="spellStart"/>
      <w:r w:rsidRPr="00A82A5F">
        <w:rPr>
          <w:color w:val="FF0000"/>
        </w:rPr>
        <w:t>dpadmincmd</w:t>
      </w:r>
      <w:proofErr w:type="spellEnd"/>
      <w:r w:rsidRPr="00A82A5F">
        <w:rPr>
          <w:color w:val="FF0000"/>
        </w:rPr>
        <w:t xml:space="preserve"> framework as is.</w:t>
      </w:r>
      <w:r w:rsidRPr="00A82A5F">
        <w:br/>
      </w:r>
    </w:p>
    <w:p w14:paraId="21EFB5B2" w14:textId="77777777" w:rsidR="008743E8" w:rsidRPr="00A82A5F" w:rsidRDefault="008743E8" w:rsidP="008743E8">
      <w:pPr>
        <w:pStyle w:val="ListParagraph"/>
        <w:numPr>
          <w:ilvl w:val="3"/>
          <w:numId w:val="14"/>
        </w:numPr>
        <w:ind w:left="1440"/>
      </w:pPr>
      <w:r w:rsidRPr="00A82A5F">
        <w:t>Installation</w:t>
      </w:r>
    </w:p>
    <w:p w14:paraId="21EFB5B3" w14:textId="77777777" w:rsidR="008743E8" w:rsidRPr="00A82A5F" w:rsidRDefault="008743E8" w:rsidP="008743E8">
      <w:pPr>
        <w:pStyle w:val="ListParagraph"/>
        <w:numPr>
          <w:ilvl w:val="4"/>
          <w:numId w:val="14"/>
        </w:numPr>
        <w:ind w:left="1800"/>
        <w:rPr>
          <w:color w:val="FF0000"/>
        </w:rPr>
      </w:pPr>
      <w:r w:rsidRPr="00A82A5F">
        <w:t xml:space="preserve">Resources: </w:t>
      </w:r>
      <w:r w:rsidRPr="00A82A5F">
        <w:rPr>
          <w:color w:val="FF0000"/>
        </w:rPr>
        <w:t>This is where we would put Brisbane’s installation automation scripts</w:t>
      </w:r>
    </w:p>
    <w:p w14:paraId="21EFB5B4" w14:textId="77777777" w:rsidR="008743E8" w:rsidRPr="00A82A5F" w:rsidRDefault="008743E8" w:rsidP="008743E8">
      <w:pPr>
        <w:pStyle w:val="ListParagraph"/>
        <w:numPr>
          <w:ilvl w:val="3"/>
          <w:numId w:val="14"/>
        </w:numPr>
        <w:ind w:left="1440"/>
      </w:pPr>
      <w:proofErr w:type="spellStart"/>
      <w:r w:rsidRPr="00A82A5F">
        <w:t>Webadmin</w:t>
      </w:r>
      <w:proofErr w:type="spellEnd"/>
    </w:p>
    <w:p w14:paraId="21EFB5B5" w14:textId="77777777" w:rsidR="008743E8" w:rsidRPr="00A82A5F" w:rsidRDefault="008743E8" w:rsidP="008743E8">
      <w:pPr>
        <w:pStyle w:val="ListParagraph"/>
        <w:ind w:left="1620"/>
      </w:pPr>
    </w:p>
    <w:p w14:paraId="21EFB5B6" w14:textId="77777777" w:rsidR="008743E8" w:rsidRPr="00A82A5F" w:rsidRDefault="008743E8" w:rsidP="008743E8">
      <w:pPr>
        <w:pStyle w:val="ListParagraph"/>
        <w:numPr>
          <w:ilvl w:val="3"/>
          <w:numId w:val="14"/>
        </w:numPr>
        <w:ind w:left="1440"/>
        <w:rPr>
          <w:i/>
        </w:rPr>
      </w:pPr>
      <w:r w:rsidRPr="00A82A5F">
        <w:rPr>
          <w:i/>
        </w:rPr>
        <w:t>Functionality y</w:t>
      </w:r>
    </w:p>
    <w:p w14:paraId="21EFB5B7" w14:textId="77777777" w:rsidR="008743E8" w:rsidRPr="00A82A5F" w:rsidRDefault="008743E8" w:rsidP="008743E8">
      <w:pPr>
        <w:pStyle w:val="ListParagraph"/>
        <w:numPr>
          <w:ilvl w:val="4"/>
          <w:numId w:val="14"/>
        </w:numPr>
        <w:ind w:left="1800"/>
      </w:pPr>
      <w:r w:rsidRPr="00A82A5F">
        <w:rPr>
          <w:i/>
        </w:rPr>
        <w:t>…</w:t>
      </w:r>
      <w:r w:rsidRPr="00A82A5F">
        <w:br w:type="page"/>
      </w:r>
    </w:p>
    <w:p w14:paraId="21EFB5B8" w14:textId="77777777" w:rsidR="001E76CC" w:rsidRPr="00DC677F" w:rsidRDefault="004C6F00" w:rsidP="00B462C2">
      <w:pPr>
        <w:pStyle w:val="Heading1"/>
      </w:pPr>
      <w:bookmarkStart w:id="79" w:name="_Toc373159876"/>
      <w:r w:rsidRPr="00DC677F">
        <w:lastRenderedPageBreak/>
        <w:t xml:space="preserve">Appendix: </w:t>
      </w:r>
      <w:proofErr w:type="spellStart"/>
      <w:r w:rsidR="001E76CC" w:rsidRPr="00DC677F">
        <w:t>Epydoc</w:t>
      </w:r>
      <w:bookmarkEnd w:id="65"/>
      <w:bookmarkEnd w:id="79"/>
      <w:proofErr w:type="spellEnd"/>
    </w:p>
    <w:p w14:paraId="21EFB5B9" w14:textId="77777777" w:rsidR="001E76CC" w:rsidRPr="00DC677F" w:rsidRDefault="001E76CC" w:rsidP="002D28FD">
      <w:pPr>
        <w:pStyle w:val="Heading2"/>
      </w:pPr>
      <w:bookmarkStart w:id="80" w:name="_Toc373159877"/>
      <w:r w:rsidRPr="00DC677F">
        <w:t>General</w:t>
      </w:r>
      <w:bookmarkEnd w:id="80"/>
    </w:p>
    <w:p w14:paraId="21EFB5BA" w14:textId="77777777" w:rsidR="001E76CC" w:rsidRPr="00DC677F" w:rsidRDefault="001E76CC" w:rsidP="001E76CC">
      <w:proofErr w:type="spellStart"/>
      <w:r w:rsidRPr="00DC677F">
        <w:t>Epydoc</w:t>
      </w:r>
      <w:proofErr w:type="spellEnd"/>
      <w:r w:rsidRPr="00DC677F">
        <w:t xml:space="preserve"> is a syntax used for generating HTML documentation for Python. All </w:t>
      </w:r>
      <w:proofErr w:type="spellStart"/>
      <w:r w:rsidRPr="00DC677F">
        <w:t>Epydoc</w:t>
      </w:r>
      <w:proofErr w:type="spellEnd"/>
      <w:r w:rsidRPr="00DC677F">
        <w:t xml:space="preserve"> tags should be written in a </w:t>
      </w:r>
      <w:proofErr w:type="spellStart"/>
      <w:r w:rsidRPr="00DC677F">
        <w:t>docstring</w:t>
      </w:r>
      <w:proofErr w:type="spellEnd"/>
      <w:r w:rsidRPr="00DC677F">
        <w:t xml:space="preserve"> (triple double quotes).</w:t>
      </w:r>
    </w:p>
    <w:p w14:paraId="21EFB5BB" w14:textId="77777777" w:rsidR="001E76CC" w:rsidRPr="00DC677F" w:rsidRDefault="001E76CC" w:rsidP="001E76CC">
      <w:r w:rsidRPr="00DC677F">
        <w:t xml:space="preserve">Paragraphs in descriptions need to use one whitespace between them in order to be parsed properly and can contain markup like italicization or bold text with </w:t>
      </w:r>
      <w:proofErr w:type="gramStart"/>
      <w:r w:rsidRPr="00DC677F">
        <w:rPr>
          <w:rStyle w:val="example-code-inline"/>
        </w:rPr>
        <w:t>I{</w:t>
      </w:r>
      <w:proofErr w:type="gramEnd"/>
      <w:r w:rsidRPr="00DC677F">
        <w:rPr>
          <w:rStyle w:val="example-code-inline"/>
        </w:rPr>
        <w:t>italic text}</w:t>
      </w:r>
      <w:r w:rsidRPr="00DC677F">
        <w:t xml:space="preserve"> and </w:t>
      </w:r>
      <w:r w:rsidRPr="00DC677F">
        <w:rPr>
          <w:rStyle w:val="example-code-inline"/>
        </w:rPr>
        <w:t>B{bold text}</w:t>
      </w:r>
      <w:r w:rsidRPr="00DC677F">
        <w:t>. Example:</w:t>
      </w:r>
    </w:p>
    <w:p w14:paraId="21EFB5BC" w14:textId="77777777" w:rsidR="001E76CC" w:rsidRPr="00DC677F" w:rsidRDefault="001E76CC" w:rsidP="002D28FD">
      <w:pPr>
        <w:pStyle w:val="NoSpacing"/>
        <w:rPr>
          <w:rStyle w:val="example-code-character"/>
        </w:rPr>
      </w:pPr>
      <w:r w:rsidRPr="00DC677F">
        <w:rPr>
          <w:rStyle w:val="example-code-character"/>
        </w:rPr>
        <w:t xml:space="preserve">“””Description of a </w:t>
      </w:r>
      <w:proofErr w:type="gramStart"/>
      <w:r w:rsidRPr="00DC677F">
        <w:rPr>
          <w:rStyle w:val="example-code-character"/>
        </w:rPr>
        <w:t>B{</w:t>
      </w:r>
      <w:proofErr w:type="gramEnd"/>
      <w:r w:rsidRPr="00DC677F">
        <w:rPr>
          <w:rStyle w:val="example-code-character"/>
        </w:rPr>
        <w:t>module}</w:t>
      </w:r>
    </w:p>
    <w:p w14:paraId="21EFB5BD" w14:textId="77777777" w:rsidR="001E76CC" w:rsidRPr="00DC677F" w:rsidRDefault="001E76CC" w:rsidP="002D28FD">
      <w:pPr>
        <w:pStyle w:val="NoSpacing"/>
        <w:rPr>
          <w:rStyle w:val="example-code-character"/>
        </w:rPr>
      </w:pPr>
    </w:p>
    <w:p w14:paraId="21EFB5BE" w14:textId="77777777" w:rsidR="001E76CC" w:rsidRPr="00DC677F" w:rsidRDefault="001E76CC" w:rsidP="002D28FD">
      <w:pPr>
        <w:pStyle w:val="NoSpacing"/>
        <w:rPr>
          <w:rStyle w:val="example-code-character"/>
        </w:rPr>
      </w:pPr>
      <w:r w:rsidRPr="00DC677F">
        <w:rPr>
          <w:rStyle w:val="example-code-character"/>
        </w:rPr>
        <w:t xml:space="preserve">More detailed </w:t>
      </w:r>
      <w:proofErr w:type="gramStart"/>
      <w:r w:rsidRPr="00DC677F">
        <w:rPr>
          <w:rStyle w:val="example-code-character"/>
        </w:rPr>
        <w:t>I{</w:t>
      </w:r>
      <w:proofErr w:type="gramEnd"/>
      <w:r w:rsidRPr="00DC677F">
        <w:rPr>
          <w:rStyle w:val="example-code-character"/>
        </w:rPr>
        <w:t>description} of the module”””</w:t>
      </w:r>
    </w:p>
    <w:p w14:paraId="21EFB5BF" w14:textId="77777777" w:rsidR="001E76CC" w:rsidRPr="00DC677F" w:rsidRDefault="001E76CC" w:rsidP="001E76CC">
      <w:r w:rsidRPr="00DC677F">
        <w:t xml:space="preserve">Another useful tag for markup is </w:t>
      </w:r>
      <w:proofErr w:type="gramStart"/>
      <w:r w:rsidRPr="00DC677F">
        <w:rPr>
          <w:rStyle w:val="example-code-inline"/>
        </w:rPr>
        <w:t>C{</w:t>
      </w:r>
      <w:proofErr w:type="gramEnd"/>
      <w:r w:rsidRPr="00DC677F">
        <w:rPr>
          <w:rStyle w:val="example-code-inline"/>
        </w:rPr>
        <w:t>}</w:t>
      </w:r>
      <w:r w:rsidRPr="00DC677F">
        <w:t xml:space="preserve"> with which you can differentiate code from text.</w:t>
      </w:r>
    </w:p>
    <w:p w14:paraId="21EFB5C0" w14:textId="77777777" w:rsidR="001E76CC" w:rsidRPr="00DC677F" w:rsidRDefault="001E76CC" w:rsidP="001E76CC">
      <w:r w:rsidRPr="00DC677F">
        <w:t>These can also contain (</w:t>
      </w:r>
      <w:proofErr w:type="gramStart"/>
      <w:r w:rsidRPr="00DC677F">
        <w:t>un)</w:t>
      </w:r>
      <w:proofErr w:type="gramEnd"/>
      <w:r w:rsidRPr="00DC677F">
        <w:t>ordered lists, all lists should be indented. You can create sub lists by adding another indentation:</w:t>
      </w:r>
    </w:p>
    <w:p w14:paraId="21EFB5C1" w14:textId="77777777" w:rsidR="001E76CC" w:rsidRPr="00DC677F" w:rsidRDefault="001E76CC" w:rsidP="002D28FD">
      <w:pPr>
        <w:pStyle w:val="NoSpacing"/>
        <w:rPr>
          <w:rStyle w:val="example-code-character"/>
        </w:rPr>
      </w:pPr>
      <w:r w:rsidRPr="00DC677F">
        <w:rPr>
          <w:rStyle w:val="example-code-character"/>
        </w:rPr>
        <w:t>“””</w:t>
      </w:r>
    </w:p>
    <w:p w14:paraId="21EFB5C2" w14:textId="77777777" w:rsidR="001E76CC" w:rsidRPr="00DC677F" w:rsidRDefault="001E76CC" w:rsidP="002D28FD">
      <w:pPr>
        <w:pStyle w:val="NoSpacing"/>
        <w:rPr>
          <w:rStyle w:val="example-code-character"/>
        </w:rPr>
      </w:pPr>
      <w:r w:rsidRPr="00DC677F">
        <w:rPr>
          <w:rStyle w:val="example-code-character"/>
        </w:rPr>
        <w:t>Example of an ordered list:</w:t>
      </w:r>
    </w:p>
    <w:p w14:paraId="21EFB5C3" w14:textId="77777777" w:rsidR="001E76CC" w:rsidRPr="00DC677F" w:rsidRDefault="001E76CC" w:rsidP="002D28FD">
      <w:pPr>
        <w:pStyle w:val="NoSpacing"/>
        <w:ind w:firstLine="720"/>
        <w:rPr>
          <w:rStyle w:val="example-code-character"/>
        </w:rPr>
      </w:pPr>
      <w:r w:rsidRPr="00DC677F">
        <w:rPr>
          <w:rStyle w:val="example-code-character"/>
        </w:rPr>
        <w:t>1.</w:t>
      </w:r>
      <w:r w:rsidR="00176718" w:rsidRPr="00DC677F">
        <w:rPr>
          <w:rStyle w:val="example-code-character"/>
        </w:rPr>
        <w:t xml:space="preserve"> </w:t>
      </w:r>
      <w:r w:rsidRPr="00DC677F">
        <w:rPr>
          <w:rStyle w:val="example-code-character"/>
        </w:rPr>
        <w:t>Item 1</w:t>
      </w:r>
    </w:p>
    <w:p w14:paraId="21EFB5C4" w14:textId="77777777" w:rsidR="001E76CC" w:rsidRPr="00DC677F" w:rsidRDefault="001E76CC" w:rsidP="002D28FD">
      <w:pPr>
        <w:pStyle w:val="NoSpacing"/>
        <w:ind w:firstLine="720"/>
        <w:rPr>
          <w:rStyle w:val="example-code-character"/>
        </w:rPr>
      </w:pPr>
      <w:r w:rsidRPr="00DC677F">
        <w:rPr>
          <w:rStyle w:val="example-code-character"/>
        </w:rPr>
        <w:t>2.</w:t>
      </w:r>
      <w:r w:rsidR="00176718" w:rsidRPr="00DC677F">
        <w:rPr>
          <w:rStyle w:val="example-code-character"/>
        </w:rPr>
        <w:t xml:space="preserve"> </w:t>
      </w:r>
      <w:r w:rsidRPr="00DC677F">
        <w:rPr>
          <w:rStyle w:val="example-code-character"/>
        </w:rPr>
        <w:t>Item 2</w:t>
      </w:r>
    </w:p>
    <w:p w14:paraId="21EFB5C5" w14:textId="77777777" w:rsidR="001E76CC" w:rsidRPr="00DC677F" w:rsidRDefault="00176718" w:rsidP="002D28FD">
      <w:pPr>
        <w:pStyle w:val="NoSpacing"/>
        <w:ind w:firstLine="720"/>
        <w:rPr>
          <w:rStyle w:val="example-code-character"/>
        </w:rPr>
      </w:pPr>
      <w:r w:rsidRPr="00DC677F">
        <w:rPr>
          <w:rStyle w:val="example-code-character"/>
        </w:rPr>
        <w:t xml:space="preserve">3. </w:t>
      </w:r>
      <w:r w:rsidR="001E76CC" w:rsidRPr="00DC677F">
        <w:rPr>
          <w:rStyle w:val="example-code-character"/>
        </w:rPr>
        <w:t>Item 3</w:t>
      </w:r>
    </w:p>
    <w:p w14:paraId="21EFB5C6" w14:textId="77777777" w:rsidR="001E76CC" w:rsidRPr="00DC677F" w:rsidRDefault="001E76CC" w:rsidP="002D28FD">
      <w:pPr>
        <w:pStyle w:val="NoSpacing"/>
        <w:rPr>
          <w:rStyle w:val="example-code-character"/>
        </w:rPr>
      </w:pPr>
      <w:r w:rsidRPr="00DC677F">
        <w:rPr>
          <w:rStyle w:val="example-code-character"/>
        </w:rPr>
        <w:t>Example of an unordered list:</w:t>
      </w:r>
    </w:p>
    <w:p w14:paraId="21EFB5C7" w14:textId="77777777" w:rsidR="001E76CC" w:rsidRPr="00DC677F" w:rsidRDefault="00176718" w:rsidP="002D28FD">
      <w:pPr>
        <w:pStyle w:val="NoSpacing"/>
        <w:ind w:firstLine="720"/>
        <w:rPr>
          <w:rStyle w:val="example-code-character"/>
        </w:rPr>
      </w:pPr>
      <w:r w:rsidRPr="00DC677F">
        <w:rPr>
          <w:rStyle w:val="example-code-character"/>
        </w:rPr>
        <w:t>-</w:t>
      </w:r>
      <w:r w:rsidR="001E76CC" w:rsidRPr="00DC677F">
        <w:rPr>
          <w:rStyle w:val="example-code-character"/>
        </w:rPr>
        <w:t>Item 1</w:t>
      </w:r>
    </w:p>
    <w:p w14:paraId="21EFB5C8" w14:textId="77777777" w:rsidR="001E76CC" w:rsidRPr="00DC677F" w:rsidRDefault="00F03B81" w:rsidP="002D28FD">
      <w:pPr>
        <w:pStyle w:val="NoSpacing"/>
        <w:rPr>
          <w:rStyle w:val="example-code-character"/>
        </w:rPr>
      </w:pPr>
      <w:r w:rsidRPr="00DC677F">
        <w:rPr>
          <w:rStyle w:val="example-code-character"/>
        </w:rPr>
        <w:tab/>
      </w:r>
      <w:r w:rsidR="00176718" w:rsidRPr="00DC677F">
        <w:rPr>
          <w:rStyle w:val="example-code-character"/>
        </w:rPr>
        <w:tab/>
      </w:r>
      <w:r w:rsidRPr="00DC677F">
        <w:rPr>
          <w:rStyle w:val="example-code-character"/>
        </w:rPr>
        <w:t>-</w:t>
      </w:r>
      <w:proofErr w:type="spellStart"/>
      <w:r w:rsidR="001E76CC" w:rsidRPr="00DC677F">
        <w:rPr>
          <w:rStyle w:val="example-code-character"/>
        </w:rPr>
        <w:t>Subitem</w:t>
      </w:r>
      <w:proofErr w:type="spellEnd"/>
      <w:r w:rsidR="001E76CC" w:rsidRPr="00DC677F">
        <w:rPr>
          <w:rStyle w:val="example-code-character"/>
        </w:rPr>
        <w:t xml:space="preserve"> 1</w:t>
      </w:r>
    </w:p>
    <w:p w14:paraId="21EFB5C9" w14:textId="77777777" w:rsidR="001E76CC" w:rsidRPr="00DC677F" w:rsidRDefault="001E76CC" w:rsidP="002D28FD">
      <w:pPr>
        <w:pStyle w:val="NoSpacing"/>
        <w:ind w:firstLine="720"/>
        <w:rPr>
          <w:rStyle w:val="example-code-character"/>
        </w:rPr>
      </w:pPr>
      <w:r w:rsidRPr="00DC677F">
        <w:rPr>
          <w:rStyle w:val="example-code-character"/>
        </w:rPr>
        <w:t>-Item 2</w:t>
      </w:r>
    </w:p>
    <w:p w14:paraId="21EFB5CA" w14:textId="77777777" w:rsidR="001E76CC" w:rsidRPr="00DC677F" w:rsidRDefault="001E76CC" w:rsidP="002D28FD">
      <w:pPr>
        <w:pStyle w:val="NoSpacing"/>
        <w:ind w:firstLine="720"/>
        <w:rPr>
          <w:rStyle w:val="example-code-character"/>
        </w:rPr>
      </w:pPr>
      <w:r w:rsidRPr="00DC677F">
        <w:rPr>
          <w:rStyle w:val="example-code-character"/>
        </w:rPr>
        <w:t>-Item 3</w:t>
      </w:r>
    </w:p>
    <w:p w14:paraId="21EFB5CB" w14:textId="77777777" w:rsidR="001E76CC" w:rsidRPr="00DC677F" w:rsidRDefault="001E76CC" w:rsidP="002D28FD">
      <w:pPr>
        <w:pStyle w:val="NoSpacing"/>
        <w:rPr>
          <w:rStyle w:val="example-code-character"/>
        </w:rPr>
      </w:pPr>
      <w:r w:rsidRPr="00DC677F">
        <w:rPr>
          <w:rStyle w:val="example-code-character"/>
        </w:rPr>
        <w:t xml:space="preserve">“”” </w:t>
      </w:r>
    </w:p>
    <w:p w14:paraId="21EFB5CC" w14:textId="77777777" w:rsidR="001E76CC" w:rsidRPr="00DC677F" w:rsidRDefault="001E76CC" w:rsidP="002D28FD">
      <w:pPr>
        <w:pStyle w:val="Heading2"/>
      </w:pPr>
      <w:bookmarkStart w:id="81" w:name="_Toc373159878"/>
      <w:r w:rsidRPr="00DC677F">
        <w:t>Classes &amp; Modules</w:t>
      </w:r>
      <w:bookmarkEnd w:id="81"/>
    </w:p>
    <w:p w14:paraId="21EFB5CD" w14:textId="77777777" w:rsidR="001E76CC" w:rsidRPr="00DC677F" w:rsidRDefault="001E76CC" w:rsidP="001E76CC">
      <w:r w:rsidRPr="00DC677F">
        <w:t>Class and module descriptions are generally written after the class-header or at the beginning of the module.</w:t>
      </w:r>
    </w:p>
    <w:p w14:paraId="21EFB5CE" w14:textId="77777777" w:rsidR="001E76CC" w:rsidRPr="00DC677F" w:rsidRDefault="001E76CC" w:rsidP="002D28FD">
      <w:pPr>
        <w:pStyle w:val="Heading2"/>
      </w:pPr>
      <w:bookmarkStart w:id="82" w:name="_Toc373159879"/>
      <w:r w:rsidRPr="00DC677F">
        <w:t>Variables</w:t>
      </w:r>
      <w:bookmarkEnd w:id="82"/>
    </w:p>
    <w:p w14:paraId="21EFB5CF" w14:textId="77777777" w:rsidR="001E76CC" w:rsidRPr="00DC677F" w:rsidRDefault="001E76CC" w:rsidP="001E76CC">
      <w:r w:rsidRPr="00DC677F">
        <w:t xml:space="preserve">You can make a distinction between three types of variables, module variables, class variables and instance variables using </w:t>
      </w:r>
      <w:r w:rsidRPr="00DC677F">
        <w:rPr>
          <w:rStyle w:val="example-code-inline"/>
        </w:rPr>
        <w:t>@</w:t>
      </w:r>
      <w:proofErr w:type="spellStart"/>
      <w:r w:rsidRPr="00DC677F">
        <w:rPr>
          <w:rStyle w:val="example-code-inline"/>
        </w:rPr>
        <w:t>var</w:t>
      </w:r>
      <w:proofErr w:type="spellEnd"/>
      <w:r w:rsidRPr="00DC677F">
        <w:t xml:space="preserve">, </w:t>
      </w:r>
      <w:r w:rsidRPr="00DC677F">
        <w:rPr>
          <w:rStyle w:val="example-code-inline"/>
        </w:rPr>
        <w:t>@</w:t>
      </w:r>
      <w:proofErr w:type="spellStart"/>
      <w:r w:rsidRPr="00DC677F">
        <w:rPr>
          <w:rStyle w:val="example-code-inline"/>
        </w:rPr>
        <w:t>cvar</w:t>
      </w:r>
      <w:proofErr w:type="spellEnd"/>
      <w:r w:rsidRPr="00DC677F">
        <w:t xml:space="preserve"> and </w:t>
      </w:r>
      <w:r w:rsidRPr="00DC677F">
        <w:rPr>
          <w:rStyle w:val="example-code-inline"/>
        </w:rPr>
        <w:t>@</w:t>
      </w:r>
      <w:proofErr w:type="spellStart"/>
      <w:r w:rsidRPr="00DC677F">
        <w:rPr>
          <w:rStyle w:val="example-code-inline"/>
        </w:rPr>
        <w:t>ivar</w:t>
      </w:r>
      <w:proofErr w:type="spellEnd"/>
      <w:r w:rsidRPr="00DC677F">
        <w:t xml:space="preserve"> respectively.</w:t>
      </w:r>
    </w:p>
    <w:p w14:paraId="21EFB5D0" w14:textId="77777777" w:rsidR="001E76CC" w:rsidRPr="00DC677F" w:rsidRDefault="001E76CC" w:rsidP="001E76CC">
      <w:r w:rsidRPr="00DC677F">
        <w:t xml:space="preserve">These need to be declared under the variable so that the parser recognizes the name and default value. </w:t>
      </w:r>
      <w:r w:rsidRPr="00DC677F">
        <w:rPr>
          <w:rStyle w:val="example-code-inline"/>
        </w:rPr>
        <w:t>@type</w:t>
      </w:r>
      <w:r w:rsidRPr="00DC677F">
        <w:t xml:space="preserve"> can be used to define the type of the variable. Below is an example:</w:t>
      </w:r>
    </w:p>
    <w:p w14:paraId="21EFB5D1" w14:textId="77777777" w:rsidR="001E76CC" w:rsidRPr="00DC677F" w:rsidRDefault="001E76CC" w:rsidP="002D28FD">
      <w:pPr>
        <w:pStyle w:val="NoSpacing"/>
        <w:rPr>
          <w:rStyle w:val="example-code-character"/>
        </w:rPr>
      </w:pPr>
      <w:r w:rsidRPr="00DC677F">
        <w:rPr>
          <w:rStyle w:val="example-code-character"/>
        </w:rPr>
        <w:t>z = 14</w:t>
      </w:r>
    </w:p>
    <w:p w14:paraId="21EFB5D2" w14:textId="77777777" w:rsidR="001E76CC" w:rsidRPr="00DC677F" w:rsidRDefault="001E76CC" w:rsidP="002D28FD">
      <w:pPr>
        <w:pStyle w:val="NoSpacing"/>
        <w:rPr>
          <w:rStyle w:val="example-code-character"/>
        </w:rPr>
      </w:pPr>
      <w:r w:rsidRPr="00DC677F">
        <w:rPr>
          <w:rStyle w:val="example-code-character"/>
        </w:rPr>
        <w:t>"""@</w:t>
      </w:r>
      <w:proofErr w:type="spellStart"/>
      <w:r w:rsidRPr="00DC677F">
        <w:rPr>
          <w:rStyle w:val="example-code-character"/>
        </w:rPr>
        <w:t>var</w:t>
      </w:r>
      <w:proofErr w:type="spellEnd"/>
      <w:r w:rsidRPr="00DC677F">
        <w:rPr>
          <w:rStyle w:val="example-code-character"/>
        </w:rPr>
        <w:t xml:space="preserve">: Module </w:t>
      </w:r>
      <w:proofErr w:type="spellStart"/>
      <w:r w:rsidRPr="00DC677F">
        <w:rPr>
          <w:rStyle w:val="example-code-character"/>
        </w:rPr>
        <w:t>variabele</w:t>
      </w:r>
      <w:proofErr w:type="spellEnd"/>
      <w:r w:rsidRPr="00DC677F">
        <w:rPr>
          <w:rStyle w:val="example-code-character"/>
        </w:rPr>
        <w:t xml:space="preserve">""" </w:t>
      </w:r>
    </w:p>
    <w:p w14:paraId="21EFB5D3" w14:textId="77777777" w:rsidR="001E76CC" w:rsidRPr="00DC677F" w:rsidRDefault="001E76CC" w:rsidP="002D28FD">
      <w:pPr>
        <w:pStyle w:val="NoSpacing"/>
        <w:rPr>
          <w:rStyle w:val="example-code-character"/>
        </w:rPr>
      </w:pPr>
      <w:proofErr w:type="gramStart"/>
      <w:r w:rsidRPr="00DC677F">
        <w:rPr>
          <w:rStyle w:val="example-code-character"/>
        </w:rPr>
        <w:t>class</w:t>
      </w:r>
      <w:proofErr w:type="gramEnd"/>
      <w:r w:rsidRPr="00DC677F">
        <w:rPr>
          <w:rStyle w:val="example-code-character"/>
        </w:rPr>
        <w:t xml:space="preserve"> Test:</w:t>
      </w:r>
    </w:p>
    <w:p w14:paraId="21EFB5D4" w14:textId="77777777" w:rsidR="001E76CC" w:rsidRPr="006434E5" w:rsidRDefault="001E76CC" w:rsidP="002D28FD">
      <w:pPr>
        <w:pStyle w:val="NoSpacing"/>
        <w:rPr>
          <w:rStyle w:val="example-code-character"/>
        </w:rPr>
      </w:pPr>
      <w:r w:rsidRPr="00DC677F">
        <w:rPr>
          <w:rStyle w:val="example-code-character"/>
        </w:rPr>
        <w:t xml:space="preserve">    </w:t>
      </w:r>
      <w:r w:rsidRPr="006434E5">
        <w:rPr>
          <w:rStyle w:val="example-code-character"/>
        </w:rPr>
        <w:t>"""</w:t>
      </w:r>
    </w:p>
    <w:p w14:paraId="21EFB5D5" w14:textId="77777777" w:rsidR="001E76CC" w:rsidRPr="00120BD2" w:rsidRDefault="001E76CC" w:rsidP="002D28FD">
      <w:pPr>
        <w:pStyle w:val="NoSpacing"/>
        <w:rPr>
          <w:rStyle w:val="example-code-character"/>
          <w:lang w:val="nl-BE"/>
        </w:rPr>
      </w:pPr>
      <w:r w:rsidRPr="006434E5">
        <w:rPr>
          <w:rStyle w:val="example-code-character"/>
        </w:rPr>
        <w:t xml:space="preserve">    </w:t>
      </w:r>
      <w:proofErr w:type="gramStart"/>
      <w:r w:rsidRPr="00120BD2">
        <w:rPr>
          <w:rStyle w:val="example-code-character"/>
          <w:lang w:val="nl-BE"/>
        </w:rPr>
        <w:t>test</w:t>
      </w:r>
      <w:proofErr w:type="gramEnd"/>
      <w:r w:rsidRPr="00120BD2">
        <w:rPr>
          <w:rStyle w:val="example-code-character"/>
          <w:lang w:val="nl-BE"/>
        </w:rPr>
        <w:t xml:space="preserve"> klasse</w:t>
      </w:r>
    </w:p>
    <w:p w14:paraId="21EFB5D6" w14:textId="77777777" w:rsidR="001E76CC" w:rsidRPr="00120BD2" w:rsidRDefault="001E76CC" w:rsidP="002D28FD">
      <w:pPr>
        <w:pStyle w:val="NoSpacing"/>
        <w:rPr>
          <w:rStyle w:val="example-code-character"/>
          <w:lang w:val="nl-BE"/>
        </w:rPr>
      </w:pPr>
      <w:r w:rsidRPr="00120BD2">
        <w:rPr>
          <w:rStyle w:val="example-code-character"/>
          <w:lang w:val="nl-BE"/>
        </w:rPr>
        <w:t xml:space="preserve">    """</w:t>
      </w:r>
    </w:p>
    <w:p w14:paraId="21EFB5D7" w14:textId="77777777" w:rsidR="001E76CC" w:rsidRPr="00120BD2" w:rsidRDefault="001E76CC" w:rsidP="002D28FD">
      <w:pPr>
        <w:pStyle w:val="NoSpacing"/>
        <w:rPr>
          <w:rStyle w:val="example-code-character"/>
          <w:lang w:val="nl-BE"/>
        </w:rPr>
      </w:pPr>
      <w:r w:rsidRPr="00120BD2">
        <w:rPr>
          <w:rStyle w:val="example-code-character"/>
          <w:lang w:val="nl-BE"/>
        </w:rPr>
        <w:t xml:space="preserve">    </w:t>
      </w:r>
    </w:p>
    <w:p w14:paraId="21EFB5D8" w14:textId="77777777" w:rsidR="001E76CC" w:rsidRPr="00120BD2" w:rsidRDefault="001E76CC" w:rsidP="002D28FD">
      <w:pPr>
        <w:pStyle w:val="NoSpacing"/>
        <w:rPr>
          <w:rStyle w:val="example-code-character"/>
          <w:lang w:val="nl-BE"/>
        </w:rPr>
      </w:pPr>
      <w:r w:rsidRPr="00120BD2">
        <w:rPr>
          <w:rStyle w:val="example-code-character"/>
          <w:lang w:val="nl-BE"/>
        </w:rPr>
        <w:t xml:space="preserve">    </w:t>
      </w:r>
      <w:proofErr w:type="gramStart"/>
      <w:r w:rsidRPr="00120BD2">
        <w:rPr>
          <w:rStyle w:val="example-code-character"/>
          <w:lang w:val="nl-BE"/>
        </w:rPr>
        <w:t>x</w:t>
      </w:r>
      <w:proofErr w:type="gramEnd"/>
      <w:r w:rsidRPr="00120BD2">
        <w:rPr>
          <w:rStyle w:val="example-code-character"/>
          <w:lang w:val="nl-BE"/>
        </w:rPr>
        <w:t xml:space="preserve"> = 1</w:t>
      </w:r>
    </w:p>
    <w:p w14:paraId="21EFB5D9" w14:textId="77777777" w:rsidR="001E76CC" w:rsidRPr="00120BD2" w:rsidRDefault="001E76CC" w:rsidP="002D28FD">
      <w:pPr>
        <w:pStyle w:val="NoSpacing"/>
        <w:rPr>
          <w:rStyle w:val="example-code-character"/>
          <w:lang w:val="nl-BE"/>
        </w:rPr>
      </w:pPr>
      <w:r w:rsidRPr="00120BD2">
        <w:rPr>
          <w:rStyle w:val="example-code-character"/>
          <w:lang w:val="nl-BE"/>
        </w:rPr>
        <w:t xml:space="preserve">    """</w:t>
      </w:r>
    </w:p>
    <w:p w14:paraId="21EFB5DA" w14:textId="77777777" w:rsidR="001E76CC" w:rsidRPr="00120BD2" w:rsidRDefault="001E76CC" w:rsidP="002D28FD">
      <w:pPr>
        <w:pStyle w:val="NoSpacing"/>
        <w:rPr>
          <w:rStyle w:val="example-code-character"/>
          <w:lang w:val="nl-BE"/>
        </w:rPr>
      </w:pPr>
      <w:r w:rsidRPr="00120BD2">
        <w:rPr>
          <w:rStyle w:val="example-code-character"/>
          <w:lang w:val="nl-BE"/>
        </w:rPr>
        <w:t xml:space="preserve">    @type: int</w:t>
      </w:r>
    </w:p>
    <w:p w14:paraId="21EFB5DB" w14:textId="77777777" w:rsidR="001E76CC" w:rsidRPr="00120BD2" w:rsidRDefault="001E76CC" w:rsidP="002D28FD">
      <w:pPr>
        <w:pStyle w:val="NoSpacing"/>
        <w:rPr>
          <w:rStyle w:val="example-code-character"/>
          <w:lang w:val="nl-BE"/>
        </w:rPr>
      </w:pPr>
      <w:r w:rsidRPr="00120BD2">
        <w:rPr>
          <w:rStyle w:val="example-code-character"/>
          <w:lang w:val="nl-BE"/>
        </w:rPr>
        <w:t xml:space="preserve">    @</w:t>
      </w:r>
      <w:proofErr w:type="spellStart"/>
      <w:r w:rsidRPr="00120BD2">
        <w:rPr>
          <w:rStyle w:val="example-code-character"/>
          <w:lang w:val="nl-BE"/>
        </w:rPr>
        <w:t>cvar</w:t>
      </w:r>
      <w:proofErr w:type="spellEnd"/>
      <w:r w:rsidRPr="00120BD2">
        <w:rPr>
          <w:rStyle w:val="example-code-character"/>
          <w:lang w:val="nl-BE"/>
        </w:rPr>
        <w:t>: klasse var</w:t>
      </w:r>
    </w:p>
    <w:p w14:paraId="21EFB5DC" w14:textId="77777777" w:rsidR="001E76CC" w:rsidRPr="00DC677F" w:rsidRDefault="001E76CC" w:rsidP="002D28FD">
      <w:pPr>
        <w:pStyle w:val="NoSpacing"/>
        <w:rPr>
          <w:rStyle w:val="example-code-character"/>
        </w:rPr>
      </w:pPr>
      <w:r w:rsidRPr="00120BD2">
        <w:rPr>
          <w:rStyle w:val="example-code-character"/>
          <w:lang w:val="nl-BE"/>
        </w:rPr>
        <w:t xml:space="preserve">    </w:t>
      </w:r>
      <w:r w:rsidRPr="0026571F">
        <w:rPr>
          <w:rStyle w:val="example-code-character"/>
        </w:rPr>
        <w:t>""</w:t>
      </w:r>
      <w:r w:rsidR="008F040D" w:rsidRPr="00DC677F">
        <w:rPr>
          <w:rStyle w:val="example-code-character"/>
        </w:rPr>
        <w:t>"</w:t>
      </w:r>
    </w:p>
    <w:p w14:paraId="21EFB5DD" w14:textId="77777777" w:rsidR="001E76CC" w:rsidRPr="00DC677F" w:rsidRDefault="001E76CC" w:rsidP="002D28FD">
      <w:pPr>
        <w:pStyle w:val="NoSpacing"/>
        <w:rPr>
          <w:rStyle w:val="example-code-character"/>
        </w:rPr>
      </w:pPr>
      <w:r w:rsidRPr="00DC677F">
        <w:rPr>
          <w:rStyle w:val="example-code-character"/>
        </w:rPr>
        <w:t xml:space="preserve">    </w:t>
      </w:r>
      <w:proofErr w:type="spellStart"/>
      <w:proofErr w:type="gramStart"/>
      <w:r w:rsidRPr="00DC677F">
        <w:rPr>
          <w:rStyle w:val="example-code-character"/>
        </w:rPr>
        <w:t>def</w:t>
      </w:r>
      <w:proofErr w:type="spellEnd"/>
      <w:proofErr w:type="gramEnd"/>
      <w:r w:rsidRPr="00DC677F">
        <w:rPr>
          <w:rStyle w:val="example-code-character"/>
        </w:rPr>
        <w:t xml:space="preserve"> __</w:t>
      </w:r>
      <w:proofErr w:type="spellStart"/>
      <w:r w:rsidRPr="00DC677F">
        <w:rPr>
          <w:rStyle w:val="example-code-character"/>
        </w:rPr>
        <w:t>init</w:t>
      </w:r>
      <w:proofErr w:type="spellEnd"/>
      <w:r w:rsidRPr="00DC677F">
        <w:rPr>
          <w:rStyle w:val="example-code-character"/>
        </w:rPr>
        <w:t xml:space="preserve">__(self, </w:t>
      </w:r>
      <w:proofErr w:type="spellStart"/>
      <w:r w:rsidRPr="00DC677F">
        <w:rPr>
          <w:rStyle w:val="example-code-character"/>
        </w:rPr>
        <w:t>val</w:t>
      </w:r>
      <w:proofErr w:type="spellEnd"/>
      <w:r w:rsidRPr="00DC677F">
        <w:rPr>
          <w:rStyle w:val="example-code-character"/>
        </w:rPr>
        <w:t>):</w:t>
      </w:r>
    </w:p>
    <w:p w14:paraId="21EFB5DE" w14:textId="77777777" w:rsidR="001E76CC" w:rsidRPr="00DC677F" w:rsidRDefault="001E76CC" w:rsidP="002D28FD">
      <w:pPr>
        <w:pStyle w:val="NoSpacing"/>
        <w:rPr>
          <w:rStyle w:val="example-code-character"/>
        </w:rPr>
      </w:pPr>
      <w:r w:rsidRPr="00DC677F">
        <w:rPr>
          <w:rStyle w:val="example-code-character"/>
        </w:rPr>
        <w:lastRenderedPageBreak/>
        <w:t xml:space="preserve">        </w:t>
      </w:r>
      <w:proofErr w:type="spellStart"/>
      <w:r w:rsidRPr="00DC677F">
        <w:rPr>
          <w:rStyle w:val="example-code-character"/>
        </w:rPr>
        <w:t>self.var</w:t>
      </w:r>
      <w:proofErr w:type="spellEnd"/>
      <w:r w:rsidRPr="00DC677F">
        <w:rPr>
          <w:rStyle w:val="example-code-character"/>
        </w:rPr>
        <w:t xml:space="preserve"> = </w:t>
      </w:r>
      <w:proofErr w:type="spellStart"/>
      <w:proofErr w:type="gramStart"/>
      <w:r w:rsidRPr="00DC677F">
        <w:rPr>
          <w:rStyle w:val="example-code-character"/>
        </w:rPr>
        <w:t>val</w:t>
      </w:r>
      <w:proofErr w:type="spellEnd"/>
      <w:proofErr w:type="gramEnd"/>
    </w:p>
    <w:p w14:paraId="21EFB5DF" w14:textId="77777777" w:rsidR="001E76CC" w:rsidRPr="00DC677F" w:rsidRDefault="001E76CC" w:rsidP="002D28FD">
      <w:pPr>
        <w:pStyle w:val="NoSpacing"/>
        <w:rPr>
          <w:rStyle w:val="example-code-character"/>
        </w:rPr>
      </w:pPr>
      <w:r w:rsidRPr="00DC677F">
        <w:rPr>
          <w:rStyle w:val="example-code-character"/>
        </w:rPr>
        <w:t xml:space="preserve">        """</w:t>
      </w:r>
    </w:p>
    <w:p w14:paraId="21EFB5E0" w14:textId="77777777" w:rsidR="001E76CC" w:rsidRPr="00DC677F" w:rsidRDefault="001E76CC" w:rsidP="002D28FD">
      <w:pPr>
        <w:pStyle w:val="NoSpacing"/>
        <w:rPr>
          <w:rStyle w:val="example-code-character"/>
        </w:rPr>
      </w:pPr>
      <w:r w:rsidRPr="00DC677F">
        <w:rPr>
          <w:rStyle w:val="example-code-character"/>
        </w:rPr>
        <w:t xml:space="preserve">        @type: </w:t>
      </w:r>
      <w:proofErr w:type="spellStart"/>
      <w:r w:rsidRPr="00DC677F">
        <w:rPr>
          <w:rStyle w:val="example-code-character"/>
        </w:rPr>
        <w:t>int</w:t>
      </w:r>
      <w:proofErr w:type="spellEnd"/>
    </w:p>
    <w:p w14:paraId="21EFB5E1" w14:textId="77777777" w:rsidR="001E76CC" w:rsidRPr="00DC677F" w:rsidRDefault="001E76CC" w:rsidP="002D28FD">
      <w:pPr>
        <w:pStyle w:val="NoSpacing"/>
        <w:rPr>
          <w:rStyle w:val="example-code-character"/>
        </w:rPr>
      </w:pPr>
      <w:r w:rsidRPr="00DC677F">
        <w:rPr>
          <w:rStyle w:val="example-code-character"/>
        </w:rPr>
        <w:t xml:space="preserve">        @</w:t>
      </w:r>
      <w:proofErr w:type="spellStart"/>
      <w:r w:rsidRPr="00DC677F">
        <w:rPr>
          <w:rStyle w:val="example-code-character"/>
        </w:rPr>
        <w:t>ivar</w:t>
      </w:r>
      <w:proofErr w:type="spellEnd"/>
      <w:r w:rsidRPr="00DC677F">
        <w:rPr>
          <w:rStyle w:val="example-code-character"/>
        </w:rPr>
        <w:t xml:space="preserve">: </w:t>
      </w:r>
      <w:proofErr w:type="spellStart"/>
      <w:r w:rsidRPr="00DC677F">
        <w:rPr>
          <w:rStyle w:val="example-code-character"/>
        </w:rPr>
        <w:t>instantievar</w:t>
      </w:r>
      <w:proofErr w:type="spellEnd"/>
    </w:p>
    <w:p w14:paraId="21EFB5E2" w14:textId="77777777" w:rsidR="001E76CC" w:rsidRPr="00DC677F" w:rsidRDefault="001E76CC" w:rsidP="002D28FD">
      <w:pPr>
        <w:pStyle w:val="NoSpacing"/>
        <w:rPr>
          <w:rStyle w:val="example-code-character"/>
        </w:rPr>
      </w:pPr>
      <w:r w:rsidRPr="00DC677F">
        <w:rPr>
          <w:rStyle w:val="example-code-character"/>
        </w:rPr>
        <w:t xml:space="preserve">        """</w:t>
      </w:r>
    </w:p>
    <w:p w14:paraId="21EFB5E3" w14:textId="77777777" w:rsidR="001E76CC" w:rsidRPr="00DC677F" w:rsidRDefault="001E76CC" w:rsidP="002D28FD">
      <w:pPr>
        <w:pStyle w:val="Heading2"/>
      </w:pPr>
      <w:bookmarkStart w:id="83" w:name="_Toc373159880"/>
      <w:r w:rsidRPr="00DC677F">
        <w:t>Methods and functions</w:t>
      </w:r>
      <w:bookmarkEnd w:id="83"/>
    </w:p>
    <w:p w14:paraId="21EFB5E4" w14:textId="77777777" w:rsidR="001E76CC" w:rsidRPr="00DC677F" w:rsidRDefault="001E76CC" w:rsidP="001E76CC">
      <w:r w:rsidRPr="00DC677F">
        <w:t xml:space="preserve">Method and function descriptions are placed </w:t>
      </w:r>
      <w:r w:rsidR="00F740C7" w:rsidRPr="00DC677F">
        <w:t>below</w:t>
      </w:r>
      <w:r w:rsidRPr="00DC677F">
        <w:t xml:space="preserve"> the declaration; here you can also define what parameters the method needs and what it returns.</w:t>
      </w:r>
    </w:p>
    <w:p w14:paraId="21EFB5E5" w14:textId="77777777" w:rsidR="001E76CC" w:rsidRPr="0026571F" w:rsidRDefault="001E76CC" w:rsidP="002D28FD">
      <w:pPr>
        <w:pStyle w:val="Heading3"/>
        <w:rPr>
          <w:lang w:val="en-US"/>
        </w:rPr>
      </w:pPr>
      <w:bookmarkStart w:id="84" w:name="_Toc373159881"/>
      <w:r w:rsidRPr="0026571F">
        <w:rPr>
          <w:lang w:val="en-US"/>
        </w:rPr>
        <w:t>Parameters</w:t>
      </w:r>
      <w:bookmarkEnd w:id="84"/>
    </w:p>
    <w:p w14:paraId="21EFB5E6" w14:textId="77777777" w:rsidR="001E76CC" w:rsidRPr="00DC677F" w:rsidRDefault="001E76CC" w:rsidP="001E76CC">
      <w:r w:rsidRPr="00DC677F">
        <w:t xml:space="preserve">Parameters can be defined using </w:t>
      </w:r>
      <w:r w:rsidRPr="00DC677F">
        <w:rPr>
          <w:rStyle w:val="example-code-inline"/>
        </w:rPr>
        <w:t>@</w:t>
      </w:r>
      <w:proofErr w:type="spellStart"/>
      <w:r w:rsidRPr="00DC677F">
        <w:rPr>
          <w:rStyle w:val="example-code-inline"/>
        </w:rPr>
        <w:t>param</w:t>
      </w:r>
      <w:proofErr w:type="spellEnd"/>
      <w:r w:rsidRPr="00DC677F">
        <w:t>, default values are automatically detected.</w:t>
      </w:r>
    </w:p>
    <w:p w14:paraId="21EFB5E7" w14:textId="77777777" w:rsidR="001E76CC" w:rsidRPr="00DC677F" w:rsidRDefault="001E76CC" w:rsidP="001E76CC">
      <w:pPr>
        <w:rPr>
          <w:rStyle w:val="example-code-character"/>
        </w:rPr>
      </w:pPr>
      <w:r w:rsidRPr="00DC677F">
        <w:rPr>
          <w:rStyle w:val="example-code-character"/>
        </w:rPr>
        <w:t>@</w:t>
      </w:r>
      <w:proofErr w:type="spellStart"/>
      <w:r w:rsidRPr="00DC677F">
        <w:rPr>
          <w:rStyle w:val="example-code-character"/>
        </w:rPr>
        <w:t>param</w:t>
      </w:r>
      <w:proofErr w:type="spellEnd"/>
      <w:r w:rsidRPr="00DC677F">
        <w:rPr>
          <w:rStyle w:val="example-code-character"/>
        </w:rPr>
        <w:t xml:space="preserve"> </w:t>
      </w:r>
      <w:proofErr w:type="spellStart"/>
      <w:r w:rsidRPr="00DC677F">
        <w:rPr>
          <w:rStyle w:val="example-code-character"/>
        </w:rPr>
        <w:t>paramName</w:t>
      </w:r>
      <w:proofErr w:type="spellEnd"/>
      <w:r w:rsidRPr="00DC677F">
        <w:rPr>
          <w:rStyle w:val="example-code-character"/>
        </w:rPr>
        <w:t>: description</w:t>
      </w:r>
    </w:p>
    <w:p w14:paraId="21EFB5E8" w14:textId="77777777" w:rsidR="001E76CC" w:rsidRPr="00DC677F" w:rsidRDefault="001E76CC" w:rsidP="001E76CC">
      <w:r w:rsidRPr="00DC677F">
        <w:t xml:space="preserve">You can set the type of the parameter by using </w:t>
      </w:r>
      <w:proofErr w:type="gramStart"/>
      <w:r w:rsidRPr="00DC677F">
        <w:rPr>
          <w:rStyle w:val="example-code-inline"/>
        </w:rPr>
        <w:t>@type</w:t>
      </w:r>
      <w:r w:rsidRPr="00DC677F">
        <w:t>,</w:t>
      </w:r>
      <w:proofErr w:type="gramEnd"/>
      <w:r w:rsidRPr="00DC677F">
        <w:t xml:space="preserve"> of course you have the possibility to cross-reference here as well.</w:t>
      </w:r>
    </w:p>
    <w:p w14:paraId="21EFB5E9" w14:textId="77777777" w:rsidR="001E76CC" w:rsidRPr="00DC677F" w:rsidRDefault="001E76CC" w:rsidP="001E76CC">
      <w:pPr>
        <w:rPr>
          <w:rStyle w:val="example-code-character"/>
        </w:rPr>
      </w:pPr>
      <w:r w:rsidRPr="00DC677F">
        <w:rPr>
          <w:rStyle w:val="example-code-character"/>
        </w:rPr>
        <w:t xml:space="preserve">@type </w:t>
      </w:r>
      <w:proofErr w:type="spellStart"/>
      <w:r w:rsidRPr="00DC677F">
        <w:rPr>
          <w:rStyle w:val="example-code-character"/>
        </w:rPr>
        <w:t>paramName</w:t>
      </w:r>
      <w:proofErr w:type="spellEnd"/>
      <w:r w:rsidRPr="00DC677F">
        <w:rPr>
          <w:rStyle w:val="example-code-character"/>
        </w:rPr>
        <w:t xml:space="preserve">: </w:t>
      </w:r>
      <w:proofErr w:type="gramStart"/>
      <w:r w:rsidRPr="00DC677F">
        <w:rPr>
          <w:rStyle w:val="example-code-character"/>
        </w:rPr>
        <w:t>L{</w:t>
      </w:r>
      <w:proofErr w:type="spellStart"/>
      <w:proofErr w:type="gramEnd"/>
      <w:r w:rsidRPr="00DC677F">
        <w:rPr>
          <w:rStyle w:val="example-code-character"/>
        </w:rPr>
        <w:t>ExampleClass</w:t>
      </w:r>
      <w:proofErr w:type="spellEnd"/>
      <w:r w:rsidRPr="00DC677F">
        <w:rPr>
          <w:rStyle w:val="example-code-character"/>
        </w:rPr>
        <w:t>}</w:t>
      </w:r>
    </w:p>
    <w:p w14:paraId="21EFB5EA" w14:textId="77777777" w:rsidR="001E76CC" w:rsidRPr="0026571F" w:rsidRDefault="001E76CC" w:rsidP="002D28FD">
      <w:pPr>
        <w:pStyle w:val="Heading3"/>
        <w:rPr>
          <w:lang w:val="en-US"/>
        </w:rPr>
      </w:pPr>
      <w:bookmarkStart w:id="85" w:name="_Toc373159882"/>
      <w:r w:rsidRPr="0026571F">
        <w:rPr>
          <w:lang w:val="en-US"/>
        </w:rPr>
        <w:t>Return values</w:t>
      </w:r>
      <w:bookmarkEnd w:id="85"/>
    </w:p>
    <w:p w14:paraId="21EFB5EB" w14:textId="77777777" w:rsidR="001E76CC" w:rsidRPr="00DC677F" w:rsidRDefault="001E76CC" w:rsidP="001E76CC">
      <w:r w:rsidRPr="00DC677F">
        <w:t>Return values work much the same way as parameters.</w:t>
      </w:r>
    </w:p>
    <w:p w14:paraId="21EFB5EC" w14:textId="77777777" w:rsidR="001E76CC" w:rsidRPr="00DC677F" w:rsidRDefault="001E76CC" w:rsidP="001E76CC">
      <w:pPr>
        <w:rPr>
          <w:rStyle w:val="example-code-character"/>
        </w:rPr>
      </w:pPr>
      <w:r w:rsidRPr="00DC677F">
        <w:rPr>
          <w:rStyle w:val="example-code-character"/>
        </w:rPr>
        <w:t>@return: Returns a value between x and y</w:t>
      </w:r>
    </w:p>
    <w:p w14:paraId="21EFB5ED" w14:textId="77777777" w:rsidR="001E76CC" w:rsidRPr="00DC677F" w:rsidRDefault="001E76CC" w:rsidP="001E76CC">
      <w:r w:rsidRPr="00DC677F">
        <w:t xml:space="preserve">You can define the return type by using </w:t>
      </w:r>
      <w:r w:rsidRPr="00DC677F">
        <w:rPr>
          <w:rStyle w:val="example-code-inline"/>
        </w:rPr>
        <w:t>@</w:t>
      </w:r>
      <w:proofErr w:type="spellStart"/>
      <w:r w:rsidRPr="00DC677F">
        <w:rPr>
          <w:rStyle w:val="example-code-inline"/>
        </w:rPr>
        <w:t>rtype</w:t>
      </w:r>
      <w:proofErr w:type="spellEnd"/>
      <w:r w:rsidRPr="00DC677F">
        <w:t>, again cross-referencing can be used.</w:t>
      </w:r>
    </w:p>
    <w:p w14:paraId="21EFB5EE" w14:textId="77777777" w:rsidR="001E76CC" w:rsidRPr="00DC677F" w:rsidRDefault="001E76CC" w:rsidP="001E76CC">
      <w:pPr>
        <w:rPr>
          <w:rStyle w:val="example-code-character"/>
        </w:rPr>
      </w:pPr>
      <w:r w:rsidRPr="00DC677F">
        <w:rPr>
          <w:rStyle w:val="example-code-character"/>
        </w:rPr>
        <w:t>@</w:t>
      </w:r>
      <w:proofErr w:type="spellStart"/>
      <w:r w:rsidRPr="00DC677F">
        <w:rPr>
          <w:rStyle w:val="example-code-character"/>
        </w:rPr>
        <w:t>rtype</w:t>
      </w:r>
      <w:proofErr w:type="spellEnd"/>
      <w:r w:rsidRPr="00DC677F">
        <w:rPr>
          <w:rStyle w:val="example-code-character"/>
        </w:rPr>
        <w:t xml:space="preserve">: </w:t>
      </w:r>
      <w:proofErr w:type="gramStart"/>
      <w:r w:rsidRPr="00DC677F">
        <w:rPr>
          <w:rStyle w:val="example-code-character"/>
        </w:rPr>
        <w:t>L{</w:t>
      </w:r>
      <w:proofErr w:type="spellStart"/>
      <w:proofErr w:type="gramEnd"/>
      <w:r w:rsidRPr="00DC677F">
        <w:rPr>
          <w:rStyle w:val="example-code-character"/>
        </w:rPr>
        <w:t>ExampleClass</w:t>
      </w:r>
      <w:proofErr w:type="spellEnd"/>
      <w:r w:rsidRPr="00DC677F">
        <w:rPr>
          <w:rStyle w:val="example-code-character"/>
        </w:rPr>
        <w:t>}</w:t>
      </w:r>
    </w:p>
    <w:p w14:paraId="21EFB5EF" w14:textId="77777777" w:rsidR="001E76CC" w:rsidRPr="00DC677F" w:rsidRDefault="001E76CC" w:rsidP="001E76CC">
      <w:r w:rsidRPr="00DC677F">
        <w:t xml:space="preserve">It’s also possible to define what exceptions are thrown by using </w:t>
      </w:r>
      <w:r w:rsidRPr="00DC677F">
        <w:rPr>
          <w:rStyle w:val="example-code-inline"/>
        </w:rPr>
        <w:t>@raise</w:t>
      </w:r>
      <w:r w:rsidRPr="00DC677F">
        <w:t>, with this you can also describe when this exception occurs. The type of exception is automatically cross-referenced.</w:t>
      </w:r>
    </w:p>
    <w:p w14:paraId="21EFB5F0" w14:textId="77777777" w:rsidR="001E76CC" w:rsidRPr="00DC677F" w:rsidRDefault="001E76CC" w:rsidP="001E76CC">
      <w:pPr>
        <w:rPr>
          <w:rStyle w:val="example-code-character"/>
        </w:rPr>
      </w:pPr>
      <w:r w:rsidRPr="00DC677F">
        <w:rPr>
          <w:rStyle w:val="example-code-character"/>
        </w:rPr>
        <w:t xml:space="preserve">@raise </w:t>
      </w:r>
      <w:proofErr w:type="spellStart"/>
      <w:r w:rsidRPr="00DC677F">
        <w:rPr>
          <w:rStyle w:val="example-code-character"/>
        </w:rPr>
        <w:t>MyException</w:t>
      </w:r>
      <w:proofErr w:type="spellEnd"/>
      <w:r w:rsidRPr="00DC677F">
        <w:rPr>
          <w:rStyle w:val="example-code-character"/>
        </w:rPr>
        <w:t>: Occurs when the wrong value is given</w:t>
      </w:r>
    </w:p>
    <w:p w14:paraId="21EFB5F1" w14:textId="77777777" w:rsidR="001E76CC" w:rsidRPr="00DC677F" w:rsidRDefault="001E76CC" w:rsidP="002D28FD">
      <w:pPr>
        <w:pStyle w:val="Heading2"/>
      </w:pPr>
      <w:bookmarkStart w:id="86" w:name="_Toc373159883"/>
      <w:r w:rsidRPr="00DC677F">
        <w:t>Cross-references</w:t>
      </w:r>
      <w:bookmarkEnd w:id="86"/>
    </w:p>
    <w:p w14:paraId="21EFB5F2" w14:textId="77777777" w:rsidR="001E76CC" w:rsidRPr="00DC677F" w:rsidRDefault="001E76CC" w:rsidP="001E76CC">
      <w:r w:rsidRPr="00DC677F">
        <w:t>Classes and functions can be referenced from within descriptions, it’s also possible to reference to URL’s.</w:t>
      </w:r>
    </w:p>
    <w:p w14:paraId="21EFB5F3" w14:textId="77777777" w:rsidR="001E76CC" w:rsidRPr="00DC677F" w:rsidRDefault="001E76CC" w:rsidP="001E76CC">
      <w:r w:rsidRPr="00DC677F">
        <w:t>Referencing to an object can be done as follows:</w:t>
      </w:r>
    </w:p>
    <w:p w14:paraId="21EFB5F4" w14:textId="77777777" w:rsidR="001E76CC" w:rsidRPr="00DC677F" w:rsidRDefault="001E76CC" w:rsidP="001E76CC">
      <w:pPr>
        <w:rPr>
          <w:rStyle w:val="example-code-character"/>
        </w:rPr>
      </w:pPr>
      <w:proofErr w:type="gramStart"/>
      <w:r w:rsidRPr="00DC677F">
        <w:rPr>
          <w:rStyle w:val="example-code-character"/>
        </w:rPr>
        <w:t>L{</w:t>
      </w:r>
      <w:proofErr w:type="spellStart"/>
      <w:proofErr w:type="gramEnd"/>
      <w:r w:rsidRPr="00DC677F">
        <w:rPr>
          <w:rStyle w:val="example-code-character"/>
        </w:rPr>
        <w:t>ExampleClass</w:t>
      </w:r>
      <w:proofErr w:type="spellEnd"/>
      <w:r w:rsidRPr="00DC677F">
        <w:rPr>
          <w:rStyle w:val="example-code-character"/>
        </w:rPr>
        <w:t>/</w:t>
      </w:r>
      <w:proofErr w:type="spellStart"/>
      <w:r w:rsidRPr="00DC677F">
        <w:rPr>
          <w:rStyle w:val="example-code-character"/>
        </w:rPr>
        <w:t>ExampleFunction</w:t>
      </w:r>
      <w:proofErr w:type="spellEnd"/>
      <w:r w:rsidRPr="00DC677F">
        <w:rPr>
          <w:rStyle w:val="example-code-character"/>
        </w:rPr>
        <w:t>}</w:t>
      </w:r>
    </w:p>
    <w:p w14:paraId="21EFB5F5" w14:textId="77777777" w:rsidR="001E76CC" w:rsidRPr="00DC677F" w:rsidRDefault="001E76CC" w:rsidP="001E76CC">
      <w:r w:rsidRPr="00DC677F">
        <w:t>Or if you want a better description:</w:t>
      </w:r>
    </w:p>
    <w:p w14:paraId="21EFB5F6" w14:textId="77777777" w:rsidR="001E76CC" w:rsidRPr="00DC677F" w:rsidRDefault="001E76CC" w:rsidP="001E76CC">
      <w:pPr>
        <w:rPr>
          <w:rStyle w:val="example-code-character"/>
        </w:rPr>
      </w:pPr>
      <w:proofErr w:type="gramStart"/>
      <w:r w:rsidRPr="00DC677F">
        <w:rPr>
          <w:rStyle w:val="example-code-character"/>
        </w:rPr>
        <w:t>L{</w:t>
      </w:r>
      <w:proofErr w:type="gramEnd"/>
      <w:r w:rsidRPr="00DC677F">
        <w:rPr>
          <w:rStyle w:val="example-code-character"/>
        </w:rPr>
        <w:t xml:space="preserve">See the </w:t>
      </w:r>
      <w:proofErr w:type="spellStart"/>
      <w:r w:rsidRPr="00DC677F">
        <w:rPr>
          <w:rStyle w:val="example-code-character"/>
        </w:rPr>
        <w:t>ExampleClass</w:t>
      </w:r>
      <w:proofErr w:type="spellEnd"/>
      <w:r w:rsidRPr="00DC677F">
        <w:rPr>
          <w:rStyle w:val="example-code-character"/>
        </w:rPr>
        <w:t>&lt;</w:t>
      </w:r>
      <w:proofErr w:type="spellStart"/>
      <w:r w:rsidRPr="00DC677F">
        <w:rPr>
          <w:rStyle w:val="example-code-character"/>
        </w:rPr>
        <w:t>ExampleClass</w:t>
      </w:r>
      <w:proofErr w:type="spellEnd"/>
      <w:r w:rsidRPr="00DC677F">
        <w:rPr>
          <w:rStyle w:val="example-code-character"/>
        </w:rPr>
        <w:t>&gt;}</w:t>
      </w:r>
    </w:p>
    <w:p w14:paraId="21EFB5F7" w14:textId="77777777" w:rsidR="001E76CC" w:rsidRPr="00DC677F" w:rsidRDefault="001E76CC" w:rsidP="001E76CC">
      <w:r w:rsidRPr="00DC677F">
        <w:t>In the same way URL’s can be built:</w:t>
      </w:r>
    </w:p>
    <w:p w14:paraId="21EFB5F8" w14:textId="77777777" w:rsidR="001E76CC" w:rsidRPr="00DC677F" w:rsidRDefault="001E76CC" w:rsidP="002D28FD">
      <w:pPr>
        <w:rPr>
          <w:rStyle w:val="example-code-character"/>
        </w:rPr>
      </w:pPr>
      <w:r w:rsidRPr="00DC677F">
        <w:rPr>
          <w:rStyle w:val="example-code-character"/>
        </w:rPr>
        <w:t xml:space="preserve">U{http://www.example.com} or </w:t>
      </w:r>
      <w:proofErr w:type="gramStart"/>
      <w:r w:rsidRPr="00DC677F">
        <w:rPr>
          <w:rStyle w:val="example-code-character"/>
        </w:rPr>
        <w:t>U{</w:t>
      </w:r>
      <w:proofErr w:type="gramEnd"/>
      <w:r w:rsidRPr="00DC677F">
        <w:rPr>
          <w:rStyle w:val="example-code-character"/>
        </w:rPr>
        <w:t>Go to URL&lt;http://www.example.com&gt;}</w:t>
      </w:r>
    </w:p>
    <w:p w14:paraId="21EFB5F9" w14:textId="77777777" w:rsidR="00B462C2" w:rsidRPr="00DC677F" w:rsidRDefault="00B462C2" w:rsidP="00B462C2">
      <w:pPr>
        <w:pStyle w:val="Heading1"/>
      </w:pPr>
      <w:bookmarkStart w:id="87" w:name="_Ref361745031"/>
      <w:bookmarkStart w:id="88" w:name="_Toc373159884"/>
      <w:r w:rsidRPr="00DC677F">
        <w:lastRenderedPageBreak/>
        <w:t xml:space="preserve">Appendix: </w:t>
      </w:r>
      <w:proofErr w:type="spellStart"/>
      <w:r w:rsidRPr="00DC677F">
        <w:t>Git</w:t>
      </w:r>
      <w:proofErr w:type="spellEnd"/>
      <w:r w:rsidRPr="00DC677F">
        <w:t xml:space="preserve"> Primer</w:t>
      </w:r>
      <w:bookmarkEnd w:id="66"/>
      <w:bookmarkEnd w:id="87"/>
      <w:bookmarkEnd w:id="88"/>
    </w:p>
    <w:p w14:paraId="21EFB5FA" w14:textId="77777777" w:rsidR="00B462C2" w:rsidRPr="00DC677F" w:rsidRDefault="00B462C2" w:rsidP="00B462C2">
      <w:pPr>
        <w:pStyle w:val="Heading2"/>
        <w:tabs>
          <w:tab w:val="left" w:pos="2985"/>
        </w:tabs>
      </w:pPr>
      <w:bookmarkStart w:id="89" w:name="_Toc338859047"/>
      <w:bookmarkStart w:id="90" w:name="_Toc373159885"/>
      <w:r w:rsidRPr="00DC677F">
        <w:t>Introduction</w:t>
      </w:r>
      <w:bookmarkEnd w:id="89"/>
      <w:bookmarkEnd w:id="90"/>
    </w:p>
    <w:p w14:paraId="21EFB5FB" w14:textId="77777777" w:rsidR="00B462C2" w:rsidRPr="00DC677F" w:rsidRDefault="00B462C2" w:rsidP="00B462C2">
      <w:r w:rsidRPr="00DC677F">
        <w:t xml:space="preserve">This document is a very short introduction to the </w:t>
      </w:r>
      <w:proofErr w:type="spellStart"/>
      <w:r w:rsidRPr="00DC677F">
        <w:t>Git</w:t>
      </w:r>
      <w:proofErr w:type="spellEnd"/>
      <w:r w:rsidRPr="00DC677F">
        <w:t xml:space="preserve"> version control system showing its most used commands inside a normal workflow and also shows some convenient features that are slightly more advanced</w:t>
      </w:r>
      <w:r w:rsidR="008743E8">
        <w:t xml:space="preserve">. </w:t>
      </w:r>
      <w:r w:rsidRPr="00DC677F">
        <w:t xml:space="preserve">An excellent book (Pro </w:t>
      </w:r>
      <w:proofErr w:type="spellStart"/>
      <w:r w:rsidRPr="00DC677F">
        <w:t>Git</w:t>
      </w:r>
      <w:proofErr w:type="spellEnd"/>
      <w:r w:rsidRPr="00DC677F">
        <w:t>) is available in print (ISBN 1430218339) and online (</w:t>
      </w:r>
      <w:hyperlink r:id="rId39" w:history="1">
        <w:r w:rsidRPr="00DC677F">
          <w:rPr>
            <w:rStyle w:val="Hyperlink"/>
          </w:rPr>
          <w:t>http://git-scm.com/book</w:t>
        </w:r>
      </w:hyperlink>
      <w:r w:rsidRPr="00DC677F">
        <w:t>) and this document links to the appropriate sections of the book where applicable</w:t>
      </w:r>
      <w:r w:rsidR="008743E8">
        <w:t xml:space="preserve">. </w:t>
      </w:r>
      <w:r w:rsidRPr="00DC677F">
        <w:t>Its second chapter is an introduction to the basics if you are in a hurry and if this document isn’t enough</w:t>
      </w:r>
      <w:r w:rsidR="008743E8">
        <w:t xml:space="preserve">. </w:t>
      </w:r>
      <w:r w:rsidRPr="00DC677F">
        <w:t xml:space="preserve">Another good reference is the site </w:t>
      </w:r>
      <w:hyperlink r:id="rId40" w:history="1">
        <w:r w:rsidRPr="00DC677F">
          <w:rPr>
            <w:rStyle w:val="Hyperlink"/>
          </w:rPr>
          <w:t>http://gitref.org</w:t>
        </w:r>
      </w:hyperlink>
      <w:r w:rsidRPr="00DC677F">
        <w:t>.</w:t>
      </w:r>
    </w:p>
    <w:p w14:paraId="21EFB5FC" w14:textId="77777777" w:rsidR="00B462C2" w:rsidRPr="00DC677F" w:rsidRDefault="00B462C2" w:rsidP="00B462C2">
      <w:proofErr w:type="spellStart"/>
      <w:r w:rsidRPr="00DC677F">
        <w:t>Git</w:t>
      </w:r>
      <w:proofErr w:type="spellEnd"/>
      <w:r w:rsidRPr="00DC677F">
        <w:t xml:space="preserve"> is different from more traditional version control systems (like CVS or SVN) in the fact that every developer has the complete history of the project on his local drive and not simply a snapshot of the version he is currently working on</w:t>
      </w:r>
      <w:r w:rsidR="008743E8">
        <w:t xml:space="preserve">. </w:t>
      </w:r>
      <w:r w:rsidRPr="00DC677F">
        <w:t xml:space="preserve">Even though all repositories are functionally equal, the </w:t>
      </w:r>
      <w:hyperlink r:id="rId41" w:history="1">
        <w:r w:rsidRPr="00DC677F">
          <w:rPr>
            <w:rStyle w:val="Hyperlink"/>
          </w:rPr>
          <w:t>workflow</w:t>
        </w:r>
      </w:hyperlink>
      <w:r w:rsidRPr="00DC677F">
        <w:t xml:space="preserve"> in the development team often designates one repository as the central repository that is viewed as the reference repository by all team members.</w:t>
      </w:r>
    </w:p>
    <w:p w14:paraId="21EFB5FD" w14:textId="77777777" w:rsidR="00B462C2" w:rsidRPr="00DC677F" w:rsidRDefault="00B462C2" w:rsidP="00B462C2">
      <w:proofErr w:type="spellStart"/>
      <w:r w:rsidRPr="00DC677F">
        <w:t>Git</w:t>
      </w:r>
      <w:proofErr w:type="spellEnd"/>
      <w:r w:rsidRPr="00DC677F">
        <w:t xml:space="preserve"> identifies versions not by a series of automatically incremented numbers but by a unique hexadecimal code representing the version, called the commit ID</w:t>
      </w:r>
      <w:r w:rsidR="008743E8">
        <w:t xml:space="preserve">. </w:t>
      </w:r>
      <w:r w:rsidRPr="00DC677F">
        <w:t xml:space="preserve">When passed as arguments to </w:t>
      </w:r>
      <w:proofErr w:type="spellStart"/>
      <w:r w:rsidRPr="00DC677F">
        <w:t>Git</w:t>
      </w:r>
      <w:proofErr w:type="spellEnd"/>
      <w:r w:rsidRPr="00DC677F">
        <w:t xml:space="preserve"> tools, these commit IDs can be abbreviated as long as the abbreviation is unique within the repository.</w:t>
      </w:r>
    </w:p>
    <w:p w14:paraId="21EFB5FE" w14:textId="77777777" w:rsidR="00B462C2" w:rsidRPr="00DC677F" w:rsidRDefault="00B462C2" w:rsidP="00B462C2">
      <w:pPr>
        <w:pStyle w:val="Heading2"/>
      </w:pPr>
      <w:bookmarkStart w:id="91" w:name="_Toc338859048"/>
      <w:bookmarkStart w:id="92" w:name="_Toc373159886"/>
      <w:r w:rsidRPr="00DC677F">
        <w:t>Initial setup</w:t>
      </w:r>
      <w:bookmarkEnd w:id="91"/>
      <w:bookmarkEnd w:id="92"/>
    </w:p>
    <w:p w14:paraId="21EFB5FF" w14:textId="77777777" w:rsidR="00B462C2" w:rsidRPr="00DC677F" w:rsidRDefault="00B462C2" w:rsidP="00B462C2">
      <w:r w:rsidRPr="00DC677F">
        <w:t>Every commit is tagged with a human readable user name and an email address (of the author and of the committer, though these are usually the same)</w:t>
      </w:r>
      <w:r w:rsidR="008743E8">
        <w:t xml:space="preserve">. </w:t>
      </w:r>
      <w:r w:rsidRPr="00DC677F">
        <w:t>These can be configured globally in the HOME directory of the developer with:</w:t>
      </w:r>
    </w:p>
    <w:p w14:paraId="21EFB600" w14:textId="77777777" w:rsidR="00B462C2" w:rsidRPr="00DC677F" w:rsidRDefault="00B462C2" w:rsidP="00B462C2">
      <w:pPr>
        <w:pStyle w:val="example-code"/>
      </w:pPr>
      <w:proofErr w:type="spellStart"/>
      <w:proofErr w:type="gramStart"/>
      <w:r w:rsidRPr="00DC677F">
        <w:t>git</w:t>
      </w:r>
      <w:proofErr w:type="spellEnd"/>
      <w:proofErr w:type="gramEnd"/>
      <w:r w:rsidRPr="00DC677F">
        <w:t xml:space="preserve"> </w:t>
      </w:r>
      <w:proofErr w:type="spellStart"/>
      <w:r w:rsidRPr="00DC677F">
        <w:t>config</w:t>
      </w:r>
      <w:proofErr w:type="spellEnd"/>
      <w:r w:rsidRPr="00DC677F">
        <w:t xml:space="preserve"> --global user.name ´John Doe´</w:t>
      </w:r>
      <w:r w:rsidRPr="00DC677F">
        <w:br/>
      </w:r>
      <w:proofErr w:type="spellStart"/>
      <w:r w:rsidRPr="00DC677F">
        <w:t>git</w:t>
      </w:r>
      <w:proofErr w:type="spellEnd"/>
      <w:r w:rsidRPr="00DC677F">
        <w:t xml:space="preserve"> </w:t>
      </w:r>
      <w:proofErr w:type="spellStart"/>
      <w:r w:rsidRPr="00DC677F">
        <w:t>config</w:t>
      </w:r>
      <w:proofErr w:type="spellEnd"/>
      <w:r w:rsidRPr="00DC677F">
        <w:t xml:space="preserve"> --global </w:t>
      </w:r>
      <w:proofErr w:type="spellStart"/>
      <w:r w:rsidRPr="00DC677F">
        <w:t>user.email</w:t>
      </w:r>
      <w:proofErr w:type="spellEnd"/>
      <w:r w:rsidRPr="00DC677F">
        <w:t xml:space="preserve"> ´John.Doe@vasco.com´</w:t>
      </w:r>
    </w:p>
    <w:p w14:paraId="21EFB601" w14:textId="77777777" w:rsidR="00B462C2" w:rsidRPr="00DC677F" w:rsidRDefault="00B462C2" w:rsidP="00B462C2">
      <w:pPr>
        <w:pStyle w:val="Heading2"/>
      </w:pPr>
      <w:bookmarkStart w:id="93" w:name="_Toc338859049"/>
      <w:bookmarkStart w:id="94" w:name="_Toc373159887"/>
      <w:r w:rsidRPr="00DC677F">
        <w:t>Creating a repository</w:t>
      </w:r>
      <w:bookmarkEnd w:id="93"/>
      <w:bookmarkEnd w:id="94"/>
    </w:p>
    <w:p w14:paraId="21EFB602" w14:textId="77777777" w:rsidR="00B462C2" w:rsidRPr="00DC677F" w:rsidRDefault="00B462C2" w:rsidP="00B462C2">
      <w:r w:rsidRPr="00DC677F">
        <w:t xml:space="preserve">A repository can be created in an already existing project with </w:t>
      </w:r>
      <w:hyperlink r:id="rId42" w:anchor="Initializing-a-Repository-in-an-Existing-Directory" w:history="1">
        <w:proofErr w:type="spellStart"/>
        <w:r w:rsidRPr="00DC677F">
          <w:rPr>
            <w:rStyle w:val="Hyperlink"/>
          </w:rPr>
          <w:t>git</w:t>
        </w:r>
        <w:proofErr w:type="spellEnd"/>
        <w:r w:rsidRPr="00DC677F">
          <w:rPr>
            <w:rStyle w:val="Hyperlink"/>
          </w:rPr>
          <w:t xml:space="preserve"> </w:t>
        </w:r>
        <w:proofErr w:type="spellStart"/>
        <w:r w:rsidRPr="00DC677F">
          <w:rPr>
            <w:rStyle w:val="Hyperlink"/>
          </w:rPr>
          <w:t>init</w:t>
        </w:r>
        <w:proofErr w:type="spellEnd"/>
      </w:hyperlink>
      <w:r w:rsidRPr="00DC677F">
        <w:t>:</w:t>
      </w:r>
    </w:p>
    <w:p w14:paraId="21EFB603" w14:textId="77777777" w:rsidR="00B462C2" w:rsidRPr="00DC677F" w:rsidRDefault="00B462C2" w:rsidP="00B462C2">
      <w:pPr>
        <w:pStyle w:val="example-code"/>
      </w:pPr>
      <w:proofErr w:type="gramStart"/>
      <w:r w:rsidRPr="00DC677F">
        <w:t>cd</w:t>
      </w:r>
      <w:proofErr w:type="gramEnd"/>
      <w:r w:rsidRPr="00DC677F">
        <w:t xml:space="preserve"> project-directory</w:t>
      </w:r>
      <w:r w:rsidRPr="00DC677F">
        <w:br/>
      </w:r>
      <w:proofErr w:type="spellStart"/>
      <w:r w:rsidRPr="00DC677F">
        <w:t>git</w:t>
      </w:r>
      <w:proofErr w:type="spellEnd"/>
      <w:r w:rsidRPr="00DC677F">
        <w:t xml:space="preserve"> </w:t>
      </w:r>
      <w:proofErr w:type="spellStart"/>
      <w:r w:rsidRPr="00DC677F">
        <w:t>init</w:t>
      </w:r>
      <w:proofErr w:type="spellEnd"/>
    </w:p>
    <w:p w14:paraId="21EFB604" w14:textId="77777777" w:rsidR="00B462C2" w:rsidRPr="00DC677F" w:rsidRDefault="00B462C2" w:rsidP="00B462C2">
      <w:r w:rsidRPr="00DC677F">
        <w:t>This initializes the repository, but the content of project-directory still need to be added to it (see section “</w:t>
      </w:r>
      <w:r w:rsidRPr="00120BD2">
        <w:fldChar w:fldCharType="begin"/>
      </w:r>
      <w:r w:rsidRPr="00DC677F">
        <w:instrText xml:space="preserve"> REF _Ref336591845 \h </w:instrText>
      </w:r>
      <w:r w:rsidRPr="00120BD2">
        <w:fldChar w:fldCharType="separate"/>
      </w:r>
      <w:r w:rsidR="0089759B" w:rsidRPr="0026571F">
        <w:t>Adding content to the repository</w:t>
      </w:r>
      <w:r w:rsidRPr="00120BD2">
        <w:fldChar w:fldCharType="end"/>
      </w:r>
      <w:r w:rsidRPr="00DC677F">
        <w:t>”).</w:t>
      </w:r>
    </w:p>
    <w:p w14:paraId="21EFB605" w14:textId="77777777" w:rsidR="00B462C2" w:rsidRPr="00DC677F" w:rsidRDefault="00B462C2" w:rsidP="00B462C2">
      <w:r w:rsidRPr="00DC677F">
        <w:t>Another way is to get a repository from an existing project</w:t>
      </w:r>
      <w:r w:rsidR="008743E8">
        <w:t xml:space="preserve">. </w:t>
      </w:r>
      <w:r w:rsidRPr="00DC677F">
        <w:t xml:space="preserve">This operation is called </w:t>
      </w:r>
      <w:hyperlink r:id="rId43" w:anchor="Cloning-an-Existing-Repository" w:history="1">
        <w:r w:rsidRPr="00DC677F">
          <w:rPr>
            <w:rStyle w:val="Hyperlink"/>
          </w:rPr>
          <w:t>cloning</w:t>
        </w:r>
      </w:hyperlink>
      <w:r w:rsidRPr="00DC677F">
        <w:t xml:space="preserve"> since a complete copy of the repository (and its history) is made locally:</w:t>
      </w:r>
    </w:p>
    <w:p w14:paraId="21EFB606" w14:textId="688F96B8" w:rsidR="00B462C2" w:rsidRPr="00432450" w:rsidRDefault="00B462C2" w:rsidP="00B462C2">
      <w:pPr>
        <w:pStyle w:val="example-code"/>
      </w:pPr>
      <w:proofErr w:type="spellStart"/>
      <w:proofErr w:type="gramStart"/>
      <w:r w:rsidRPr="00E56592">
        <w:t>git</w:t>
      </w:r>
      <w:proofErr w:type="spellEnd"/>
      <w:proofErr w:type="gramEnd"/>
      <w:r w:rsidRPr="00E56592">
        <w:t xml:space="preserve"> clone </w:t>
      </w:r>
      <w:proofErr w:type="spellStart"/>
      <w:r w:rsidR="00374133" w:rsidRPr="00432450">
        <w:t>git@git.vasco.com:wqa</w:t>
      </w:r>
      <w:proofErr w:type="spellEnd"/>
      <w:r w:rsidR="00374133" w:rsidRPr="00432450">
        <w:t>/</w:t>
      </w:r>
      <w:proofErr w:type="spellStart"/>
      <w:r w:rsidR="00374133" w:rsidRPr="00432450">
        <w:t>sd</w:t>
      </w:r>
      <w:r w:rsidR="00432450" w:rsidRPr="00432450">
        <w:t>t</w:t>
      </w:r>
      <w:r w:rsidR="00374133" w:rsidRPr="00432450">
        <w:t>f.git</w:t>
      </w:r>
      <w:proofErr w:type="spellEnd"/>
    </w:p>
    <w:p w14:paraId="21EFB607" w14:textId="77777777" w:rsidR="00B462C2" w:rsidRPr="00DC677F" w:rsidRDefault="00B462C2" w:rsidP="00B462C2">
      <w:r w:rsidRPr="00DC677F">
        <w:t xml:space="preserve">This command will use the SSH protocol to contact the server (see the </w:t>
      </w:r>
      <w:hyperlink r:id="rId44" w:history="1">
        <w:proofErr w:type="spellStart"/>
        <w:r w:rsidRPr="00DC677F">
          <w:rPr>
            <w:rStyle w:val="Hyperlink"/>
          </w:rPr>
          <w:t>github</w:t>
        </w:r>
        <w:proofErr w:type="spellEnd"/>
        <w:r w:rsidRPr="00DC677F">
          <w:rPr>
            <w:rStyle w:val="Hyperlink"/>
          </w:rPr>
          <w:t xml:space="preserve"> documentation on SSH keys</w:t>
        </w:r>
      </w:hyperlink>
      <w:r w:rsidRPr="00DC677F">
        <w:t xml:space="preserve"> if you have trouble with this method)</w:t>
      </w:r>
      <w:r w:rsidR="008743E8">
        <w:t xml:space="preserve">. </w:t>
      </w:r>
      <w:r w:rsidRPr="00DC677F">
        <w:t>Other methods exist and may be used depending on the server settings.</w:t>
      </w:r>
    </w:p>
    <w:p w14:paraId="21EFB608" w14:textId="72B3C28F" w:rsidR="00B462C2" w:rsidRPr="002F1D3C" w:rsidRDefault="00B462C2" w:rsidP="002F1D3C">
      <w:r w:rsidRPr="002F1D3C">
        <w:t xml:space="preserve">The most recent version on the main development branch will be checked out in </w:t>
      </w:r>
      <w:r w:rsidR="00ED3100">
        <w:t>.\</w:t>
      </w:r>
      <w:proofErr w:type="spellStart"/>
      <w:r w:rsidR="00ED3100">
        <w:t>sdtf</w:t>
      </w:r>
      <w:proofErr w:type="spellEnd"/>
      <w:r w:rsidRPr="002F1D3C">
        <w:t xml:space="preserve"> and the project history will be downloaded to </w:t>
      </w:r>
      <w:r w:rsidRPr="002F1D3C">
        <w:rPr>
          <w:rStyle w:val="example-code-character"/>
          <w:rFonts w:cs="Times New Roman"/>
        </w:rPr>
        <w:t>.\</w:t>
      </w:r>
      <w:proofErr w:type="spellStart"/>
      <w:r w:rsidRPr="002F1D3C">
        <w:rPr>
          <w:rStyle w:val="example-code-character"/>
          <w:rFonts w:cs="Times New Roman"/>
        </w:rPr>
        <w:t>s</w:t>
      </w:r>
      <w:r w:rsidR="00ED3100">
        <w:rPr>
          <w:rStyle w:val="example-code-character"/>
          <w:rFonts w:cs="Times New Roman"/>
        </w:rPr>
        <w:t>d</w:t>
      </w:r>
      <w:r w:rsidRPr="002F1D3C">
        <w:rPr>
          <w:rStyle w:val="example-code-character"/>
          <w:rFonts w:cs="Times New Roman"/>
        </w:rPr>
        <w:t>tf</w:t>
      </w:r>
      <w:proofErr w:type="spellEnd"/>
      <w:r w:rsidRPr="002F1D3C">
        <w:rPr>
          <w:rStyle w:val="example-code-character"/>
          <w:rFonts w:cs="Times New Roman"/>
        </w:rPr>
        <w:t>\.</w:t>
      </w:r>
      <w:proofErr w:type="spellStart"/>
      <w:r w:rsidRPr="002F1D3C">
        <w:rPr>
          <w:rStyle w:val="example-code-character"/>
          <w:rFonts w:cs="Times New Roman"/>
        </w:rPr>
        <w:t>git</w:t>
      </w:r>
      <w:proofErr w:type="spellEnd"/>
      <w:r w:rsidRPr="002F1D3C">
        <w:t>.</w:t>
      </w:r>
    </w:p>
    <w:p w14:paraId="21EFB609" w14:textId="77777777" w:rsidR="00B462C2" w:rsidRPr="00DC677F" w:rsidRDefault="00B462C2" w:rsidP="00B462C2">
      <w:pPr>
        <w:pStyle w:val="Heading2"/>
      </w:pPr>
      <w:bookmarkStart w:id="95" w:name="_Toc338859050"/>
      <w:bookmarkStart w:id="96" w:name="_Toc373159888"/>
      <w:r w:rsidRPr="00DC677F">
        <w:lastRenderedPageBreak/>
        <w:t>Workflow</w:t>
      </w:r>
      <w:bookmarkEnd w:id="95"/>
      <w:bookmarkEnd w:id="96"/>
    </w:p>
    <w:p w14:paraId="21EFB60A" w14:textId="77777777" w:rsidR="00B462C2" w:rsidRPr="00DC677F" w:rsidRDefault="00B462C2" w:rsidP="00B462C2">
      <w:r w:rsidRPr="00DC677F">
        <w:t>The commands in this section are used on a regular basis</w:t>
      </w:r>
      <w:r w:rsidR="008743E8">
        <w:t xml:space="preserve">. </w:t>
      </w:r>
      <w:r w:rsidRPr="00DC677F">
        <w:t xml:space="preserve">A graphical user interface is available through the command </w:t>
      </w:r>
      <w:proofErr w:type="spellStart"/>
      <w:r w:rsidRPr="00DC677F">
        <w:rPr>
          <w:rStyle w:val="example-code-character"/>
          <w:rFonts w:cs="Times New Roman"/>
        </w:rPr>
        <w:t>git</w:t>
      </w:r>
      <w:proofErr w:type="spellEnd"/>
      <w:r w:rsidRPr="00DC677F">
        <w:rPr>
          <w:rStyle w:val="example-code-character"/>
          <w:rFonts w:cs="Times New Roman"/>
        </w:rPr>
        <w:t xml:space="preserve"> </w:t>
      </w:r>
      <w:proofErr w:type="spellStart"/>
      <w:proofErr w:type="gramStart"/>
      <w:r w:rsidRPr="00DC677F">
        <w:rPr>
          <w:rStyle w:val="example-code-character"/>
          <w:rFonts w:cs="Times New Roman"/>
        </w:rPr>
        <w:t>gui</w:t>
      </w:r>
      <w:proofErr w:type="spellEnd"/>
      <w:proofErr w:type="gramEnd"/>
      <w:r w:rsidR="008743E8">
        <w:t xml:space="preserve">. </w:t>
      </w:r>
      <w:r w:rsidRPr="00DC677F">
        <w:t>The following subsections are still useful to describe the concepts.</w:t>
      </w:r>
    </w:p>
    <w:p w14:paraId="21EFB60B" w14:textId="77777777" w:rsidR="00B462C2" w:rsidRPr="00DC677F" w:rsidRDefault="00B462C2" w:rsidP="00B462C2">
      <w:pPr>
        <w:pStyle w:val="Heading3"/>
        <w:rPr>
          <w:lang w:val="en-US"/>
        </w:rPr>
      </w:pPr>
      <w:bookmarkStart w:id="97" w:name="_Toc338859051"/>
      <w:bookmarkStart w:id="98" w:name="_Toc373159889"/>
      <w:r w:rsidRPr="00DC677F">
        <w:rPr>
          <w:lang w:val="en-US"/>
        </w:rPr>
        <w:t>Getting information about the working directory and repository</w:t>
      </w:r>
      <w:bookmarkEnd w:id="97"/>
      <w:bookmarkEnd w:id="98"/>
    </w:p>
    <w:p w14:paraId="21EFB60C" w14:textId="77777777" w:rsidR="00B462C2" w:rsidRPr="00DC677F" w:rsidRDefault="00B462C2" w:rsidP="00B462C2">
      <w:pPr>
        <w:pStyle w:val="Heading4"/>
      </w:pPr>
      <w:bookmarkStart w:id="99" w:name="_Toc373159890"/>
      <w:r w:rsidRPr="00DC677F">
        <w:t>View the project history</w:t>
      </w:r>
      <w:bookmarkEnd w:id="99"/>
    </w:p>
    <w:p w14:paraId="21EFB60D" w14:textId="77777777" w:rsidR="00B462C2" w:rsidRPr="00DC677F" w:rsidRDefault="00B462C2" w:rsidP="00B462C2">
      <w:r w:rsidRPr="00DC677F">
        <w:t xml:space="preserve">The history of the current branch can be viewed by running the following </w:t>
      </w:r>
      <w:hyperlink r:id="rId45" w:history="1">
        <w:r w:rsidRPr="00DC677F">
          <w:rPr>
            <w:rStyle w:val="Hyperlink"/>
          </w:rPr>
          <w:t>command</w:t>
        </w:r>
      </w:hyperlink>
      <w:r w:rsidRPr="00DC677F">
        <w:t xml:space="preserve"> in the working copy:</w:t>
      </w:r>
    </w:p>
    <w:p w14:paraId="21EFB60E" w14:textId="77777777" w:rsidR="00B462C2" w:rsidRPr="0026571F" w:rsidRDefault="00B462C2" w:rsidP="00B462C2">
      <w:pPr>
        <w:pStyle w:val="example-code"/>
        <w:rPr>
          <w:rStyle w:val="example-code-character"/>
          <w:rFonts w:cs="Times New Roman"/>
        </w:rPr>
      </w:pPr>
      <w:proofErr w:type="spellStart"/>
      <w:proofErr w:type="gramStart"/>
      <w:r w:rsidRPr="00DC677F">
        <w:rPr>
          <w:rStyle w:val="example-code-character"/>
          <w:rFonts w:cs="Times New Roman"/>
        </w:rPr>
        <w:t>git</w:t>
      </w:r>
      <w:proofErr w:type="spellEnd"/>
      <w:proofErr w:type="gramEnd"/>
      <w:r w:rsidRPr="00DC677F">
        <w:rPr>
          <w:rStyle w:val="example-code-character"/>
          <w:rFonts w:cs="Times New Roman"/>
        </w:rPr>
        <w:t xml:space="preserve"> log</w:t>
      </w:r>
    </w:p>
    <w:p w14:paraId="21EFB60F" w14:textId="77777777" w:rsidR="00B462C2" w:rsidRPr="00DC677F" w:rsidRDefault="00B462C2" w:rsidP="00B462C2">
      <w:pPr>
        <w:rPr>
          <w:rFonts w:ascii="Calibri" w:hAnsi="Calibri"/>
        </w:rPr>
      </w:pPr>
      <w:r w:rsidRPr="00DC677F">
        <w:t xml:space="preserve"> A graphical viewer is available as well and invoked with </w:t>
      </w:r>
      <w:proofErr w:type="spellStart"/>
      <w:r w:rsidRPr="00DC677F">
        <w:rPr>
          <w:rStyle w:val="example-code-character"/>
          <w:rFonts w:cs="Times New Roman"/>
        </w:rPr>
        <w:t>gitk</w:t>
      </w:r>
      <w:proofErr w:type="spellEnd"/>
      <w:r w:rsidRPr="00DC677F">
        <w:t>.</w:t>
      </w:r>
    </w:p>
    <w:p w14:paraId="21EFB610" w14:textId="77777777" w:rsidR="00B462C2" w:rsidRPr="00DC677F" w:rsidRDefault="00B462C2" w:rsidP="00B462C2">
      <w:pPr>
        <w:pStyle w:val="Heading4"/>
      </w:pPr>
      <w:bookmarkStart w:id="100" w:name="_Toc373159891"/>
      <w:r w:rsidRPr="00DC677F">
        <w:t>View the changes in the working directory</w:t>
      </w:r>
      <w:bookmarkEnd w:id="100"/>
    </w:p>
    <w:p w14:paraId="21EFB611" w14:textId="77777777" w:rsidR="00B462C2" w:rsidRPr="00DC677F" w:rsidRDefault="00B462C2" w:rsidP="00B462C2">
      <w:r w:rsidRPr="00DC677F">
        <w:t>The working directory is the place where the changes are made and tested</w:t>
      </w:r>
      <w:r w:rsidR="008743E8">
        <w:t xml:space="preserve">. </w:t>
      </w:r>
      <w:r w:rsidRPr="00DC677F">
        <w:t xml:space="preserve">To review the differences with the original version (i.e. the </w:t>
      </w:r>
      <w:hyperlink r:id="rId46" w:anchor="Checking-the-Status-of-Your-Files" w:history="1">
        <w:r w:rsidRPr="00DC677F">
          <w:rPr>
            <w:rStyle w:val="Hyperlink"/>
          </w:rPr>
          <w:t>status</w:t>
        </w:r>
      </w:hyperlink>
      <w:r w:rsidRPr="00DC677F">
        <w:t xml:space="preserve"> of the working directory), use</w:t>
      </w:r>
    </w:p>
    <w:p w14:paraId="21EFB612" w14:textId="77777777" w:rsidR="00B462C2" w:rsidRPr="00DC677F" w:rsidRDefault="00B462C2" w:rsidP="00B462C2">
      <w:pPr>
        <w:pStyle w:val="example-code"/>
      </w:pPr>
      <w:proofErr w:type="spellStart"/>
      <w:proofErr w:type="gramStart"/>
      <w:r w:rsidRPr="00DC677F">
        <w:t>git</w:t>
      </w:r>
      <w:proofErr w:type="spellEnd"/>
      <w:proofErr w:type="gramEnd"/>
      <w:r w:rsidRPr="00DC677F">
        <w:t xml:space="preserve"> status</w:t>
      </w:r>
    </w:p>
    <w:p w14:paraId="21EFB613" w14:textId="77777777" w:rsidR="00B462C2" w:rsidRPr="00DC677F" w:rsidRDefault="00B462C2" w:rsidP="00B462C2">
      <w:r w:rsidRPr="00DC677F">
        <w:t>This gives an overview of the changes in the working directory and of the changes ready to be committed</w:t>
      </w:r>
      <w:r w:rsidR="008743E8">
        <w:t xml:space="preserve">. </w:t>
      </w:r>
      <w:r w:rsidRPr="00DC677F">
        <w:t>This command also suggests commands to modify the state of the listed files</w:t>
      </w:r>
      <w:r w:rsidR="008743E8">
        <w:t xml:space="preserve">. </w:t>
      </w:r>
      <w:r w:rsidRPr="00DC677F">
        <w:t>See the section “</w:t>
      </w:r>
      <w:r w:rsidRPr="00120BD2">
        <w:fldChar w:fldCharType="begin"/>
      </w:r>
      <w:r w:rsidRPr="00DC677F">
        <w:instrText xml:space="preserve"> REF _Ref336591845 \h </w:instrText>
      </w:r>
      <w:r w:rsidRPr="00120BD2">
        <w:fldChar w:fldCharType="separate"/>
      </w:r>
      <w:r w:rsidR="0089759B" w:rsidRPr="0026571F">
        <w:t>Adding content to the repository</w:t>
      </w:r>
      <w:r w:rsidRPr="00120BD2">
        <w:fldChar w:fldCharType="end"/>
      </w:r>
      <w:r w:rsidRPr="00DC677F">
        <w:t>” for an explanation of the concepts used in committing as the concept of “staged for commit” may be unfamiliar.</w:t>
      </w:r>
    </w:p>
    <w:p w14:paraId="21EFB614" w14:textId="77777777" w:rsidR="00B462C2" w:rsidRPr="00DC677F" w:rsidRDefault="00B462C2" w:rsidP="00B462C2">
      <w:r w:rsidRPr="00DC677F">
        <w:t xml:space="preserve">If you want to see the </w:t>
      </w:r>
      <w:hyperlink r:id="rId47" w:anchor="Viewing-Your-Staged-and-Unstaged-Changes" w:history="1">
        <w:r w:rsidRPr="00DC677F">
          <w:rPr>
            <w:rStyle w:val="Hyperlink"/>
          </w:rPr>
          <w:t>changes in a specific file</w:t>
        </w:r>
      </w:hyperlink>
      <w:r w:rsidRPr="00DC677F">
        <w:t>, use</w:t>
      </w:r>
    </w:p>
    <w:p w14:paraId="21EFB615" w14:textId="77777777" w:rsidR="00B462C2" w:rsidRPr="00DC677F" w:rsidRDefault="00B462C2" w:rsidP="00B462C2">
      <w:pPr>
        <w:pStyle w:val="example-code"/>
      </w:pPr>
      <w:proofErr w:type="spellStart"/>
      <w:proofErr w:type="gramStart"/>
      <w:r w:rsidRPr="00DC677F">
        <w:t>git</w:t>
      </w:r>
      <w:proofErr w:type="spellEnd"/>
      <w:proofErr w:type="gramEnd"/>
      <w:r w:rsidRPr="00DC677F">
        <w:t xml:space="preserve"> diff </w:t>
      </w:r>
      <w:r w:rsidRPr="00DC677F">
        <w:rPr>
          <w:i/>
        </w:rPr>
        <w:t>&lt;filename&gt;</w:t>
      </w:r>
    </w:p>
    <w:p w14:paraId="21EFB616" w14:textId="77777777" w:rsidR="00B462C2" w:rsidRPr="0026571F" w:rsidRDefault="00B462C2" w:rsidP="00B462C2">
      <w:pPr>
        <w:pStyle w:val="Heading3"/>
        <w:rPr>
          <w:lang w:val="en-US"/>
        </w:rPr>
      </w:pPr>
      <w:bookmarkStart w:id="101" w:name="_Toc338859052"/>
      <w:bookmarkStart w:id="102" w:name="_Toc373159892"/>
      <w:r w:rsidRPr="0026571F">
        <w:rPr>
          <w:lang w:val="en-US"/>
        </w:rPr>
        <w:t>Checking out a version</w:t>
      </w:r>
      <w:bookmarkEnd w:id="101"/>
      <w:bookmarkEnd w:id="102"/>
    </w:p>
    <w:p w14:paraId="21EFB617" w14:textId="77777777" w:rsidR="00B462C2" w:rsidRPr="00DC677F" w:rsidRDefault="00B462C2" w:rsidP="00B462C2">
      <w:r w:rsidRPr="00DC677F">
        <w:t>If the current version checked out in the working directory isn’t the version you want to work on, you can check out a different version (note that this doesn’t require network access):</w:t>
      </w:r>
    </w:p>
    <w:p w14:paraId="21EFB618" w14:textId="77777777" w:rsidR="00B462C2" w:rsidRPr="00DC677F" w:rsidRDefault="00B462C2" w:rsidP="00B462C2">
      <w:pPr>
        <w:pStyle w:val="example-code"/>
      </w:pPr>
      <w:proofErr w:type="spellStart"/>
      <w:proofErr w:type="gramStart"/>
      <w:r w:rsidRPr="00DC677F">
        <w:t>git</w:t>
      </w:r>
      <w:proofErr w:type="spellEnd"/>
      <w:proofErr w:type="gramEnd"/>
      <w:r w:rsidRPr="00DC677F">
        <w:t xml:space="preserve"> checkout </w:t>
      </w:r>
      <w:r w:rsidRPr="00DC677F">
        <w:rPr>
          <w:i/>
        </w:rPr>
        <w:t>&lt;commit ID&gt;</w:t>
      </w:r>
    </w:p>
    <w:p w14:paraId="21EFB619" w14:textId="77777777" w:rsidR="00B462C2" w:rsidRPr="00DC677F" w:rsidRDefault="00B462C2" w:rsidP="00B462C2">
      <w:r w:rsidRPr="00DC677F">
        <w:t xml:space="preserve">The commit ID is either the hexadecimal code shown by e.g. </w:t>
      </w:r>
      <w:proofErr w:type="spellStart"/>
      <w:r w:rsidRPr="00DC677F">
        <w:rPr>
          <w:rStyle w:val="example-code-character"/>
          <w:rFonts w:cs="Times New Roman"/>
        </w:rPr>
        <w:t>git</w:t>
      </w:r>
      <w:proofErr w:type="spellEnd"/>
      <w:r w:rsidRPr="00DC677F">
        <w:rPr>
          <w:rStyle w:val="example-code-character"/>
          <w:rFonts w:cs="Times New Roman"/>
        </w:rPr>
        <w:t xml:space="preserve"> log</w:t>
      </w:r>
      <w:r w:rsidRPr="00DC677F">
        <w:t xml:space="preserve"> or a unique abbreviation of it, a branch name or a tag name.</w:t>
      </w:r>
    </w:p>
    <w:p w14:paraId="21EFB61A" w14:textId="77777777" w:rsidR="00B462C2" w:rsidRPr="0026571F" w:rsidRDefault="00B462C2" w:rsidP="00B462C2">
      <w:pPr>
        <w:pStyle w:val="Heading3"/>
        <w:rPr>
          <w:lang w:val="en-US"/>
        </w:rPr>
      </w:pPr>
      <w:bookmarkStart w:id="103" w:name="_Toc338859053"/>
      <w:bookmarkStart w:id="104" w:name="_Ref336591845"/>
      <w:bookmarkStart w:id="105" w:name="_Toc373159893"/>
      <w:r w:rsidRPr="0026571F">
        <w:rPr>
          <w:lang w:val="en-US"/>
        </w:rPr>
        <w:t>Adding content to the repository</w:t>
      </w:r>
      <w:bookmarkEnd w:id="103"/>
      <w:bookmarkEnd w:id="104"/>
      <w:bookmarkEnd w:id="105"/>
    </w:p>
    <w:p w14:paraId="21EFB61B" w14:textId="77777777" w:rsidR="00B462C2" w:rsidRPr="00DC677F" w:rsidRDefault="00B462C2" w:rsidP="00B462C2">
      <w:r w:rsidRPr="00DC677F">
        <w:t xml:space="preserve">Files that are unknown to </w:t>
      </w:r>
      <w:proofErr w:type="spellStart"/>
      <w:r w:rsidRPr="00DC677F">
        <w:t>Git</w:t>
      </w:r>
      <w:proofErr w:type="spellEnd"/>
      <w:r w:rsidRPr="00DC677F">
        <w:t xml:space="preserve"> will show up in the </w:t>
      </w:r>
      <w:proofErr w:type="spellStart"/>
      <w:r w:rsidRPr="00DC677F">
        <w:rPr>
          <w:rStyle w:val="example-code-character"/>
          <w:rFonts w:cs="Times New Roman"/>
        </w:rPr>
        <w:t>git</w:t>
      </w:r>
      <w:proofErr w:type="spellEnd"/>
      <w:r w:rsidRPr="00DC677F">
        <w:rPr>
          <w:rStyle w:val="example-code-character"/>
          <w:rFonts w:cs="Times New Roman"/>
        </w:rPr>
        <w:t xml:space="preserve"> status</w:t>
      </w:r>
      <w:r w:rsidRPr="00DC677F">
        <w:t xml:space="preserve"> output as untracked files, with the suggestion to </w:t>
      </w:r>
      <w:hyperlink r:id="rId48" w:anchor="Tracking-New-Files" w:history="1">
        <w:r w:rsidRPr="00DC677F">
          <w:rPr>
            <w:rStyle w:val="Hyperlink"/>
          </w:rPr>
          <w:t>add</w:t>
        </w:r>
      </w:hyperlink>
      <w:r w:rsidRPr="00DC677F">
        <w:t xml:space="preserve"> them to the staging area, from where they can be committed to really add them to the repository.</w:t>
      </w:r>
    </w:p>
    <w:p w14:paraId="21EFB61C" w14:textId="77777777" w:rsidR="00B462C2" w:rsidRPr="00DC677F" w:rsidRDefault="00B462C2" w:rsidP="00B462C2">
      <w:pPr>
        <w:pStyle w:val="example-code"/>
      </w:pPr>
      <w:proofErr w:type="spellStart"/>
      <w:proofErr w:type="gramStart"/>
      <w:r w:rsidRPr="00DC677F">
        <w:t>git</w:t>
      </w:r>
      <w:proofErr w:type="spellEnd"/>
      <w:proofErr w:type="gramEnd"/>
      <w:r w:rsidRPr="00DC677F">
        <w:t xml:space="preserve"> add </w:t>
      </w:r>
      <w:r w:rsidRPr="00DC677F">
        <w:rPr>
          <w:i/>
        </w:rPr>
        <w:t>&lt;file1&gt;</w:t>
      </w:r>
      <w:r w:rsidRPr="00DC677F">
        <w:t xml:space="preserve"> ... </w:t>
      </w:r>
      <w:r w:rsidRPr="00DC677F">
        <w:rPr>
          <w:i/>
        </w:rPr>
        <w:t>&lt;</w:t>
      </w:r>
      <w:proofErr w:type="spellStart"/>
      <w:r w:rsidRPr="00DC677F">
        <w:rPr>
          <w:i/>
        </w:rPr>
        <w:t>fileN</w:t>
      </w:r>
      <w:proofErr w:type="spellEnd"/>
      <w:r w:rsidRPr="00DC677F">
        <w:rPr>
          <w:i/>
        </w:rPr>
        <w:t>&gt;</w:t>
      </w:r>
    </w:p>
    <w:p w14:paraId="21EFB61D" w14:textId="77777777" w:rsidR="00B462C2" w:rsidRPr="00DC677F" w:rsidRDefault="00B462C2" w:rsidP="00B462C2">
      <w:r w:rsidRPr="00DC677F">
        <w:t xml:space="preserve">Note that when adding directories, </w:t>
      </w:r>
      <w:proofErr w:type="spellStart"/>
      <w:r w:rsidRPr="00DC677F">
        <w:t>Git</w:t>
      </w:r>
      <w:proofErr w:type="spellEnd"/>
      <w:r w:rsidRPr="00DC677F">
        <w:t xml:space="preserve"> </w:t>
      </w:r>
      <w:proofErr w:type="spellStart"/>
      <w:r w:rsidRPr="00DC677F">
        <w:t>recurses</w:t>
      </w:r>
      <w:proofErr w:type="spellEnd"/>
      <w:r w:rsidRPr="00DC677F">
        <w:t xml:space="preserve"> down the directory tree and adds the content of the subdirectories as well</w:t>
      </w:r>
      <w:r w:rsidR="008743E8">
        <w:t xml:space="preserve">. </w:t>
      </w:r>
      <w:r w:rsidRPr="00DC677F">
        <w:t xml:space="preserve">Files can be </w:t>
      </w:r>
      <w:hyperlink r:id="rId49" w:anchor="Ignoring-Files" w:history="1">
        <w:r w:rsidRPr="00DC677F">
          <w:rPr>
            <w:rStyle w:val="Hyperlink"/>
          </w:rPr>
          <w:t>ignored</w:t>
        </w:r>
      </w:hyperlink>
      <w:r w:rsidRPr="00DC677F">
        <w:t xml:space="preserve"> by </w:t>
      </w:r>
      <w:proofErr w:type="spellStart"/>
      <w:r w:rsidRPr="00DC677F">
        <w:t>Git</w:t>
      </w:r>
      <w:proofErr w:type="spellEnd"/>
      <w:r w:rsidRPr="00DC677F">
        <w:t xml:space="preserve"> by editing a </w:t>
      </w:r>
      <w:r w:rsidRPr="00DC677F">
        <w:rPr>
          <w:rStyle w:val="example-code-character"/>
          <w:rFonts w:cs="Times New Roman"/>
        </w:rPr>
        <w:t>.</w:t>
      </w:r>
      <w:proofErr w:type="spellStart"/>
      <w:r w:rsidRPr="00DC677F">
        <w:rPr>
          <w:rStyle w:val="example-code-character"/>
          <w:rFonts w:cs="Times New Roman"/>
        </w:rPr>
        <w:t>gitignore</w:t>
      </w:r>
      <w:proofErr w:type="spellEnd"/>
      <w:r w:rsidRPr="00DC677F">
        <w:t xml:space="preserve"> file.</w:t>
      </w:r>
    </w:p>
    <w:p w14:paraId="21EFB61E" w14:textId="77777777" w:rsidR="00B462C2" w:rsidRPr="0026571F" w:rsidRDefault="00B462C2" w:rsidP="00B462C2">
      <w:pPr>
        <w:pStyle w:val="Heading3"/>
        <w:rPr>
          <w:lang w:val="en-US"/>
        </w:rPr>
      </w:pPr>
      <w:bookmarkStart w:id="106" w:name="_Toc338859054"/>
      <w:bookmarkStart w:id="107" w:name="_Toc373159894"/>
      <w:r w:rsidRPr="0026571F">
        <w:rPr>
          <w:lang w:val="en-US"/>
        </w:rPr>
        <w:lastRenderedPageBreak/>
        <w:t>Committing changes to the repository</w:t>
      </w:r>
      <w:bookmarkEnd w:id="106"/>
      <w:bookmarkEnd w:id="107"/>
    </w:p>
    <w:p w14:paraId="21EFB61F" w14:textId="77777777" w:rsidR="00B462C2" w:rsidRPr="00DC677F" w:rsidRDefault="00B462C2" w:rsidP="00B462C2">
      <w:r w:rsidRPr="00DC677F">
        <w:t>Once some changes are made and tested, they can be committed</w:t>
      </w:r>
      <w:r w:rsidR="008743E8">
        <w:t xml:space="preserve">. </w:t>
      </w:r>
      <w:r w:rsidRPr="00DC677F">
        <w:t xml:space="preserve">In </w:t>
      </w:r>
      <w:proofErr w:type="spellStart"/>
      <w:r w:rsidRPr="00DC677F">
        <w:t>Git</w:t>
      </w:r>
      <w:proofErr w:type="spellEnd"/>
      <w:r w:rsidRPr="00DC677F">
        <w:t xml:space="preserve">, this is a process in two steps: first the changes are added to a </w:t>
      </w:r>
      <w:hyperlink r:id="rId50" w:anchor="Staging-Modified-Files" w:history="1">
        <w:r w:rsidRPr="00DC677F">
          <w:rPr>
            <w:rStyle w:val="Hyperlink"/>
          </w:rPr>
          <w:t>staging area</w:t>
        </w:r>
      </w:hyperlink>
      <w:r w:rsidRPr="00DC677F">
        <w:t xml:space="preserve"> and then the contents of the staging area are </w:t>
      </w:r>
      <w:hyperlink r:id="rId51" w:anchor="Committing-Your-Changes" w:history="1">
        <w:r w:rsidRPr="00DC677F">
          <w:rPr>
            <w:rStyle w:val="Hyperlink"/>
          </w:rPr>
          <w:t>committed</w:t>
        </w:r>
      </w:hyperlink>
      <w:r w:rsidRPr="00DC677F">
        <w:t xml:space="preserve"> to the local repository</w:t>
      </w:r>
      <w:r w:rsidR="008743E8">
        <w:t xml:space="preserve">. </w:t>
      </w:r>
      <w:r w:rsidRPr="00DC677F">
        <w:t xml:space="preserve">To make these changes visible to other team members, they can be </w:t>
      </w:r>
      <w:hyperlink r:id="rId52" w:anchor="Pushing-to-Your-Remotes" w:history="1">
        <w:r w:rsidRPr="00DC677F">
          <w:rPr>
            <w:rStyle w:val="Hyperlink"/>
          </w:rPr>
          <w:t>pushed</w:t>
        </w:r>
      </w:hyperlink>
      <w:r w:rsidRPr="00DC677F">
        <w:t xml:space="preserve"> from the local repository to the central repository.</w:t>
      </w:r>
    </w:p>
    <w:p w14:paraId="21EFB620" w14:textId="77777777" w:rsidR="00B462C2" w:rsidRPr="00DC677F" w:rsidRDefault="00B462C2" w:rsidP="00B462C2">
      <w:pPr>
        <w:pStyle w:val="Heading4"/>
      </w:pPr>
      <w:bookmarkStart w:id="108" w:name="_Toc373159895"/>
      <w:r w:rsidRPr="00DC677F">
        <w:t>Staging files to commit them</w:t>
      </w:r>
      <w:bookmarkEnd w:id="108"/>
    </w:p>
    <w:p w14:paraId="21EFB621" w14:textId="77777777" w:rsidR="00B462C2" w:rsidRPr="00DC677F" w:rsidRDefault="00B462C2" w:rsidP="00B462C2">
      <w:pPr>
        <w:pStyle w:val="example-code"/>
        <w:rPr>
          <w:i/>
        </w:rPr>
      </w:pPr>
      <w:proofErr w:type="spellStart"/>
      <w:proofErr w:type="gramStart"/>
      <w:r w:rsidRPr="00DC677F">
        <w:t>git</w:t>
      </w:r>
      <w:proofErr w:type="spellEnd"/>
      <w:proofErr w:type="gramEnd"/>
      <w:r w:rsidRPr="00DC677F">
        <w:t xml:space="preserve"> add </w:t>
      </w:r>
      <w:r w:rsidRPr="00DC677F">
        <w:rPr>
          <w:i/>
        </w:rPr>
        <w:t>&lt;file1&gt;</w:t>
      </w:r>
      <w:r w:rsidRPr="00DC677F">
        <w:t xml:space="preserve"> ... </w:t>
      </w:r>
      <w:r w:rsidRPr="00DC677F">
        <w:rPr>
          <w:i/>
        </w:rPr>
        <w:t>&lt;</w:t>
      </w:r>
      <w:proofErr w:type="spellStart"/>
      <w:r w:rsidRPr="00DC677F">
        <w:rPr>
          <w:i/>
        </w:rPr>
        <w:t>fileN</w:t>
      </w:r>
      <w:proofErr w:type="spellEnd"/>
      <w:r w:rsidRPr="00DC677F">
        <w:rPr>
          <w:i/>
        </w:rPr>
        <w:t>&gt;</w:t>
      </w:r>
    </w:p>
    <w:p w14:paraId="21EFB622" w14:textId="77777777" w:rsidR="00B462C2" w:rsidRPr="00DC677F" w:rsidRDefault="00B462C2" w:rsidP="00B462C2">
      <w:pPr>
        <w:pStyle w:val="Heading4"/>
        <w:rPr>
          <w:i/>
        </w:rPr>
      </w:pPr>
      <w:bookmarkStart w:id="109" w:name="_Toc373159896"/>
      <w:r w:rsidRPr="00DC677F">
        <w:t>Committing to the local repository</w:t>
      </w:r>
      <w:bookmarkEnd w:id="109"/>
    </w:p>
    <w:p w14:paraId="21EFB623" w14:textId="77777777" w:rsidR="00B462C2" w:rsidRPr="00DC677F" w:rsidRDefault="00B462C2" w:rsidP="00B462C2">
      <w:pPr>
        <w:pStyle w:val="example-code"/>
      </w:pPr>
      <w:proofErr w:type="spellStart"/>
      <w:proofErr w:type="gramStart"/>
      <w:r w:rsidRPr="00DC677F">
        <w:t>git</w:t>
      </w:r>
      <w:proofErr w:type="spellEnd"/>
      <w:proofErr w:type="gramEnd"/>
      <w:r w:rsidRPr="00DC677F">
        <w:t xml:space="preserve"> commit</w:t>
      </w:r>
    </w:p>
    <w:p w14:paraId="21EFB624" w14:textId="77777777" w:rsidR="00B462C2" w:rsidRPr="00DC677F" w:rsidRDefault="00B462C2" w:rsidP="00B462C2">
      <w:r w:rsidRPr="00DC677F">
        <w:t>The command will let you edit the commit message</w:t>
      </w:r>
      <w:r w:rsidR="008743E8">
        <w:t xml:space="preserve">. </w:t>
      </w:r>
      <w:proofErr w:type="spellStart"/>
      <w:r w:rsidRPr="00DC677F">
        <w:t>Git</w:t>
      </w:r>
      <w:proofErr w:type="spellEnd"/>
      <w:r w:rsidRPr="00DC677F">
        <w:t xml:space="preserve"> treats the first line of the commit message specially: it assumes that it is a summary of the commit message when displaying information</w:t>
      </w:r>
      <w:r w:rsidR="008743E8">
        <w:t xml:space="preserve">. </w:t>
      </w:r>
      <w:r w:rsidRPr="00DC677F">
        <w:t>The convention is to think of the commit message as an email with the first line being the subject of the email, separated from the body of the email by a blank line.</w:t>
      </w:r>
    </w:p>
    <w:p w14:paraId="21EFB625" w14:textId="77777777" w:rsidR="00B462C2" w:rsidRPr="00DC677F" w:rsidRDefault="00B462C2" w:rsidP="00B462C2">
      <w:r w:rsidRPr="00DC677F">
        <w:t xml:space="preserve">Using </w:t>
      </w:r>
      <w:proofErr w:type="spellStart"/>
      <w:r w:rsidRPr="00DC677F">
        <w:rPr>
          <w:rStyle w:val="example-code-character"/>
          <w:rFonts w:cs="Times New Roman"/>
        </w:rPr>
        <w:t>git</w:t>
      </w:r>
      <w:proofErr w:type="spellEnd"/>
      <w:r w:rsidRPr="00DC677F">
        <w:rPr>
          <w:rStyle w:val="example-code-character"/>
          <w:rFonts w:cs="Times New Roman"/>
        </w:rPr>
        <w:t xml:space="preserve"> commit -</w:t>
      </w:r>
      <w:proofErr w:type="gramStart"/>
      <w:r w:rsidRPr="00DC677F">
        <w:rPr>
          <w:rStyle w:val="example-code-character"/>
          <w:rFonts w:cs="Times New Roman"/>
        </w:rPr>
        <w:t>a</w:t>
      </w:r>
      <w:r w:rsidRPr="00DC677F">
        <w:t xml:space="preserve"> is</w:t>
      </w:r>
      <w:proofErr w:type="gramEnd"/>
      <w:r w:rsidRPr="00DC677F">
        <w:t xml:space="preserve"> more like </w:t>
      </w:r>
      <w:proofErr w:type="spellStart"/>
      <w:r w:rsidRPr="00DC677F">
        <w:rPr>
          <w:rStyle w:val="example-code-character"/>
          <w:rFonts w:cs="Times New Roman"/>
        </w:rPr>
        <w:t>svn</w:t>
      </w:r>
      <w:proofErr w:type="spellEnd"/>
      <w:r w:rsidRPr="00DC677F">
        <w:rPr>
          <w:rStyle w:val="example-code-character"/>
          <w:rFonts w:cs="Times New Roman"/>
        </w:rPr>
        <w:t xml:space="preserve"> commit</w:t>
      </w:r>
      <w:r w:rsidRPr="00DC677F">
        <w:t xml:space="preserve"> in the sense that any modified file will be committed if it is already tracked</w:t>
      </w:r>
      <w:r w:rsidR="008743E8">
        <w:t xml:space="preserve">. </w:t>
      </w:r>
      <w:r w:rsidRPr="00DC677F">
        <w:t xml:space="preserve">This obviates the need for the </w:t>
      </w:r>
      <w:proofErr w:type="spellStart"/>
      <w:r w:rsidRPr="00DC677F">
        <w:rPr>
          <w:rStyle w:val="example-code-character"/>
          <w:rFonts w:cs="Times New Roman"/>
        </w:rPr>
        <w:t>git</w:t>
      </w:r>
      <w:proofErr w:type="spellEnd"/>
      <w:r w:rsidRPr="00DC677F">
        <w:rPr>
          <w:rStyle w:val="example-code-character"/>
          <w:rFonts w:cs="Times New Roman"/>
        </w:rPr>
        <w:t xml:space="preserve"> add</w:t>
      </w:r>
      <w:r w:rsidRPr="00DC677F">
        <w:t xml:space="preserve"> step staging the files.</w:t>
      </w:r>
    </w:p>
    <w:p w14:paraId="21EFB626" w14:textId="77777777" w:rsidR="00B462C2" w:rsidRPr="00DC677F" w:rsidRDefault="00B462C2" w:rsidP="00B462C2">
      <w:pPr>
        <w:pStyle w:val="Heading4"/>
      </w:pPr>
      <w:bookmarkStart w:id="110" w:name="_Toc373159897"/>
      <w:r w:rsidRPr="00DC677F">
        <w:t>Pushing changes from the local repository to the central repository</w:t>
      </w:r>
      <w:bookmarkEnd w:id="110"/>
    </w:p>
    <w:p w14:paraId="21EFB627" w14:textId="77777777" w:rsidR="00B462C2" w:rsidRPr="00DC677F" w:rsidRDefault="00B462C2" w:rsidP="00B462C2">
      <w:pPr>
        <w:pStyle w:val="example-code"/>
      </w:pPr>
      <w:proofErr w:type="spellStart"/>
      <w:proofErr w:type="gramStart"/>
      <w:r w:rsidRPr="00DC677F">
        <w:t>git</w:t>
      </w:r>
      <w:proofErr w:type="spellEnd"/>
      <w:proofErr w:type="gramEnd"/>
      <w:r w:rsidRPr="00DC677F">
        <w:t xml:space="preserve"> push</w:t>
      </w:r>
    </w:p>
    <w:p w14:paraId="21EFB628" w14:textId="77777777" w:rsidR="00B462C2" w:rsidRPr="00DC677F" w:rsidRDefault="00B462C2" w:rsidP="00B462C2">
      <w:r w:rsidRPr="00DC677F">
        <w:t>Obviously, others can push their changes to the central repository to</w:t>
      </w:r>
      <w:r w:rsidR="008743E8">
        <w:t xml:space="preserve">. </w:t>
      </w:r>
      <w:r w:rsidRPr="00DC677F">
        <w:t xml:space="preserve">Their changes can be integrated with </w:t>
      </w:r>
      <w:hyperlink r:id="rId53" w:anchor="Fetching-and-Pulling-from-Your-Remotes" w:history="1">
        <w:proofErr w:type="spellStart"/>
        <w:r w:rsidRPr="00DC677F">
          <w:rPr>
            <w:rStyle w:val="Hyperlink"/>
          </w:rPr>
          <w:t>git</w:t>
        </w:r>
        <w:proofErr w:type="spellEnd"/>
        <w:r w:rsidRPr="00DC677F">
          <w:rPr>
            <w:rStyle w:val="Hyperlink"/>
          </w:rPr>
          <w:t xml:space="preserve"> pull</w:t>
        </w:r>
      </w:hyperlink>
      <w:r w:rsidR="008743E8">
        <w:t xml:space="preserve">. </w:t>
      </w:r>
      <w:r w:rsidRPr="00DC677F">
        <w:t xml:space="preserve">Note that this implies a </w:t>
      </w:r>
      <w:hyperlink r:id="rId54" w:history="1">
        <w:r w:rsidRPr="00DC677F">
          <w:rPr>
            <w:rStyle w:val="Hyperlink"/>
          </w:rPr>
          <w:t>merge</w:t>
        </w:r>
      </w:hyperlink>
      <w:r w:rsidRPr="00DC677F">
        <w:t xml:space="preserve"> or might require a local history rewrite (called </w:t>
      </w:r>
      <w:hyperlink r:id="rId55" w:history="1">
        <w:r w:rsidRPr="00DC677F">
          <w:rPr>
            <w:rStyle w:val="Hyperlink"/>
          </w:rPr>
          <w:t>rebase</w:t>
        </w:r>
      </w:hyperlink>
      <w:r w:rsidRPr="00DC677F">
        <w:t xml:space="preserve"> in </w:t>
      </w:r>
      <w:proofErr w:type="spellStart"/>
      <w:r w:rsidRPr="00DC677F">
        <w:t>Git</w:t>
      </w:r>
      <w:proofErr w:type="spellEnd"/>
      <w:r w:rsidRPr="00DC677F">
        <w:t xml:space="preserve"> parlance).</w:t>
      </w:r>
    </w:p>
    <w:p w14:paraId="21EFB629" w14:textId="77777777" w:rsidR="00B462C2" w:rsidRPr="0026571F" w:rsidRDefault="00B462C2" w:rsidP="00B462C2">
      <w:pPr>
        <w:pStyle w:val="Heading3"/>
        <w:rPr>
          <w:lang w:val="en-US"/>
        </w:rPr>
      </w:pPr>
      <w:bookmarkStart w:id="111" w:name="_Toc338859055"/>
      <w:bookmarkStart w:id="112" w:name="_Toc373159898"/>
      <w:r w:rsidRPr="0026571F">
        <w:rPr>
          <w:lang w:val="en-US"/>
        </w:rPr>
        <w:t>Branching and tagging</w:t>
      </w:r>
      <w:bookmarkEnd w:id="111"/>
      <w:bookmarkEnd w:id="112"/>
    </w:p>
    <w:p w14:paraId="21EFB62A" w14:textId="77777777" w:rsidR="00B462C2" w:rsidRPr="00DC677F" w:rsidRDefault="00B462C2" w:rsidP="00B462C2">
      <w:r w:rsidRPr="00DC677F">
        <w:t xml:space="preserve">Besides commit IDs, versions can be given names either as </w:t>
      </w:r>
      <w:hyperlink r:id="rId56" w:history="1">
        <w:r w:rsidRPr="00DC677F">
          <w:rPr>
            <w:rStyle w:val="Hyperlink"/>
          </w:rPr>
          <w:t>branches</w:t>
        </w:r>
      </w:hyperlink>
      <w:r w:rsidRPr="00DC677F">
        <w:t xml:space="preserve"> (these are names that point to an evolving version of the project) or as </w:t>
      </w:r>
      <w:hyperlink r:id="rId57" w:history="1">
        <w:r w:rsidRPr="00DC677F">
          <w:rPr>
            <w:rStyle w:val="Hyperlink"/>
          </w:rPr>
          <w:t>tags</w:t>
        </w:r>
      </w:hyperlink>
      <w:r w:rsidRPr="00DC677F">
        <w:t xml:space="preserve"> (names pointing to a fixed version of the project).</w:t>
      </w:r>
    </w:p>
    <w:p w14:paraId="21EFB62B" w14:textId="77777777" w:rsidR="00B462C2" w:rsidRPr="00DC677F" w:rsidRDefault="00B462C2" w:rsidP="00B462C2">
      <w:pPr>
        <w:pStyle w:val="example-code"/>
      </w:pPr>
      <w:proofErr w:type="spellStart"/>
      <w:proofErr w:type="gramStart"/>
      <w:r w:rsidRPr="00DC677F">
        <w:t>git</w:t>
      </w:r>
      <w:proofErr w:type="spellEnd"/>
      <w:proofErr w:type="gramEnd"/>
      <w:r w:rsidRPr="00DC677F">
        <w:t xml:space="preserve"> checkout -b </w:t>
      </w:r>
      <w:r w:rsidRPr="00DC677F">
        <w:rPr>
          <w:i/>
        </w:rPr>
        <w:t>&lt;new branch name&gt;</w:t>
      </w:r>
      <w:r w:rsidRPr="00DC677F">
        <w:br/>
      </w:r>
      <w:proofErr w:type="spellStart"/>
      <w:r w:rsidRPr="00DC677F">
        <w:t>git</w:t>
      </w:r>
      <w:proofErr w:type="spellEnd"/>
      <w:r w:rsidRPr="00DC677F">
        <w:t xml:space="preserve"> tag </w:t>
      </w:r>
      <w:r w:rsidRPr="00DC677F">
        <w:rPr>
          <w:i/>
        </w:rPr>
        <w:t>&lt;tag name&gt;</w:t>
      </w:r>
    </w:p>
    <w:p w14:paraId="21EFB62C" w14:textId="77777777" w:rsidR="00B462C2" w:rsidRPr="00DC677F" w:rsidRDefault="00B462C2" w:rsidP="00B462C2">
      <w:pPr>
        <w:pStyle w:val="Heading2"/>
      </w:pPr>
      <w:bookmarkStart w:id="113" w:name="_Toc338859056"/>
      <w:bookmarkStart w:id="114" w:name="_Toc373159899"/>
      <w:r w:rsidRPr="00DC677F">
        <w:t>Convenient features</w:t>
      </w:r>
      <w:bookmarkEnd w:id="113"/>
      <w:bookmarkEnd w:id="114"/>
    </w:p>
    <w:p w14:paraId="21EFB62D" w14:textId="77777777" w:rsidR="00B462C2" w:rsidRPr="0026571F" w:rsidRDefault="00B462C2" w:rsidP="00B462C2">
      <w:pPr>
        <w:pStyle w:val="Heading3"/>
        <w:rPr>
          <w:lang w:val="en-US"/>
        </w:rPr>
      </w:pPr>
      <w:bookmarkStart w:id="115" w:name="_Toc338859057"/>
      <w:bookmarkStart w:id="116" w:name="_Toc373159900"/>
      <w:r w:rsidRPr="0026571F">
        <w:rPr>
          <w:lang w:val="en-US"/>
        </w:rPr>
        <w:t>Committing only partial changes</w:t>
      </w:r>
      <w:bookmarkEnd w:id="115"/>
      <w:bookmarkEnd w:id="116"/>
    </w:p>
    <w:p w14:paraId="21EFB62E" w14:textId="77777777" w:rsidR="00B462C2" w:rsidRPr="00DC677F" w:rsidRDefault="00B462C2" w:rsidP="00B462C2">
      <w:r w:rsidRPr="00DC677F">
        <w:t>Sometimes, a file may contain several changes that belong in separate commits</w:t>
      </w:r>
      <w:r w:rsidR="008743E8">
        <w:t xml:space="preserve">. </w:t>
      </w:r>
      <w:r w:rsidRPr="00DC677F">
        <w:t xml:space="preserve">When staging the files for commit with </w:t>
      </w:r>
      <w:proofErr w:type="spellStart"/>
      <w:r w:rsidRPr="00DC677F">
        <w:rPr>
          <w:rStyle w:val="example-code-character"/>
          <w:rFonts w:cs="Times New Roman"/>
        </w:rPr>
        <w:t>git</w:t>
      </w:r>
      <w:proofErr w:type="spellEnd"/>
      <w:r w:rsidRPr="00DC677F">
        <w:rPr>
          <w:rStyle w:val="example-code-character"/>
          <w:rFonts w:cs="Times New Roman"/>
        </w:rPr>
        <w:t xml:space="preserve"> add</w:t>
      </w:r>
      <w:r w:rsidRPr="00DC677F">
        <w:t xml:space="preserve">, there is a </w:t>
      </w:r>
      <w:r w:rsidRPr="00DC677F">
        <w:rPr>
          <w:rStyle w:val="example-code-character"/>
          <w:rFonts w:cs="Times New Roman"/>
        </w:rPr>
        <w:t>-</w:t>
      </w:r>
      <w:proofErr w:type="spellStart"/>
      <w:r w:rsidRPr="00DC677F">
        <w:rPr>
          <w:rStyle w:val="example-code-character"/>
          <w:rFonts w:cs="Times New Roman"/>
        </w:rPr>
        <w:t>i</w:t>
      </w:r>
      <w:proofErr w:type="spellEnd"/>
      <w:r w:rsidRPr="00DC677F">
        <w:t xml:space="preserve"> option to </w:t>
      </w:r>
      <w:hyperlink r:id="rId58" w:history="1">
        <w:r w:rsidRPr="00DC677F">
          <w:rPr>
            <w:rStyle w:val="Hyperlink"/>
          </w:rPr>
          <w:t>interactively add</w:t>
        </w:r>
      </w:hyperlink>
      <w:r w:rsidRPr="00DC677F">
        <w:t xml:space="preserve"> only parts of the file to the staging area, thus committing only one part of the introduced changes at a time.</w:t>
      </w:r>
    </w:p>
    <w:p w14:paraId="21EFB62F" w14:textId="77777777" w:rsidR="00B462C2" w:rsidRPr="0026571F" w:rsidRDefault="00B462C2" w:rsidP="00B462C2">
      <w:pPr>
        <w:pStyle w:val="Heading3"/>
        <w:rPr>
          <w:lang w:val="en-US"/>
        </w:rPr>
      </w:pPr>
      <w:bookmarkStart w:id="117" w:name="_Toc338859058"/>
      <w:bookmarkStart w:id="118" w:name="_Toc373159901"/>
      <w:r w:rsidRPr="0026571F">
        <w:rPr>
          <w:lang w:val="en-US"/>
        </w:rPr>
        <w:t>Modifying the last commit</w:t>
      </w:r>
      <w:bookmarkEnd w:id="117"/>
      <w:bookmarkEnd w:id="118"/>
    </w:p>
    <w:p w14:paraId="21EFB630" w14:textId="77777777" w:rsidR="00B462C2" w:rsidRPr="00DC677F" w:rsidRDefault="00B462C2" w:rsidP="00B462C2">
      <w:proofErr w:type="spellStart"/>
      <w:r w:rsidRPr="00DC677F">
        <w:t>Git</w:t>
      </w:r>
      <w:proofErr w:type="spellEnd"/>
      <w:r w:rsidRPr="00DC677F">
        <w:t xml:space="preserve"> allows its users to rewrite the project history in many ways</w:t>
      </w:r>
      <w:r w:rsidR="008743E8">
        <w:t xml:space="preserve">. </w:t>
      </w:r>
      <w:r w:rsidRPr="00DC677F">
        <w:t>This is an advanced feature (and controversial, since a version control system is supposed to keep the history), but in the simplest case it can be very useful</w:t>
      </w:r>
      <w:r w:rsidR="008743E8">
        <w:t xml:space="preserve">. </w:t>
      </w:r>
      <w:r w:rsidRPr="00DC677F">
        <w:t xml:space="preserve">Imagine that just after committing you want to fix something that shouldn’t have been committed or is </w:t>
      </w:r>
      <w:r w:rsidRPr="00DC677F">
        <w:lastRenderedPageBreak/>
        <w:t xml:space="preserve">missing from it, </w:t>
      </w:r>
      <w:proofErr w:type="gramStart"/>
      <w:r w:rsidRPr="00DC677F">
        <w:t>then</w:t>
      </w:r>
      <w:proofErr w:type="gramEnd"/>
      <w:r w:rsidRPr="00DC677F">
        <w:t xml:space="preserve"> you can </w:t>
      </w:r>
      <w:hyperlink r:id="rId59" w:anchor="Changing-the-Last-Commit" w:history="1">
        <w:r w:rsidRPr="00DC677F">
          <w:rPr>
            <w:rStyle w:val="Hyperlink"/>
          </w:rPr>
          <w:t>amend</w:t>
        </w:r>
      </w:hyperlink>
      <w:r w:rsidRPr="00DC677F">
        <w:t xml:space="preserve"> your commit: prepare the staging area to contain what you really wanted to commit and use</w:t>
      </w:r>
    </w:p>
    <w:p w14:paraId="21EFB631" w14:textId="77777777" w:rsidR="00B462C2" w:rsidRPr="00DC677F" w:rsidRDefault="00B462C2" w:rsidP="00B462C2">
      <w:pPr>
        <w:pStyle w:val="example-code"/>
      </w:pPr>
      <w:proofErr w:type="spellStart"/>
      <w:proofErr w:type="gramStart"/>
      <w:r w:rsidRPr="00DC677F">
        <w:t>git</w:t>
      </w:r>
      <w:proofErr w:type="spellEnd"/>
      <w:proofErr w:type="gramEnd"/>
      <w:r w:rsidRPr="00DC677F">
        <w:t xml:space="preserve"> commit --amend</w:t>
      </w:r>
    </w:p>
    <w:p w14:paraId="21EFB632" w14:textId="77777777" w:rsidR="00B462C2" w:rsidRPr="00DC677F" w:rsidRDefault="00B462C2" w:rsidP="00B462C2">
      <w:r w:rsidRPr="00DC677F">
        <w:t>You shouldn’t do this after you have pushed your commit to a remote repository.</w:t>
      </w:r>
    </w:p>
    <w:p w14:paraId="21EFB633" w14:textId="77777777" w:rsidR="00B462C2" w:rsidRPr="0026571F" w:rsidRDefault="00B462C2" w:rsidP="00B462C2">
      <w:pPr>
        <w:pStyle w:val="Heading3"/>
        <w:rPr>
          <w:lang w:val="en-US"/>
        </w:rPr>
      </w:pPr>
      <w:bookmarkStart w:id="119" w:name="_Toc338859059"/>
      <w:bookmarkStart w:id="120" w:name="_Toc373159902"/>
      <w:r w:rsidRPr="0026571F">
        <w:rPr>
          <w:lang w:val="en-US"/>
        </w:rPr>
        <w:t>Stashing</w:t>
      </w:r>
      <w:bookmarkEnd w:id="119"/>
      <w:bookmarkEnd w:id="120"/>
    </w:p>
    <w:p w14:paraId="21EFB634" w14:textId="77777777" w:rsidR="007E39F1" w:rsidRPr="00DC677F" w:rsidRDefault="00B462C2" w:rsidP="00B462C2">
      <w:pPr>
        <w:spacing w:after="0"/>
        <w:rPr>
          <w:rFonts w:ascii="Times New Roman" w:hAnsi="Times New Roman"/>
          <w:sz w:val="24"/>
        </w:rPr>
      </w:pPr>
      <w:r w:rsidRPr="00DC677F">
        <w:t>Sometimes, you are in the middle of big changes and you need to interrupt your work to work on something else in the same project that is more urgent</w:t>
      </w:r>
      <w:r w:rsidR="008743E8">
        <w:t xml:space="preserve">. </w:t>
      </w:r>
      <w:r w:rsidRPr="00DC677F">
        <w:t xml:space="preserve">Instead of committing unfinished work or cloning a complete new repository, you can </w:t>
      </w:r>
      <w:hyperlink r:id="rId60" w:history="1">
        <w:r w:rsidRPr="00DC677F">
          <w:rPr>
            <w:rStyle w:val="Hyperlink"/>
          </w:rPr>
          <w:t>stash</w:t>
        </w:r>
      </w:hyperlink>
      <w:r w:rsidRPr="00DC677F">
        <w:t xml:space="preserve"> your unfinished work away, checkout whatever version needed your urgent attention and return later to the stashed work in progress.</w:t>
      </w:r>
    </w:p>
    <w:p w14:paraId="21EFB635" w14:textId="77777777" w:rsidR="0095047A" w:rsidRPr="00DC677F" w:rsidRDefault="00C35F6A" w:rsidP="004E6E02">
      <w:pPr>
        <w:pStyle w:val="Heading1"/>
      </w:pPr>
      <w:bookmarkStart w:id="121" w:name="_Toc361739259"/>
      <w:bookmarkStart w:id="122" w:name="_Toc361739260"/>
      <w:bookmarkStart w:id="123" w:name="_Toc361739261"/>
      <w:bookmarkStart w:id="124" w:name="_Toc361739263"/>
      <w:bookmarkStart w:id="125" w:name="_Toc361739267"/>
      <w:bookmarkStart w:id="126" w:name="_Toc361739274"/>
      <w:bookmarkStart w:id="127" w:name="_Toc361739275"/>
      <w:bookmarkStart w:id="128" w:name="_Toc361739278"/>
      <w:bookmarkStart w:id="129" w:name="_Toc361739279"/>
      <w:bookmarkStart w:id="130" w:name="_Toc361739280"/>
      <w:bookmarkStart w:id="131" w:name="_Toc361739292"/>
      <w:bookmarkStart w:id="132" w:name="_Toc361739294"/>
      <w:bookmarkStart w:id="133" w:name="_Toc361739295"/>
      <w:bookmarkStart w:id="134" w:name="_Toc361739296"/>
      <w:bookmarkStart w:id="135" w:name="_Toc361739297"/>
      <w:bookmarkStart w:id="136" w:name="_Toc361739298"/>
      <w:bookmarkStart w:id="137" w:name="_Toc361739299"/>
      <w:bookmarkStart w:id="138" w:name="_Toc361739300"/>
      <w:bookmarkStart w:id="139" w:name="_Toc361739302"/>
      <w:bookmarkStart w:id="140" w:name="_Toc361739303"/>
      <w:bookmarkStart w:id="141" w:name="_Toc361739304"/>
      <w:bookmarkStart w:id="142" w:name="_Toc361739307"/>
      <w:bookmarkStart w:id="143" w:name="_Toc361739310"/>
      <w:bookmarkStart w:id="144" w:name="_Toc361739315"/>
      <w:bookmarkStart w:id="145" w:name="_Toc361739316"/>
      <w:bookmarkStart w:id="146" w:name="_Toc361739330"/>
      <w:bookmarkStart w:id="147" w:name="_Toc361739342"/>
      <w:bookmarkStart w:id="148" w:name="_Toc361739343"/>
      <w:bookmarkStart w:id="149" w:name="_Toc361739344"/>
      <w:bookmarkStart w:id="150" w:name="_Toc361739348"/>
      <w:bookmarkStart w:id="151" w:name="_Toc373159903"/>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r w:rsidRPr="00DC677F">
        <w:lastRenderedPageBreak/>
        <w:t xml:space="preserve">Appendix: </w:t>
      </w:r>
      <w:r w:rsidR="004E6E02" w:rsidRPr="00DC677F">
        <w:t>Automated IAS install</w:t>
      </w:r>
      <w:bookmarkEnd w:id="151"/>
    </w:p>
    <w:p w14:paraId="21EFB636" w14:textId="3DB3C8BC" w:rsidR="004E6E02" w:rsidRPr="00DC677F" w:rsidRDefault="004E6E02" w:rsidP="004E6E02">
      <w:r w:rsidRPr="00DC677F">
        <w:t xml:space="preserve">IAS can be installed from SDTF on hosts deployed to </w:t>
      </w:r>
      <w:r w:rsidR="00A74D0B">
        <w:t>the virtualization system (</w:t>
      </w:r>
      <w:proofErr w:type="spellStart"/>
      <w:r w:rsidR="00A74D0B">
        <w:t>vCloud</w:t>
      </w:r>
      <w:proofErr w:type="spellEnd"/>
      <w:r w:rsidR="00A74D0B">
        <w:t>/</w:t>
      </w:r>
      <w:proofErr w:type="spellStart"/>
      <w:r w:rsidR="00A74D0B">
        <w:t>Labmanager</w:t>
      </w:r>
      <w:proofErr w:type="spellEnd"/>
      <w:r w:rsidR="00A74D0B">
        <w:t>)</w:t>
      </w:r>
      <w:r w:rsidR="008743E8">
        <w:t xml:space="preserve">. </w:t>
      </w:r>
      <w:r w:rsidRPr="00DC677F">
        <w:t>Both deployment and installation are fully automated</w:t>
      </w:r>
      <w:r w:rsidR="008743E8">
        <w:t xml:space="preserve">. </w:t>
      </w:r>
      <w:r w:rsidRPr="00DC677F">
        <w:t>This section discusses the requirements for the VMs where the installation is done and how to use the installation scripts.</w:t>
      </w:r>
    </w:p>
    <w:p w14:paraId="21EFB637" w14:textId="77777777" w:rsidR="004E6E02" w:rsidRPr="00DC677F" w:rsidRDefault="004E6E02" w:rsidP="004E6E02">
      <w:pPr>
        <w:pStyle w:val="Heading2"/>
      </w:pPr>
      <w:bookmarkStart w:id="152" w:name="_Toc373159904"/>
      <w:r w:rsidRPr="00DC677F">
        <w:t>Requirements</w:t>
      </w:r>
      <w:bookmarkEnd w:id="152"/>
    </w:p>
    <w:p w14:paraId="21EFB638" w14:textId="77777777" w:rsidR="00AF7BEF" w:rsidRPr="0026571F" w:rsidRDefault="00AF7BEF" w:rsidP="00AF7BEF">
      <w:pPr>
        <w:pStyle w:val="Heading3"/>
        <w:rPr>
          <w:lang w:val="en-US"/>
        </w:rPr>
      </w:pPr>
      <w:bookmarkStart w:id="153" w:name="_Toc373159905"/>
      <w:r w:rsidRPr="0026571F">
        <w:rPr>
          <w:lang w:val="en-US"/>
        </w:rPr>
        <w:t>On the Test Control Host</w:t>
      </w:r>
      <w:bookmarkEnd w:id="153"/>
    </w:p>
    <w:p w14:paraId="21EFB639" w14:textId="77777777" w:rsidR="00AF7BEF" w:rsidRPr="00DC677F" w:rsidRDefault="00AF7BEF" w:rsidP="00AF7BEF">
      <w:r w:rsidRPr="00DC677F">
        <w:t>The installation procedure of IAS on Windows hosts used AutoIt3</w:t>
      </w:r>
      <w:r w:rsidR="008743E8">
        <w:t xml:space="preserve">. </w:t>
      </w:r>
      <w:r w:rsidRPr="00DC677F">
        <w:t xml:space="preserve">Preferably, AutoIt3 should be installed </w:t>
      </w:r>
      <w:r w:rsidR="00B04C9D" w:rsidRPr="00DC677F">
        <w:t>and available on the PATH of</w:t>
      </w:r>
      <w:r w:rsidRPr="00DC677F">
        <w:t xml:space="preserve"> the test control host starting the deployment and installation</w:t>
      </w:r>
      <w:r w:rsidR="00B04C9D" w:rsidRPr="00DC677F">
        <w:t>: this ensures that the latest version of the installation scripts are pushed to the host where IAS will be installed and makes possible error reports more accurate</w:t>
      </w:r>
      <w:r w:rsidR="008743E8">
        <w:t xml:space="preserve">. </w:t>
      </w:r>
      <w:r w:rsidR="00B04C9D" w:rsidRPr="00DC677F">
        <w:t>If the AutoIt3 executable and its dependencies can’t be found on the Test Control Host, the precompiled installation driver script will be used instead, but this script isn’t always up to date.</w:t>
      </w:r>
    </w:p>
    <w:p w14:paraId="21EFB63A" w14:textId="77777777" w:rsidR="004E6E02" w:rsidRPr="00DC677F" w:rsidRDefault="00AF7BEF" w:rsidP="004E6E02">
      <w:pPr>
        <w:pStyle w:val="Heading3"/>
        <w:rPr>
          <w:lang w:val="en-US"/>
        </w:rPr>
      </w:pPr>
      <w:bookmarkStart w:id="154" w:name="_Toc373159906"/>
      <w:r w:rsidRPr="00DC677F">
        <w:rPr>
          <w:lang w:val="en-US"/>
        </w:rPr>
        <w:t>IAS host (</w:t>
      </w:r>
      <w:r w:rsidR="004E6E02" w:rsidRPr="00DC677F">
        <w:rPr>
          <w:lang w:val="en-US"/>
        </w:rPr>
        <w:t xml:space="preserve">Windows </w:t>
      </w:r>
      <w:r w:rsidR="007C6B04" w:rsidRPr="00DC677F">
        <w:rPr>
          <w:lang w:val="en-US"/>
        </w:rPr>
        <w:t>2K8</w:t>
      </w:r>
      <w:r w:rsidRPr="00DC677F">
        <w:rPr>
          <w:lang w:val="en-US"/>
        </w:rPr>
        <w:t>)</w:t>
      </w:r>
      <w:bookmarkEnd w:id="154"/>
    </w:p>
    <w:p w14:paraId="21EFB63B" w14:textId="77777777" w:rsidR="00927704" w:rsidRPr="00DC677F" w:rsidRDefault="00927704" w:rsidP="00927704">
      <w:r w:rsidRPr="00DC677F">
        <w:t xml:space="preserve">The installation process requires the administrative user to be logged in (use </w:t>
      </w:r>
      <w:proofErr w:type="spellStart"/>
      <w:r w:rsidRPr="00DC677F">
        <w:t>AutoLogon</w:t>
      </w:r>
      <w:proofErr w:type="spellEnd"/>
      <w:r w:rsidRPr="00DC677F">
        <w:t xml:space="preserve"> from sysinternals.com)</w:t>
      </w:r>
      <w:r w:rsidR="008743E8">
        <w:t xml:space="preserve">. </w:t>
      </w:r>
      <w:r w:rsidRPr="00DC677F">
        <w:t>STAF needs to be installed and setup to start up automatically and to allow remote clients to copy files and execute programs (see Section </w:t>
      </w:r>
      <w:r w:rsidRPr="00120BD2">
        <w:fldChar w:fldCharType="begin"/>
      </w:r>
      <w:r w:rsidRPr="00DC677F">
        <w:instrText xml:space="preserve"> REF _Ref345330846 \r \h </w:instrText>
      </w:r>
      <w:r w:rsidRPr="00120BD2">
        <w:fldChar w:fldCharType="separate"/>
      </w:r>
      <w:r w:rsidR="0089759B">
        <w:t>1.2.8</w:t>
      </w:r>
      <w:r w:rsidRPr="00120BD2">
        <w:fldChar w:fldCharType="end"/>
      </w:r>
      <w:r w:rsidRPr="00DC677F">
        <w:t>).</w:t>
      </w:r>
    </w:p>
    <w:p w14:paraId="21EFB63C" w14:textId="77777777" w:rsidR="00927704" w:rsidRPr="00DC677F" w:rsidRDefault="00927704" w:rsidP="00927704">
      <w:r w:rsidRPr="00DC677F">
        <w:t>An example configuration is prepared in the library, ready to be cloned to the workspace: IAS_W2K8_ODBC_Library</w:t>
      </w:r>
      <w:r w:rsidR="00B20207" w:rsidRPr="00DC677F">
        <w:t>.</w:t>
      </w:r>
    </w:p>
    <w:p w14:paraId="21EFB63D" w14:textId="77777777" w:rsidR="007D2011" w:rsidRPr="00DC677F" w:rsidRDefault="007D2011" w:rsidP="007D2011">
      <w:pPr>
        <w:pStyle w:val="Heading4"/>
      </w:pPr>
      <w:bookmarkStart w:id="155" w:name="_Toc373159907"/>
      <w:r w:rsidRPr="00DC677F">
        <w:t>Setup in an environment with AD as data store</w:t>
      </w:r>
      <w:bookmarkEnd w:id="155"/>
    </w:p>
    <w:p w14:paraId="21EFB63E" w14:textId="77777777" w:rsidR="007D2011" w:rsidRPr="00DC677F" w:rsidRDefault="007D2011" w:rsidP="007D2011">
      <w:r w:rsidRPr="00DC677F">
        <w:t>When the IAS server will use an AD server as data store, extra configuration steps are needed:</w:t>
      </w:r>
    </w:p>
    <w:p w14:paraId="21EFB63F" w14:textId="77777777" w:rsidR="007D2011" w:rsidRPr="00DC677F" w:rsidRDefault="007D2011" w:rsidP="007D2011">
      <w:pPr>
        <w:pStyle w:val="ListParagraph"/>
        <w:numPr>
          <w:ilvl w:val="0"/>
          <w:numId w:val="47"/>
        </w:numPr>
      </w:pPr>
      <w:r w:rsidRPr="00DC677F">
        <w:t>Add the Remote Serve Administration Tools\Role Administration Tools\AD DS and AD LDS Tools\AD DS Tools\AD DS Snap-Ins and Command-Line Tools using the Server Manager</w:t>
      </w:r>
      <w:r w:rsidR="008743E8">
        <w:t xml:space="preserve">. </w:t>
      </w:r>
      <w:r w:rsidRPr="00DC677F">
        <w:t>Then, from the command line, use MMC to &amp;File\Add/Remove Snap-In\Active Directory Users and Computers then exit and save.</w:t>
      </w:r>
    </w:p>
    <w:p w14:paraId="21EFB640" w14:textId="77777777" w:rsidR="007D2011" w:rsidRPr="00DC677F" w:rsidRDefault="007D2011" w:rsidP="007D2011">
      <w:pPr>
        <w:pStyle w:val="ListParagraph"/>
        <w:numPr>
          <w:ilvl w:val="0"/>
          <w:numId w:val="47"/>
        </w:numPr>
      </w:pPr>
      <w:r w:rsidRPr="00DC677F">
        <w:t xml:space="preserve">Give TEST\Administrator </w:t>
      </w:r>
      <w:proofErr w:type="spellStart"/>
      <w:r w:rsidRPr="00DC677F">
        <w:t>SeServiceLogonRight</w:t>
      </w:r>
      <w:proofErr w:type="spellEnd"/>
      <w:r w:rsidRPr="00DC677F">
        <w:t>:</w:t>
      </w:r>
      <w:r w:rsidRPr="00DC677F">
        <w:br/>
        <w:t>This is needed for the workaround where the IAS service needs to run as domain administrator to be able to access the AD (to e.g. update login times):</w:t>
      </w:r>
    </w:p>
    <w:p w14:paraId="21EFB641" w14:textId="77777777" w:rsidR="007D2011" w:rsidRPr="00DC677F" w:rsidRDefault="007D2011" w:rsidP="007D2011">
      <w:pPr>
        <w:pStyle w:val="ListParagraph"/>
        <w:numPr>
          <w:ilvl w:val="1"/>
          <w:numId w:val="47"/>
        </w:numPr>
      </w:pPr>
      <w:r w:rsidRPr="00DC677F">
        <w:t xml:space="preserve">run </w:t>
      </w:r>
      <w:proofErr w:type="spellStart"/>
      <w:r w:rsidRPr="00DC677F">
        <w:t>services.msc</w:t>
      </w:r>
      <w:proofErr w:type="spellEnd"/>
    </w:p>
    <w:p w14:paraId="21EFB642" w14:textId="77777777" w:rsidR="007D2011" w:rsidRPr="00DC677F" w:rsidRDefault="007D2011" w:rsidP="007D2011">
      <w:pPr>
        <w:pStyle w:val="ListParagraph"/>
        <w:numPr>
          <w:ilvl w:val="1"/>
          <w:numId w:val="47"/>
        </w:numPr>
      </w:pPr>
      <w:r w:rsidRPr="00DC677F">
        <w:t>edit the properties of the "Interactive Services Detection"</w:t>
      </w:r>
    </w:p>
    <w:p w14:paraId="21EFB643" w14:textId="77777777" w:rsidR="007D2011" w:rsidRPr="00DC677F" w:rsidRDefault="007D2011" w:rsidP="007D2011">
      <w:pPr>
        <w:pStyle w:val="ListParagraph"/>
        <w:numPr>
          <w:ilvl w:val="1"/>
          <w:numId w:val="47"/>
        </w:numPr>
      </w:pPr>
      <w:r w:rsidRPr="00DC677F">
        <w:t>select the "Log On" tab</w:t>
      </w:r>
    </w:p>
    <w:p w14:paraId="21EFB644" w14:textId="77777777" w:rsidR="007D2011" w:rsidRPr="00DC677F" w:rsidRDefault="007D2011" w:rsidP="007D2011">
      <w:pPr>
        <w:pStyle w:val="ListParagraph"/>
        <w:numPr>
          <w:ilvl w:val="1"/>
          <w:numId w:val="47"/>
        </w:numPr>
      </w:pPr>
      <w:r w:rsidRPr="00DC677F">
        <w:t>select the "This Account" radio button and fill in the account name (TEST\Administrator) and password (Test1234) twice</w:t>
      </w:r>
    </w:p>
    <w:p w14:paraId="21EFB645" w14:textId="77777777" w:rsidR="007D2011" w:rsidRPr="00DC677F" w:rsidRDefault="007D2011" w:rsidP="007D2011">
      <w:pPr>
        <w:pStyle w:val="ListParagraph"/>
        <w:numPr>
          <w:ilvl w:val="1"/>
          <w:numId w:val="47"/>
        </w:numPr>
      </w:pPr>
      <w:r w:rsidRPr="00DC677F">
        <w:t>click Apply</w:t>
      </w:r>
    </w:p>
    <w:p w14:paraId="21EFB646" w14:textId="77777777" w:rsidR="007D2011" w:rsidRPr="00DC677F" w:rsidRDefault="007D2011" w:rsidP="007D2011">
      <w:pPr>
        <w:pStyle w:val="ListParagraph"/>
        <w:numPr>
          <w:ilvl w:val="1"/>
          <w:numId w:val="47"/>
        </w:numPr>
      </w:pPr>
      <w:r w:rsidRPr="00DC677F">
        <w:t>you should get a dialog telling you that the service logon right has been added to the specified user account</w:t>
      </w:r>
    </w:p>
    <w:p w14:paraId="21EFB647" w14:textId="77777777" w:rsidR="007D2011" w:rsidRPr="00DC677F" w:rsidRDefault="007D2011" w:rsidP="007D2011">
      <w:pPr>
        <w:pStyle w:val="ListParagraph"/>
        <w:numPr>
          <w:ilvl w:val="1"/>
          <w:numId w:val="47"/>
        </w:numPr>
      </w:pPr>
      <w:r w:rsidRPr="00DC677F">
        <w:t>undo your changes by clicking the "Local System account" radio button and enabling the "Allow service to interact with desktop" checkbox</w:t>
      </w:r>
    </w:p>
    <w:p w14:paraId="21EFB648" w14:textId="77777777" w:rsidR="007D2011" w:rsidRPr="00DC677F" w:rsidRDefault="007D2011" w:rsidP="007D2011">
      <w:pPr>
        <w:pStyle w:val="ListParagraph"/>
        <w:numPr>
          <w:ilvl w:val="1"/>
          <w:numId w:val="47"/>
        </w:numPr>
      </w:pPr>
      <w:r w:rsidRPr="00DC677F">
        <w:t>click OK</w:t>
      </w:r>
    </w:p>
    <w:p w14:paraId="21EFB649" w14:textId="77777777" w:rsidR="007D2011" w:rsidRPr="00DC677F" w:rsidRDefault="007D2011" w:rsidP="007D2011">
      <w:pPr>
        <w:pStyle w:val="ListParagraph"/>
        <w:numPr>
          <w:ilvl w:val="1"/>
          <w:numId w:val="47"/>
        </w:numPr>
        <w:rPr>
          <w:rFonts w:ascii="Courier New" w:hAnsi="Courier New" w:cs="Courier New"/>
        </w:rPr>
      </w:pPr>
      <w:r w:rsidRPr="00DC677F">
        <w:lastRenderedPageBreak/>
        <w:t xml:space="preserve">you can check that the TEST\Administrator user has the new </w:t>
      </w:r>
      <w:proofErr w:type="spellStart"/>
      <w:r w:rsidRPr="00DC677F">
        <w:t>SeServiceLogonRight</w:t>
      </w:r>
      <w:proofErr w:type="spellEnd"/>
      <w:r w:rsidRPr="00DC677F">
        <w:t>:</w:t>
      </w:r>
      <w:r w:rsidRPr="00DC677F">
        <w:br/>
      </w:r>
      <w:proofErr w:type="spellStart"/>
      <w:r w:rsidRPr="00DC677F">
        <w:rPr>
          <w:rFonts w:ascii="Courier New" w:hAnsi="Courier New" w:cs="Courier New"/>
        </w:rPr>
        <w:t>secedit</w:t>
      </w:r>
      <w:proofErr w:type="spellEnd"/>
      <w:r w:rsidRPr="00DC677F">
        <w:rPr>
          <w:rFonts w:ascii="Courier New" w:hAnsi="Courier New" w:cs="Courier New"/>
        </w:rPr>
        <w:t xml:space="preserve"> /export /</w:t>
      </w:r>
      <w:proofErr w:type="spellStart"/>
      <w:r w:rsidRPr="00DC677F">
        <w:rPr>
          <w:rFonts w:ascii="Courier New" w:hAnsi="Courier New" w:cs="Courier New"/>
        </w:rPr>
        <w:t>cfg</w:t>
      </w:r>
      <w:proofErr w:type="spellEnd"/>
      <w:r w:rsidRPr="00DC677F">
        <w:rPr>
          <w:rFonts w:ascii="Courier New" w:hAnsi="Courier New" w:cs="Courier New"/>
        </w:rPr>
        <w:t xml:space="preserve"> %TEMP%\</w:t>
      </w:r>
      <w:proofErr w:type="spellStart"/>
      <w:r w:rsidRPr="00DC677F">
        <w:rPr>
          <w:rFonts w:ascii="Courier New" w:hAnsi="Courier New" w:cs="Courier New"/>
        </w:rPr>
        <w:t>secedit.cfg</w:t>
      </w:r>
      <w:proofErr w:type="spellEnd"/>
      <w:r w:rsidRPr="00DC677F">
        <w:rPr>
          <w:rFonts w:ascii="Courier New" w:hAnsi="Courier New" w:cs="Courier New"/>
        </w:rPr>
        <w:br/>
        <w:t>find "</w:t>
      </w:r>
      <w:proofErr w:type="spellStart"/>
      <w:r w:rsidRPr="00DC677F">
        <w:rPr>
          <w:rFonts w:ascii="Courier New" w:hAnsi="Courier New" w:cs="Courier New"/>
        </w:rPr>
        <w:t>SeServiceLogonRight</w:t>
      </w:r>
      <w:proofErr w:type="spellEnd"/>
      <w:r w:rsidRPr="00DC677F">
        <w:rPr>
          <w:rFonts w:ascii="Courier New" w:hAnsi="Courier New" w:cs="Courier New"/>
        </w:rPr>
        <w:t>" %TEMP%\</w:t>
      </w:r>
      <w:proofErr w:type="spellStart"/>
      <w:r w:rsidRPr="00DC677F">
        <w:rPr>
          <w:rFonts w:ascii="Courier New" w:hAnsi="Courier New" w:cs="Courier New"/>
        </w:rPr>
        <w:t>secedit.cfg</w:t>
      </w:r>
      <w:proofErr w:type="spellEnd"/>
      <w:r w:rsidRPr="00DC677F">
        <w:rPr>
          <w:rFonts w:ascii="Courier New" w:hAnsi="Courier New" w:cs="Courier New"/>
        </w:rPr>
        <w:br/>
      </w:r>
      <w:r w:rsidRPr="00DC677F">
        <w:t>and compare with the output of</w:t>
      </w:r>
      <w:r w:rsidRPr="00DC677F">
        <w:br/>
      </w:r>
      <w:proofErr w:type="spellStart"/>
      <w:r w:rsidRPr="00DC677F">
        <w:rPr>
          <w:rFonts w:ascii="Courier New" w:hAnsi="Courier New" w:cs="Courier New"/>
        </w:rPr>
        <w:t>whoami</w:t>
      </w:r>
      <w:proofErr w:type="spellEnd"/>
      <w:r w:rsidRPr="00DC677F">
        <w:rPr>
          <w:rFonts w:ascii="Courier New" w:hAnsi="Courier New" w:cs="Courier New"/>
        </w:rPr>
        <w:t xml:space="preserve"> /all | find /I "TEST\Administrator"</w:t>
      </w:r>
    </w:p>
    <w:p w14:paraId="21EFB64A" w14:textId="77777777" w:rsidR="004E6E02" w:rsidRPr="00DC677F" w:rsidRDefault="00AF7BEF" w:rsidP="004E6E02">
      <w:pPr>
        <w:pStyle w:val="Heading3"/>
        <w:rPr>
          <w:lang w:val="en-US"/>
        </w:rPr>
      </w:pPr>
      <w:bookmarkStart w:id="156" w:name="_Toc373159908"/>
      <w:r w:rsidRPr="00DC677F">
        <w:rPr>
          <w:lang w:val="en-US"/>
        </w:rPr>
        <w:t>IAS host (</w:t>
      </w:r>
      <w:r w:rsidR="004E6E02" w:rsidRPr="00DC677F">
        <w:rPr>
          <w:lang w:val="en-US"/>
        </w:rPr>
        <w:t>Red Hat Enterprise Linux</w:t>
      </w:r>
      <w:r w:rsidRPr="00DC677F">
        <w:rPr>
          <w:lang w:val="en-US"/>
        </w:rPr>
        <w:t>)</w:t>
      </w:r>
      <w:bookmarkEnd w:id="156"/>
    </w:p>
    <w:p w14:paraId="21EFB64B" w14:textId="77777777" w:rsidR="004E6E02" w:rsidRPr="00DC677F" w:rsidRDefault="00927704" w:rsidP="004E6E02">
      <w:r w:rsidRPr="00DC677F">
        <w:t>The installation process requires the STAF daemon to run with administrative privileges</w:t>
      </w:r>
      <w:r w:rsidR="00D71BF8" w:rsidRPr="00DC677F">
        <w:t xml:space="preserve"> and </w:t>
      </w:r>
      <w:hyperlink r:id="rId61" w:history="1">
        <w:r w:rsidR="00D71BF8" w:rsidRPr="00DC677F">
          <w:rPr>
            <w:rStyle w:val="Hyperlink"/>
          </w:rPr>
          <w:t>expect</w:t>
        </w:r>
      </w:hyperlink>
      <w:r w:rsidR="00D71BF8" w:rsidRPr="00DC677F">
        <w:t xml:space="preserve"> to drive the console based configuration wizard</w:t>
      </w:r>
      <w:r w:rsidR="008743E8">
        <w:t xml:space="preserve">. </w:t>
      </w:r>
      <w:r w:rsidR="00D71BF8" w:rsidRPr="00DC677F">
        <w:t>An example configuration is in the library: IAS_RHEL61_Library.</w:t>
      </w:r>
    </w:p>
    <w:p w14:paraId="21EFB64C" w14:textId="77777777" w:rsidR="00B20207" w:rsidRPr="00DC677F" w:rsidRDefault="00B20207" w:rsidP="004E6E02">
      <w:r w:rsidRPr="00DC677F">
        <w:t xml:space="preserve">The setup of this configuration took some time, the remainder of this </w:t>
      </w:r>
      <w:r w:rsidR="007C0BCE" w:rsidRPr="00DC677F">
        <w:t>section lists hints how to accomplish the installation of the various parts.</w:t>
      </w:r>
    </w:p>
    <w:p w14:paraId="21EFB64D" w14:textId="77777777" w:rsidR="00B20207" w:rsidRPr="00DC677F" w:rsidRDefault="00B20207" w:rsidP="00B20207">
      <w:pPr>
        <w:pStyle w:val="Heading4"/>
      </w:pPr>
      <w:bookmarkStart w:id="157" w:name="_Toc373159909"/>
      <w:r w:rsidRPr="00DC677F">
        <w:t>Administrator user rights</w:t>
      </w:r>
      <w:bookmarkEnd w:id="157"/>
    </w:p>
    <w:p w14:paraId="21EFB64E" w14:textId="77777777" w:rsidR="00D71BF8" w:rsidRPr="00DC677F" w:rsidRDefault="003F7994" w:rsidP="00D71BF8">
      <w:pPr>
        <w:pStyle w:val="NormalWeb"/>
        <w:rPr>
          <w:rFonts w:ascii="Verdana" w:hAnsi="Verdana"/>
          <w:sz w:val="20"/>
        </w:rPr>
      </w:pPr>
      <w:r w:rsidRPr="00DC677F">
        <w:rPr>
          <w:rFonts w:ascii="Verdana" w:hAnsi="Verdana"/>
          <w:sz w:val="20"/>
        </w:rPr>
        <w:t>The</w:t>
      </w:r>
      <w:r w:rsidR="00D71BF8" w:rsidRPr="00DC677F">
        <w:rPr>
          <w:rFonts w:ascii="Verdana" w:hAnsi="Verdana"/>
          <w:sz w:val="20"/>
        </w:rPr>
        <w:t xml:space="preserve"> administrator user </w:t>
      </w:r>
      <w:r w:rsidRPr="00DC677F">
        <w:rPr>
          <w:rFonts w:ascii="Verdana" w:hAnsi="Verdana"/>
          <w:sz w:val="20"/>
        </w:rPr>
        <w:t xml:space="preserve">must be allowed to </w:t>
      </w:r>
      <w:r w:rsidR="00D71BF8" w:rsidRPr="00DC677F">
        <w:rPr>
          <w:rFonts w:ascii="Verdana" w:hAnsi="Verdana"/>
          <w:sz w:val="20"/>
        </w:rPr>
        <w:t xml:space="preserve">do anything with </w:t>
      </w:r>
      <w:proofErr w:type="spellStart"/>
      <w:r w:rsidR="00D71BF8" w:rsidRPr="00DC677F">
        <w:rPr>
          <w:rFonts w:ascii="Verdana" w:hAnsi="Verdana"/>
          <w:sz w:val="20"/>
        </w:rPr>
        <w:t>sudo</w:t>
      </w:r>
      <w:proofErr w:type="spellEnd"/>
      <w:r w:rsidR="00D71BF8" w:rsidRPr="00DC677F">
        <w:rPr>
          <w:rFonts w:ascii="Verdana" w:hAnsi="Verdana"/>
          <w:sz w:val="20"/>
        </w:rPr>
        <w:t xml:space="preserve"> (use </w:t>
      </w:r>
      <w:proofErr w:type="spellStart"/>
      <w:r w:rsidR="00D71BF8" w:rsidRPr="00DC677F">
        <w:rPr>
          <w:rFonts w:ascii="Verdana" w:hAnsi="Verdana"/>
          <w:sz w:val="20"/>
        </w:rPr>
        <w:t>visudo</w:t>
      </w:r>
      <w:proofErr w:type="spellEnd"/>
      <w:r w:rsidR="00D71BF8" w:rsidRPr="00DC677F">
        <w:rPr>
          <w:rFonts w:ascii="Verdana" w:hAnsi="Verdana"/>
          <w:sz w:val="20"/>
        </w:rPr>
        <w:t xml:space="preserve"> as root to give him those permissions)</w:t>
      </w:r>
      <w:r w:rsidRPr="00DC677F">
        <w:rPr>
          <w:rFonts w:ascii="Verdana" w:hAnsi="Verdana"/>
          <w:sz w:val="20"/>
        </w:rPr>
        <w:t xml:space="preserve"> without typing his password</w:t>
      </w:r>
      <w:r w:rsidR="00D71BF8" w:rsidRPr="00DC677F">
        <w:rPr>
          <w:rFonts w:ascii="Verdana" w:hAnsi="Verdana"/>
          <w:sz w:val="20"/>
        </w:rPr>
        <w:t xml:space="preserve">. </w:t>
      </w:r>
    </w:p>
    <w:p w14:paraId="21EFB64F" w14:textId="77777777" w:rsidR="00D71BF8" w:rsidRPr="00DC677F" w:rsidRDefault="00D71BF8" w:rsidP="00D71BF8">
      <w:pPr>
        <w:pStyle w:val="Heading4"/>
      </w:pPr>
      <w:bookmarkStart w:id="158" w:name="_Toc373159910"/>
      <w:r w:rsidRPr="00DC677F">
        <w:t>Install STAF</w:t>
      </w:r>
      <w:bookmarkEnd w:id="158"/>
    </w:p>
    <w:p w14:paraId="21EFB650" w14:textId="77777777" w:rsidR="00D71BF8" w:rsidRPr="00DC677F" w:rsidRDefault="00D71BF8" w:rsidP="00D71BF8">
      <w:pPr>
        <w:pStyle w:val="NormalWeb"/>
        <w:rPr>
          <w:rFonts w:ascii="Verdana" w:hAnsi="Verdana"/>
          <w:sz w:val="20"/>
        </w:rPr>
      </w:pPr>
      <w:r w:rsidRPr="00DC677F">
        <w:rPr>
          <w:rFonts w:ascii="Verdana" w:hAnsi="Verdana"/>
          <w:sz w:val="20"/>
        </w:rPr>
        <w:t xml:space="preserve">Use </w:t>
      </w:r>
      <w:r w:rsidR="003F7994" w:rsidRPr="00DC677F">
        <w:rPr>
          <w:rFonts w:ascii="Verdana" w:hAnsi="Verdana"/>
          <w:sz w:val="20"/>
        </w:rPr>
        <w:t xml:space="preserve">the </w:t>
      </w:r>
      <w:r w:rsidRPr="00DC677F">
        <w:rPr>
          <w:rFonts w:ascii="Verdana" w:hAnsi="Verdana"/>
          <w:sz w:val="20"/>
        </w:rPr>
        <w:t xml:space="preserve">installer from </w:t>
      </w:r>
      <w:proofErr w:type="spellStart"/>
      <w:r w:rsidRPr="00DC677F">
        <w:rPr>
          <w:rFonts w:ascii="Verdana" w:hAnsi="Verdana"/>
          <w:sz w:val="20"/>
        </w:rPr>
        <w:t>sourceforge</w:t>
      </w:r>
      <w:proofErr w:type="spellEnd"/>
      <w:r w:rsidRPr="00DC677F">
        <w:rPr>
          <w:rFonts w:ascii="Verdana" w:hAnsi="Verdana"/>
          <w:sz w:val="20"/>
        </w:rPr>
        <w:t xml:space="preserve">. Check in System &gt; Administration &gt; Firewall and disable it completely </w:t>
      </w:r>
      <w:r w:rsidR="003F7994" w:rsidRPr="00DC677F">
        <w:rPr>
          <w:rFonts w:ascii="Verdana" w:hAnsi="Verdana"/>
          <w:sz w:val="20"/>
        </w:rPr>
        <w:t>to allow other STAF clients to connect to the machine.</w:t>
      </w:r>
    </w:p>
    <w:p w14:paraId="21EFB651" w14:textId="77777777" w:rsidR="00D71BF8" w:rsidRPr="00DC677F" w:rsidRDefault="00D71BF8" w:rsidP="00D71BF8">
      <w:pPr>
        <w:pStyle w:val="Heading4"/>
      </w:pPr>
      <w:bookmarkStart w:id="159" w:name="_Toc373159911"/>
      <w:r w:rsidRPr="00DC677F">
        <w:t>Mounting</w:t>
      </w:r>
      <w:bookmarkEnd w:id="159"/>
    </w:p>
    <w:p w14:paraId="21EFB652" w14:textId="77777777" w:rsidR="00D71BF8" w:rsidRPr="00DC677F" w:rsidRDefault="00D71BF8" w:rsidP="003F7994">
      <w:pPr>
        <w:spacing w:before="100" w:beforeAutospacing="1" w:after="100" w:afterAutospacing="1"/>
      </w:pPr>
      <w:r w:rsidRPr="00DC677F">
        <w:t xml:space="preserve">How to mount </w:t>
      </w:r>
      <w:r w:rsidR="003F7994" w:rsidRPr="00DC677F">
        <w:t xml:space="preserve">the </w:t>
      </w:r>
      <w:r w:rsidR="00B20207" w:rsidRPr="00DC677F">
        <w:t>WQA share:</w:t>
      </w:r>
    </w:p>
    <w:p w14:paraId="21EFB653" w14:textId="77777777" w:rsidR="00D71BF8" w:rsidRPr="00DC677F" w:rsidRDefault="00D71BF8" w:rsidP="003F7994">
      <w:pPr>
        <w:pStyle w:val="HTMLPreformatted"/>
      </w:pPr>
      <w:proofErr w:type="spellStart"/>
      <w:proofErr w:type="gramStart"/>
      <w:r w:rsidRPr="00DC677F">
        <w:t>mkdir</w:t>
      </w:r>
      <w:proofErr w:type="spellEnd"/>
      <w:proofErr w:type="gramEnd"/>
      <w:r w:rsidRPr="00DC677F">
        <w:t xml:space="preserve"> -p /media/</w:t>
      </w:r>
      <w:proofErr w:type="spellStart"/>
      <w:r w:rsidRPr="00DC677F">
        <w:t>wqa</w:t>
      </w:r>
      <w:proofErr w:type="spellEnd"/>
    </w:p>
    <w:p w14:paraId="21EFB654" w14:textId="77777777" w:rsidR="00D71BF8" w:rsidRPr="00DC677F" w:rsidRDefault="00D71BF8" w:rsidP="003F7994">
      <w:pPr>
        <w:pStyle w:val="HTMLPreformatted"/>
      </w:pPr>
      <w:proofErr w:type="gramStart"/>
      <w:r w:rsidRPr="00DC677F">
        <w:t>mount</w:t>
      </w:r>
      <w:proofErr w:type="gramEnd"/>
      <w:r w:rsidRPr="00DC677F">
        <w:t xml:space="preserve"> -o user=VASCO/lm-user%Shared1234 //eng-be-file.vasco.com/WQA /media/</w:t>
      </w:r>
      <w:proofErr w:type="spellStart"/>
      <w:r w:rsidRPr="00DC677F">
        <w:t>wqa</w:t>
      </w:r>
      <w:proofErr w:type="spellEnd"/>
    </w:p>
    <w:p w14:paraId="21EFB655" w14:textId="77777777" w:rsidR="00D71BF8" w:rsidRPr="00DC677F" w:rsidRDefault="00D71BF8" w:rsidP="003F7994">
      <w:pPr>
        <w:pStyle w:val="NormalWeb"/>
        <w:rPr>
          <w:rFonts w:ascii="Verdana" w:hAnsi="Verdana"/>
          <w:sz w:val="20"/>
        </w:rPr>
      </w:pPr>
      <w:r w:rsidRPr="00DC677F">
        <w:rPr>
          <w:rFonts w:ascii="Verdana" w:hAnsi="Verdana"/>
          <w:sz w:val="20"/>
        </w:rPr>
        <w:t>You can also add this to /</w:t>
      </w:r>
      <w:proofErr w:type="spellStart"/>
      <w:r w:rsidRPr="00DC677F">
        <w:rPr>
          <w:rFonts w:ascii="Verdana" w:hAnsi="Verdana"/>
          <w:sz w:val="20"/>
        </w:rPr>
        <w:t>etc</w:t>
      </w:r>
      <w:proofErr w:type="spellEnd"/>
      <w:r w:rsidRPr="00DC677F">
        <w:rPr>
          <w:rFonts w:ascii="Verdana" w:hAnsi="Verdana"/>
          <w:sz w:val="20"/>
        </w:rPr>
        <w:t>/</w:t>
      </w:r>
      <w:proofErr w:type="spellStart"/>
      <w:r w:rsidRPr="00DC677F">
        <w:rPr>
          <w:rFonts w:ascii="Verdana" w:hAnsi="Verdana"/>
          <w:sz w:val="20"/>
        </w:rPr>
        <w:t>fstab</w:t>
      </w:r>
      <w:proofErr w:type="spellEnd"/>
      <w:r w:rsidR="003F7994" w:rsidRPr="00DC677F">
        <w:rPr>
          <w:rFonts w:ascii="Verdana" w:hAnsi="Verdana"/>
          <w:sz w:val="20"/>
        </w:rPr>
        <w:t xml:space="preserve"> (on one line)</w:t>
      </w:r>
      <w:r w:rsidR="00B20207" w:rsidRPr="00DC677F">
        <w:rPr>
          <w:rFonts w:ascii="Verdana" w:hAnsi="Verdana"/>
          <w:sz w:val="20"/>
        </w:rPr>
        <w:t>:</w:t>
      </w:r>
    </w:p>
    <w:p w14:paraId="21EFB656" w14:textId="77777777" w:rsidR="00D71BF8" w:rsidRPr="00DC677F" w:rsidRDefault="00D71BF8" w:rsidP="003F7994">
      <w:pPr>
        <w:pStyle w:val="HTMLPreformatted"/>
      </w:pPr>
      <w:r w:rsidRPr="00DC677F">
        <w:t>//eng-be-file.vasco.com/WQA   /media/</w:t>
      </w:r>
      <w:proofErr w:type="spellStart"/>
      <w:r w:rsidRPr="00DC677F">
        <w:t>wqa</w:t>
      </w:r>
      <w:proofErr w:type="spellEnd"/>
      <w:r w:rsidRPr="00DC677F">
        <w:t xml:space="preserve">      </w:t>
      </w:r>
      <w:proofErr w:type="spellStart"/>
      <w:r w:rsidRPr="00DC677F">
        <w:t>cifs</w:t>
      </w:r>
      <w:proofErr w:type="spellEnd"/>
      <w:r w:rsidRPr="00DC677F">
        <w:t xml:space="preserve">    user=VASCO/lm-</w:t>
      </w:r>
      <w:proofErr w:type="spellStart"/>
      <w:r w:rsidRPr="00DC677F">
        <w:t>user</w:t>
      </w:r>
      <w:proofErr w:type="gramStart"/>
      <w:r w:rsidRPr="00DC677F">
        <w:t>,password</w:t>
      </w:r>
      <w:proofErr w:type="spellEnd"/>
      <w:proofErr w:type="gramEnd"/>
      <w:r w:rsidRPr="00DC677F">
        <w:t>=Shared1234  0       0</w:t>
      </w:r>
    </w:p>
    <w:p w14:paraId="21EFB657" w14:textId="77777777" w:rsidR="00D71BF8" w:rsidRPr="00DC677F" w:rsidRDefault="00B20207" w:rsidP="003F7994">
      <w:pPr>
        <w:spacing w:before="100" w:beforeAutospacing="1" w:after="100" w:afterAutospacing="1"/>
      </w:pPr>
      <w:r w:rsidRPr="00DC677F">
        <w:t>How to mount a loopback (ISO):</w:t>
      </w:r>
    </w:p>
    <w:p w14:paraId="21EFB658" w14:textId="77777777" w:rsidR="00D71BF8" w:rsidRPr="00DC677F" w:rsidRDefault="00D71BF8" w:rsidP="003F7994">
      <w:pPr>
        <w:pStyle w:val="HTMLPreformatted"/>
      </w:pPr>
      <w:proofErr w:type="gramStart"/>
      <w:r w:rsidRPr="00DC677F">
        <w:t>mount</w:t>
      </w:r>
      <w:proofErr w:type="gramEnd"/>
      <w:r w:rsidRPr="00DC677F">
        <w:t xml:space="preserve"> /media/wqa/QC-Projects/01-Identikey/3.4/3.4.SR1/builds/IK34SR1_GA/IDENTIKEY_Authentication_Server_3.4SR1_LIN64.iso /</w:t>
      </w:r>
      <w:proofErr w:type="spellStart"/>
      <w:r w:rsidRPr="00DC677F">
        <w:t>mnt</w:t>
      </w:r>
      <w:proofErr w:type="spellEnd"/>
      <w:r w:rsidRPr="00DC677F">
        <w:t xml:space="preserve"> -t iso9660 -o loop</w:t>
      </w:r>
    </w:p>
    <w:p w14:paraId="21EFB659" w14:textId="77777777" w:rsidR="00D71BF8" w:rsidRPr="00DC677F" w:rsidRDefault="00D71BF8" w:rsidP="00D71BF8">
      <w:pPr>
        <w:pStyle w:val="Heading4"/>
      </w:pPr>
      <w:bookmarkStart w:id="160" w:name="_Toc373159912"/>
      <w:r w:rsidRPr="00DC677F">
        <w:t>Installing with yum package manager</w:t>
      </w:r>
      <w:bookmarkEnd w:id="160"/>
    </w:p>
    <w:p w14:paraId="21EFB65A" w14:textId="77777777" w:rsidR="00D71BF8" w:rsidRPr="00DC677F" w:rsidRDefault="00D71BF8" w:rsidP="00D71BF8">
      <w:pPr>
        <w:numPr>
          <w:ilvl w:val="0"/>
          <w:numId w:val="46"/>
        </w:numPr>
        <w:spacing w:before="100" w:beforeAutospacing="1" w:after="100" w:afterAutospacing="1"/>
      </w:pPr>
      <w:r w:rsidRPr="00DC677F">
        <w:t>Insert RHEL61 C</w:t>
      </w:r>
      <w:r w:rsidR="00B20207" w:rsidRPr="00DC677F">
        <w:t xml:space="preserve">lient ISO image with </w:t>
      </w:r>
      <w:proofErr w:type="spellStart"/>
      <w:r w:rsidR="00B20207" w:rsidRPr="00DC677F">
        <w:t>LabManager</w:t>
      </w:r>
      <w:proofErr w:type="spellEnd"/>
    </w:p>
    <w:p w14:paraId="21EFB65B" w14:textId="77777777" w:rsidR="00D71BF8" w:rsidRPr="00DC677F" w:rsidRDefault="00D71BF8" w:rsidP="00D71BF8">
      <w:pPr>
        <w:numPr>
          <w:ilvl w:val="0"/>
          <w:numId w:val="46"/>
        </w:numPr>
        <w:spacing w:before="100" w:beforeAutospacing="1" w:after="100" w:afterAutospacing="1"/>
      </w:pPr>
      <w:r w:rsidRPr="00DC677F">
        <w:t>check in /</w:t>
      </w:r>
      <w:proofErr w:type="spellStart"/>
      <w:r w:rsidRPr="00DC677F">
        <w:t>etc</w:t>
      </w:r>
      <w:proofErr w:type="spellEnd"/>
      <w:r w:rsidRPr="00DC677F">
        <w:t>/</w:t>
      </w:r>
      <w:proofErr w:type="spellStart"/>
      <w:r w:rsidRPr="00DC677F">
        <w:t>yum.conf</w:t>
      </w:r>
      <w:proofErr w:type="spellEnd"/>
      <w:r w:rsidRPr="00DC677F">
        <w:t xml:space="preserve"> if you have the </w:t>
      </w:r>
      <w:proofErr w:type="spellStart"/>
      <w:r w:rsidRPr="00DC677F">
        <w:t>dvd</w:t>
      </w:r>
      <w:proofErr w:type="spellEnd"/>
      <w:r w:rsidRPr="00DC677F">
        <w:t xml:space="preserve"> as repo:</w:t>
      </w:r>
    </w:p>
    <w:p w14:paraId="21EFB65C" w14:textId="77777777" w:rsidR="00D71BF8" w:rsidRPr="00DC677F" w:rsidRDefault="00D71BF8" w:rsidP="003F7994">
      <w:pPr>
        <w:pStyle w:val="HTMLPreformatted"/>
        <w:ind w:left="720"/>
      </w:pPr>
      <w:r w:rsidRPr="00DC677F">
        <w:t>[</w:t>
      </w:r>
      <w:proofErr w:type="spellStart"/>
      <w:proofErr w:type="gramStart"/>
      <w:r w:rsidRPr="00DC677F">
        <w:t>dvd</w:t>
      </w:r>
      <w:proofErr w:type="spellEnd"/>
      <w:proofErr w:type="gramEnd"/>
      <w:r w:rsidRPr="00DC677F">
        <w:t>]</w:t>
      </w:r>
    </w:p>
    <w:p w14:paraId="21EFB65D" w14:textId="77777777" w:rsidR="00D71BF8" w:rsidRPr="00DC677F" w:rsidRDefault="00D71BF8" w:rsidP="003F7994">
      <w:pPr>
        <w:pStyle w:val="HTMLPreformatted"/>
        <w:ind w:left="720"/>
      </w:pPr>
      <w:proofErr w:type="gramStart"/>
      <w:r w:rsidRPr="00DC677F">
        <w:t>name=</w:t>
      </w:r>
      <w:proofErr w:type="gramEnd"/>
      <w:r w:rsidRPr="00DC677F">
        <w:t>Red Hat DVD (mount image first!)</w:t>
      </w:r>
    </w:p>
    <w:p w14:paraId="21EFB65E" w14:textId="77777777" w:rsidR="00D71BF8" w:rsidRPr="00DC677F" w:rsidRDefault="00D71BF8" w:rsidP="003F7994">
      <w:pPr>
        <w:pStyle w:val="HTMLPreformatted"/>
        <w:ind w:left="720"/>
      </w:pPr>
      <w:proofErr w:type="gramStart"/>
      <w:r w:rsidRPr="00DC677F">
        <w:t>enabled=</w:t>
      </w:r>
      <w:proofErr w:type="gramEnd"/>
      <w:r w:rsidRPr="00DC677F">
        <w:t>0</w:t>
      </w:r>
    </w:p>
    <w:p w14:paraId="21EFB65F" w14:textId="77777777" w:rsidR="00D71BF8" w:rsidRPr="00DC677F" w:rsidRDefault="00D71BF8" w:rsidP="003F7994">
      <w:pPr>
        <w:pStyle w:val="HTMLPreformatted"/>
        <w:ind w:left="720"/>
      </w:pPr>
      <w:proofErr w:type="spellStart"/>
      <w:r w:rsidRPr="00DC677F">
        <w:t>baseurl</w:t>
      </w:r>
      <w:proofErr w:type="spellEnd"/>
      <w:r w:rsidRPr="00DC677F">
        <w:t>=file:///media/RHEL_6.1\ x86_64\ Disc\ 1</w:t>
      </w:r>
    </w:p>
    <w:p w14:paraId="21EFB660" w14:textId="77777777" w:rsidR="00D71BF8" w:rsidRPr="00DC677F" w:rsidRDefault="00D71BF8" w:rsidP="003F7994">
      <w:pPr>
        <w:pStyle w:val="NormalWeb"/>
        <w:ind w:left="720"/>
        <w:rPr>
          <w:rFonts w:ascii="Courier New" w:hAnsi="Courier New" w:cs="Courier New"/>
          <w:sz w:val="20"/>
          <w:szCs w:val="20"/>
        </w:rPr>
      </w:pPr>
      <w:r w:rsidRPr="00DC677F">
        <w:lastRenderedPageBreak/>
        <w:t>Then you can</w:t>
      </w:r>
      <w:r w:rsidR="003F7994" w:rsidRPr="00DC677F">
        <w:br/>
      </w:r>
      <w:r w:rsidRPr="00DC677F">
        <w:rPr>
          <w:rFonts w:ascii="Courier New" w:hAnsi="Courier New" w:cs="Courier New"/>
          <w:sz w:val="20"/>
          <w:szCs w:val="20"/>
        </w:rPr>
        <w:t>yum --</w:t>
      </w:r>
      <w:proofErr w:type="spellStart"/>
      <w:r w:rsidRPr="00DC677F">
        <w:rPr>
          <w:rFonts w:ascii="Courier New" w:hAnsi="Courier New" w:cs="Courier New"/>
          <w:sz w:val="20"/>
          <w:szCs w:val="20"/>
        </w:rPr>
        <w:t>enablerepo</w:t>
      </w:r>
      <w:proofErr w:type="spellEnd"/>
      <w:r w:rsidRPr="00DC677F">
        <w:rPr>
          <w:rFonts w:ascii="Courier New" w:hAnsi="Courier New" w:cs="Courier New"/>
          <w:sz w:val="20"/>
          <w:szCs w:val="20"/>
        </w:rPr>
        <w:t>=</w:t>
      </w:r>
      <w:proofErr w:type="spellStart"/>
      <w:proofErr w:type="gramStart"/>
      <w:r w:rsidRPr="00DC677F">
        <w:rPr>
          <w:rFonts w:ascii="Courier New" w:hAnsi="Courier New" w:cs="Courier New"/>
          <w:sz w:val="20"/>
          <w:szCs w:val="20"/>
        </w:rPr>
        <w:t>dvd</w:t>
      </w:r>
      <w:proofErr w:type="spellEnd"/>
      <w:proofErr w:type="gramEnd"/>
      <w:r w:rsidRPr="00DC677F">
        <w:rPr>
          <w:rFonts w:ascii="Courier New" w:hAnsi="Courier New" w:cs="Courier New"/>
          <w:sz w:val="20"/>
          <w:szCs w:val="20"/>
        </w:rPr>
        <w:t xml:space="preserve"> install </w:t>
      </w:r>
      <w:proofErr w:type="spellStart"/>
      <w:r w:rsidRPr="00DC677F">
        <w:rPr>
          <w:rFonts w:ascii="Courier New" w:hAnsi="Courier New" w:cs="Courier New"/>
          <w:sz w:val="20"/>
          <w:szCs w:val="20"/>
        </w:rPr>
        <w:t>tcl</w:t>
      </w:r>
      <w:proofErr w:type="spellEnd"/>
    </w:p>
    <w:p w14:paraId="21EFB661" w14:textId="77777777" w:rsidR="00D71BF8" w:rsidRPr="00DC677F" w:rsidRDefault="00D71BF8" w:rsidP="003F7994">
      <w:pPr>
        <w:pStyle w:val="NormalWeb"/>
        <w:ind w:left="720"/>
        <w:rPr>
          <w:rFonts w:ascii="Courier New" w:hAnsi="Courier New" w:cs="Courier New"/>
          <w:sz w:val="20"/>
          <w:szCs w:val="20"/>
        </w:rPr>
      </w:pPr>
      <w:r w:rsidRPr="00DC677F">
        <w:t>If necessary, you can override warnings about package signatures with</w:t>
      </w:r>
      <w:r w:rsidR="003F7994" w:rsidRPr="00DC677F">
        <w:br/>
      </w:r>
      <w:r w:rsidRPr="00DC677F">
        <w:rPr>
          <w:rFonts w:ascii="Courier New" w:hAnsi="Courier New" w:cs="Courier New"/>
          <w:sz w:val="20"/>
          <w:szCs w:val="20"/>
        </w:rPr>
        <w:t>yum --</w:t>
      </w:r>
      <w:proofErr w:type="spellStart"/>
      <w:r w:rsidRPr="00DC677F">
        <w:rPr>
          <w:rFonts w:ascii="Courier New" w:hAnsi="Courier New" w:cs="Courier New"/>
          <w:sz w:val="20"/>
          <w:szCs w:val="20"/>
        </w:rPr>
        <w:t>nogpgcheck</w:t>
      </w:r>
      <w:proofErr w:type="spellEnd"/>
      <w:r w:rsidRPr="00DC677F">
        <w:rPr>
          <w:rFonts w:ascii="Courier New" w:hAnsi="Courier New" w:cs="Courier New"/>
          <w:sz w:val="20"/>
          <w:szCs w:val="20"/>
        </w:rPr>
        <w:t xml:space="preserve"> --</w:t>
      </w:r>
      <w:proofErr w:type="spellStart"/>
      <w:r w:rsidRPr="00DC677F">
        <w:rPr>
          <w:rFonts w:ascii="Courier New" w:hAnsi="Courier New" w:cs="Courier New"/>
          <w:sz w:val="20"/>
          <w:szCs w:val="20"/>
        </w:rPr>
        <w:t>enablerepo</w:t>
      </w:r>
      <w:proofErr w:type="spellEnd"/>
      <w:r w:rsidRPr="00DC677F">
        <w:rPr>
          <w:rFonts w:ascii="Courier New" w:hAnsi="Courier New" w:cs="Courier New"/>
          <w:sz w:val="20"/>
          <w:szCs w:val="20"/>
        </w:rPr>
        <w:t>=</w:t>
      </w:r>
      <w:proofErr w:type="spellStart"/>
      <w:proofErr w:type="gramStart"/>
      <w:r w:rsidRPr="00DC677F">
        <w:rPr>
          <w:rFonts w:ascii="Courier New" w:hAnsi="Courier New" w:cs="Courier New"/>
          <w:sz w:val="20"/>
          <w:szCs w:val="20"/>
        </w:rPr>
        <w:t>dvd</w:t>
      </w:r>
      <w:proofErr w:type="spellEnd"/>
      <w:proofErr w:type="gramEnd"/>
      <w:r w:rsidRPr="00DC677F">
        <w:rPr>
          <w:rFonts w:ascii="Courier New" w:hAnsi="Courier New" w:cs="Courier New"/>
          <w:sz w:val="20"/>
          <w:szCs w:val="20"/>
        </w:rPr>
        <w:t xml:space="preserve"> install </w:t>
      </w:r>
      <w:proofErr w:type="spellStart"/>
      <w:r w:rsidRPr="00DC677F">
        <w:rPr>
          <w:rFonts w:ascii="Courier New" w:hAnsi="Courier New" w:cs="Courier New"/>
          <w:sz w:val="20"/>
          <w:szCs w:val="20"/>
        </w:rPr>
        <w:t>tcl</w:t>
      </w:r>
      <w:proofErr w:type="spellEnd"/>
    </w:p>
    <w:p w14:paraId="21EFB662" w14:textId="77777777" w:rsidR="00D71BF8" w:rsidRPr="00DC677F" w:rsidRDefault="00D71BF8" w:rsidP="00D71BF8">
      <w:pPr>
        <w:numPr>
          <w:ilvl w:val="0"/>
          <w:numId w:val="46"/>
        </w:numPr>
        <w:spacing w:before="100" w:beforeAutospacing="1" w:after="100" w:afterAutospacing="1"/>
      </w:pPr>
      <w:r w:rsidRPr="00DC677F">
        <w:t xml:space="preserve">If your package is not on the DVD, try </w:t>
      </w:r>
      <w:hyperlink r:id="rId62" w:history="1">
        <w:proofErr w:type="spellStart"/>
        <w:r w:rsidRPr="00DC677F">
          <w:rPr>
            <w:rStyle w:val="Hyperlink"/>
          </w:rPr>
          <w:t>rpmfind</w:t>
        </w:r>
        <w:proofErr w:type="spellEnd"/>
      </w:hyperlink>
    </w:p>
    <w:p w14:paraId="21EFB663" w14:textId="77777777" w:rsidR="00D71BF8" w:rsidRPr="00DC677F" w:rsidRDefault="00D71BF8" w:rsidP="003F7994">
      <w:pPr>
        <w:numPr>
          <w:ilvl w:val="0"/>
          <w:numId w:val="46"/>
        </w:numPr>
        <w:spacing w:before="100" w:beforeAutospacing="1" w:after="100" w:afterAutospacing="1"/>
        <w:rPr>
          <w:rFonts w:ascii="Courier New" w:hAnsi="Courier New" w:cs="Courier New"/>
          <w:szCs w:val="20"/>
        </w:rPr>
      </w:pPr>
      <w:r w:rsidRPr="00DC677F">
        <w:t>Install with yum</w:t>
      </w:r>
      <w:r w:rsidR="003F7994" w:rsidRPr="00DC677F">
        <w:br/>
      </w:r>
      <w:proofErr w:type="spellStart"/>
      <w:r w:rsidRPr="00DC677F">
        <w:rPr>
          <w:rFonts w:ascii="Courier New" w:hAnsi="Courier New" w:cs="Courier New"/>
          <w:szCs w:val="20"/>
        </w:rPr>
        <w:t>yum</w:t>
      </w:r>
      <w:proofErr w:type="spellEnd"/>
      <w:r w:rsidRPr="00DC677F">
        <w:rPr>
          <w:rFonts w:ascii="Courier New" w:hAnsi="Courier New" w:cs="Courier New"/>
          <w:szCs w:val="20"/>
        </w:rPr>
        <w:t xml:space="preserve"> install &lt;URL&gt;</w:t>
      </w:r>
    </w:p>
    <w:p w14:paraId="21EFB664" w14:textId="77777777" w:rsidR="004E6E02" w:rsidRPr="00DC677F" w:rsidRDefault="004E6E02" w:rsidP="004E6E02">
      <w:pPr>
        <w:pStyle w:val="Heading2"/>
      </w:pPr>
      <w:bookmarkStart w:id="161" w:name="_Toc373159913"/>
      <w:r w:rsidRPr="00DC677F">
        <w:t>Usage</w:t>
      </w:r>
      <w:bookmarkEnd w:id="161"/>
    </w:p>
    <w:p w14:paraId="21EFB665" w14:textId="77777777" w:rsidR="009B44CB" w:rsidRPr="00DC677F" w:rsidRDefault="009B44CB" w:rsidP="000267D2">
      <w:r w:rsidRPr="00DC677F">
        <w:t xml:space="preserve">The primary means to identify which version to install is to use the default implied by the build number passed as first parameter on the command line: the script will try to fetch the corresponding ZIP file from </w:t>
      </w:r>
      <w:hyperlink r:id="rId63" w:history="1">
        <w:r w:rsidR="00261D58" w:rsidRPr="00DC677F">
          <w:rPr>
            <w:rStyle w:val="Hyperlink"/>
          </w:rPr>
          <w:t>ftp.vasco.com</w:t>
        </w:r>
      </w:hyperlink>
      <w:r w:rsidR="00261D58" w:rsidRPr="00DC677F">
        <w:t>:</w:t>
      </w:r>
    </w:p>
    <w:p w14:paraId="21EFB666" w14:textId="28FF4748" w:rsidR="00261D58" w:rsidRPr="00DC677F" w:rsidRDefault="00261D58" w:rsidP="000267D2">
      <w:pPr>
        <w:rPr>
          <w:rStyle w:val="example-code-inline"/>
        </w:rPr>
      </w:pPr>
      <w:proofErr w:type="gramStart"/>
      <w:r w:rsidRPr="00DC677F">
        <w:rPr>
          <w:rStyle w:val="example-code-inline"/>
        </w:rPr>
        <w:t>python</w:t>
      </w:r>
      <w:proofErr w:type="gramEnd"/>
      <w:r w:rsidRPr="00DC677F">
        <w:rPr>
          <w:rStyle w:val="example-code-inline"/>
        </w:rPr>
        <w:t xml:space="preserve"> suite/ias/installation/suite.py 3.5.0.13 RHEL61_eDB_RADIUS-NPS Auto --</w:t>
      </w:r>
      <w:proofErr w:type="spellStart"/>
      <w:r w:rsidR="00E91A61">
        <w:rPr>
          <w:rStyle w:val="example-code-inline"/>
        </w:rPr>
        <w:t>virt</w:t>
      </w:r>
      <w:r w:rsidRPr="00DC677F">
        <w:rPr>
          <w:rStyle w:val="example-code-inline"/>
        </w:rPr>
        <w:t>.user</w:t>
      </w:r>
      <w:proofErr w:type="spellEnd"/>
      <w:r w:rsidRPr="00DC677F">
        <w:rPr>
          <w:rStyle w:val="example-code-inline"/>
        </w:rPr>
        <w:t>=</w:t>
      </w:r>
      <w:proofErr w:type="spellStart"/>
      <w:r w:rsidRPr="00DC677F">
        <w:rPr>
          <w:rStyle w:val="example-code-inline"/>
        </w:rPr>
        <w:t>abc</w:t>
      </w:r>
      <w:proofErr w:type="spellEnd"/>
      <w:r w:rsidRPr="00DC677F">
        <w:rPr>
          <w:rStyle w:val="example-code-inline"/>
        </w:rPr>
        <w:t xml:space="preserve"> --</w:t>
      </w:r>
      <w:proofErr w:type="spellStart"/>
      <w:r w:rsidR="00E91A61">
        <w:rPr>
          <w:rStyle w:val="example-code-inline"/>
        </w:rPr>
        <w:t>virt</w:t>
      </w:r>
      <w:r w:rsidRPr="00DC677F">
        <w:rPr>
          <w:rStyle w:val="example-code-inline"/>
        </w:rPr>
        <w:t>.user</w:t>
      </w:r>
      <w:proofErr w:type="spellEnd"/>
      <w:r w:rsidRPr="00DC677F">
        <w:rPr>
          <w:rStyle w:val="example-code-inline"/>
        </w:rPr>
        <w:t>=</w:t>
      </w:r>
      <w:proofErr w:type="spellStart"/>
      <w:r w:rsidRPr="00DC677F">
        <w:rPr>
          <w:rStyle w:val="example-code-inline"/>
        </w:rPr>
        <w:t>def</w:t>
      </w:r>
      <w:proofErr w:type="spellEnd"/>
      <w:r w:rsidRPr="00DC677F">
        <w:rPr>
          <w:rStyle w:val="example-code-inline"/>
        </w:rPr>
        <w:t xml:space="preserve"> --</w:t>
      </w:r>
      <w:proofErr w:type="spellStart"/>
      <w:r w:rsidRPr="00DC677F">
        <w:rPr>
          <w:rStyle w:val="example-code-inline"/>
        </w:rPr>
        <w:t>traces.user</w:t>
      </w:r>
      <w:proofErr w:type="spellEnd"/>
      <w:r w:rsidRPr="00DC677F">
        <w:rPr>
          <w:rStyle w:val="example-code-inline"/>
        </w:rPr>
        <w:t>=</w:t>
      </w:r>
      <w:proofErr w:type="spellStart"/>
      <w:r w:rsidRPr="00DC677F">
        <w:rPr>
          <w:rStyle w:val="example-code-inline"/>
        </w:rPr>
        <w:t>ghi</w:t>
      </w:r>
      <w:proofErr w:type="spellEnd"/>
      <w:r w:rsidRPr="00DC677F">
        <w:rPr>
          <w:rStyle w:val="example-code-inline"/>
        </w:rPr>
        <w:t xml:space="preserve"> --</w:t>
      </w:r>
      <w:proofErr w:type="spellStart"/>
      <w:r w:rsidRPr="00DC677F">
        <w:rPr>
          <w:rStyle w:val="example-code-inline"/>
        </w:rPr>
        <w:t>traces.password</w:t>
      </w:r>
      <w:proofErr w:type="spellEnd"/>
      <w:r w:rsidRPr="00DC677F">
        <w:rPr>
          <w:rStyle w:val="example-code-inline"/>
        </w:rPr>
        <w:t>=</w:t>
      </w:r>
      <w:proofErr w:type="spellStart"/>
      <w:r w:rsidRPr="00DC677F">
        <w:rPr>
          <w:rStyle w:val="example-code-inline"/>
        </w:rPr>
        <w:t>jkl</w:t>
      </w:r>
      <w:proofErr w:type="spellEnd"/>
      <w:r w:rsidRPr="00DC677F">
        <w:rPr>
          <w:rStyle w:val="example-code-inline"/>
        </w:rPr>
        <w:t xml:space="preserve"> --</w:t>
      </w:r>
      <w:proofErr w:type="spellStart"/>
      <w:r w:rsidRPr="00DC677F">
        <w:rPr>
          <w:rStyle w:val="example-code-inline"/>
        </w:rPr>
        <w:t>install.ftp.user</w:t>
      </w:r>
      <w:proofErr w:type="spellEnd"/>
      <w:r w:rsidRPr="00DC677F">
        <w:rPr>
          <w:rStyle w:val="example-code-inline"/>
        </w:rPr>
        <w:t>=Brisbane --</w:t>
      </w:r>
      <w:proofErr w:type="spellStart"/>
      <w:r w:rsidRPr="00DC677F">
        <w:rPr>
          <w:rStyle w:val="example-code-inline"/>
        </w:rPr>
        <w:t>install.ftp.password</w:t>
      </w:r>
      <w:proofErr w:type="spellEnd"/>
      <w:r w:rsidRPr="00DC677F">
        <w:rPr>
          <w:rStyle w:val="example-code-inline"/>
        </w:rPr>
        <w:t>=</w:t>
      </w:r>
      <w:proofErr w:type="spellStart"/>
      <w:r w:rsidRPr="00DC677F">
        <w:rPr>
          <w:rStyle w:val="example-code-inline"/>
        </w:rPr>
        <w:t>mno</w:t>
      </w:r>
      <w:proofErr w:type="spellEnd"/>
    </w:p>
    <w:p w14:paraId="21EFB667" w14:textId="77777777" w:rsidR="00261D58" w:rsidRPr="00DC677F" w:rsidRDefault="00261D58" w:rsidP="00261D58">
      <w:r w:rsidRPr="00DC677F">
        <w:t>(The above command line is all on one line, with the double-dashes stuck to the words following them without a space in between).</w:t>
      </w:r>
    </w:p>
    <w:p w14:paraId="21EFB668" w14:textId="77777777" w:rsidR="000267D2" w:rsidRPr="00DC677F" w:rsidRDefault="000267D2" w:rsidP="000267D2">
      <w:r w:rsidRPr="00DC677F">
        <w:t xml:space="preserve">The version to install can be </w:t>
      </w:r>
      <w:r w:rsidR="009B44CB" w:rsidRPr="00DC677F">
        <w:t xml:space="preserve">also </w:t>
      </w:r>
      <w:r w:rsidRPr="00DC677F">
        <w:t xml:space="preserve">passed on the command-line using the parameter </w:t>
      </w:r>
      <w:proofErr w:type="spellStart"/>
      <w:r w:rsidRPr="00DC677F">
        <w:t>install.media</w:t>
      </w:r>
      <w:proofErr w:type="spellEnd"/>
      <w:r w:rsidR="009B44CB" w:rsidRPr="00DC677F">
        <w:t xml:space="preserve"> to avoid looking for the build on the FTP server</w:t>
      </w:r>
      <w:r w:rsidR="008743E8">
        <w:t xml:space="preserve">. </w:t>
      </w:r>
      <w:r w:rsidRPr="00DC677F">
        <w:t xml:space="preserve">Its meaning is OS dependent: for installations on W2K8 it should be the path to the root directory of the installation DVD (i.e. a directory containing autorun.exe </w:t>
      </w:r>
      <w:proofErr w:type="spellStart"/>
      <w:r w:rsidRPr="00DC677F">
        <w:t>etc</w:t>
      </w:r>
      <w:proofErr w:type="spellEnd"/>
      <w:r w:rsidRPr="00DC677F">
        <w:t>) and for installations on RHEL61</w:t>
      </w:r>
      <w:r w:rsidR="005160FF" w:rsidRPr="00DC677F">
        <w:t xml:space="preserve"> either a directory containing the root directory of the installation DVD (i.e. a directory containing an install.sh shell script) or the path to the DVD’s ISO file.</w:t>
      </w:r>
    </w:p>
    <w:p w14:paraId="21EFB669" w14:textId="77777777" w:rsidR="005E0C2C" w:rsidRPr="00DC677F" w:rsidRDefault="005E0C2C" w:rsidP="005E0C2C">
      <w:pPr>
        <w:pStyle w:val="Heading2"/>
      </w:pPr>
      <w:bookmarkStart w:id="162" w:name="_Toc373159914"/>
      <w:r w:rsidRPr="00DC677F">
        <w:t>Implementation details</w:t>
      </w:r>
      <w:bookmarkEnd w:id="162"/>
    </w:p>
    <w:p w14:paraId="21EFB66A" w14:textId="77777777" w:rsidR="005E0C2C" w:rsidRPr="00DC677F" w:rsidRDefault="005E0C2C" w:rsidP="005E0C2C">
      <w:r w:rsidRPr="00DC677F">
        <w:t xml:space="preserve">The central data structure is the list of environment objects defined in </w:t>
      </w:r>
      <w:proofErr w:type="spellStart"/>
      <w:r w:rsidRPr="00DC677F">
        <w:t>framework.ias.environments</w:t>
      </w:r>
      <w:proofErr w:type="spellEnd"/>
      <w:r w:rsidR="008743E8">
        <w:t xml:space="preserve">. </w:t>
      </w:r>
      <w:r w:rsidRPr="00DC677F">
        <w:t>Each element of this list (an object of type Environment) represents an environment on which to run test cases:</w:t>
      </w:r>
    </w:p>
    <w:p w14:paraId="21EFB66B" w14:textId="77777777" w:rsidR="005E0C2C" w:rsidRPr="00DC677F" w:rsidRDefault="005E0C2C" w:rsidP="005E0C2C">
      <w:pPr>
        <w:pStyle w:val="ListParagraph"/>
        <w:numPr>
          <w:ilvl w:val="0"/>
          <w:numId w:val="48"/>
        </w:numPr>
      </w:pPr>
      <w:r w:rsidRPr="00DC677F">
        <w:t>Its name in the test management system.</w:t>
      </w:r>
    </w:p>
    <w:p w14:paraId="21EFB66C" w14:textId="77777777" w:rsidR="005E0C2C" w:rsidRPr="00DC677F" w:rsidRDefault="005E0C2C" w:rsidP="005E0C2C">
      <w:pPr>
        <w:pStyle w:val="ListParagraph"/>
        <w:numPr>
          <w:ilvl w:val="0"/>
          <w:numId w:val="48"/>
        </w:numPr>
      </w:pPr>
      <w:r w:rsidRPr="00DC677F">
        <w:t>The name of the virtual environment to deploy to run these tests.</w:t>
      </w:r>
    </w:p>
    <w:p w14:paraId="21EFB66D" w14:textId="77777777" w:rsidR="005E0C2C" w:rsidRPr="00DC677F" w:rsidRDefault="005E0C2C" w:rsidP="005E0C2C">
      <w:pPr>
        <w:pStyle w:val="ListParagraph"/>
        <w:numPr>
          <w:ilvl w:val="0"/>
          <w:numId w:val="48"/>
        </w:numPr>
      </w:pPr>
      <w:r w:rsidRPr="00DC677F">
        <w:t>A list of machine objects, each representing a host.</w:t>
      </w:r>
    </w:p>
    <w:p w14:paraId="21EFB66E" w14:textId="77777777" w:rsidR="005E0C2C" w:rsidRPr="00DC677F" w:rsidRDefault="005E0C2C" w:rsidP="005E0C2C">
      <w:r w:rsidRPr="00DC677F">
        <w:t>There are functions to query this list (</w:t>
      </w:r>
      <w:proofErr w:type="spellStart"/>
      <w:r w:rsidRPr="00DC677F">
        <w:t>get_environment_by_LM_name</w:t>
      </w:r>
      <w:proofErr w:type="spellEnd"/>
      <w:r w:rsidRPr="00DC677F">
        <w:t xml:space="preserve"> and </w:t>
      </w:r>
      <w:proofErr w:type="spellStart"/>
      <w:r w:rsidRPr="00DC677F">
        <w:t>get_environment_by_TMS_name</w:t>
      </w:r>
      <w:proofErr w:type="spellEnd"/>
      <w:r w:rsidRPr="00DC677F">
        <w:t>) and to act on these environments (deploy and install).</w:t>
      </w:r>
    </w:p>
    <w:p w14:paraId="21EFB66F" w14:textId="77777777" w:rsidR="005E0C2C" w:rsidRPr="00DC677F" w:rsidRDefault="00AB4577" w:rsidP="005E0C2C">
      <w:r w:rsidRPr="00DC677F">
        <w:t>The machine objects can have functions attached to them to run certain checks and to attempt to fix encountered problems</w:t>
      </w:r>
      <w:r w:rsidR="008743E8">
        <w:t xml:space="preserve">. </w:t>
      </w:r>
      <w:r w:rsidRPr="00DC677F">
        <w:t>Since these functions might need additional information about the environment they are testing</w:t>
      </w:r>
      <w:r w:rsidR="00826E63" w:rsidRPr="00DC677F">
        <w:t xml:space="preserve"> and its configuration, both the environment object and the machine object accept a configuration object (see </w:t>
      </w:r>
      <w:proofErr w:type="spellStart"/>
      <w:r w:rsidR="00826E63" w:rsidRPr="00DC677F">
        <w:t>framework.core.config.SDTFConfig</w:t>
      </w:r>
      <w:proofErr w:type="spellEnd"/>
      <w:r w:rsidR="00826E63" w:rsidRPr="00DC677F">
        <w:t xml:space="preserve">) with the </w:t>
      </w:r>
      <w:proofErr w:type="spellStart"/>
      <w:r w:rsidR="00826E63" w:rsidRPr="00DC677F">
        <w:t>set_config</w:t>
      </w:r>
      <w:proofErr w:type="spellEnd"/>
      <w:r w:rsidR="00826E63" w:rsidRPr="00DC677F">
        <w:t xml:space="preserve"> method</w:t>
      </w:r>
      <w:r w:rsidR="008743E8">
        <w:t xml:space="preserve">. </w:t>
      </w:r>
      <w:r w:rsidR="00826E63" w:rsidRPr="00DC677F">
        <w:t xml:space="preserve">This allows </w:t>
      </w:r>
      <w:proofErr w:type="gramStart"/>
      <w:r w:rsidR="00826E63" w:rsidRPr="00DC677F">
        <w:t>to build</w:t>
      </w:r>
      <w:proofErr w:type="gramEnd"/>
      <w:r w:rsidR="00826E63" w:rsidRPr="00DC677F">
        <w:t xml:space="preserve"> the list of environments without needing to parse the command line (where the configuration information comes from)</w:t>
      </w:r>
      <w:r w:rsidR="008743E8">
        <w:t xml:space="preserve">. </w:t>
      </w:r>
      <w:r w:rsidR="00433B9A" w:rsidRPr="00DC677F">
        <w:t>Since the environment is a container for the machines, all its functions forward their parameters to all machines it contains.</w:t>
      </w:r>
    </w:p>
    <w:p w14:paraId="21EFB670" w14:textId="77777777" w:rsidR="00C27AD3" w:rsidRPr="00DC677F" w:rsidRDefault="00C27AD3" w:rsidP="005E0C2C">
      <w:r w:rsidRPr="00DC677F">
        <w:lastRenderedPageBreak/>
        <w:t xml:space="preserve">Named sets of checks or fixes (e.g. all machines running STAF will share STAF-related checks) can be created by </w:t>
      </w:r>
      <w:proofErr w:type="spellStart"/>
      <w:r w:rsidRPr="00DC677F">
        <w:t>subclassing</w:t>
      </w:r>
      <w:proofErr w:type="spellEnd"/>
      <w:r w:rsidRPr="00DC677F">
        <w:t xml:space="preserve"> Machine (see </w:t>
      </w:r>
      <w:proofErr w:type="spellStart"/>
      <w:r w:rsidRPr="00DC677F">
        <w:t>STAFMachine</w:t>
      </w:r>
      <w:proofErr w:type="spellEnd"/>
      <w:r w:rsidRPr="00DC677F">
        <w:t xml:space="preserve"> or </w:t>
      </w:r>
      <w:proofErr w:type="spellStart"/>
      <w:r w:rsidRPr="00DC677F">
        <w:t>LDAPMachine</w:t>
      </w:r>
      <w:proofErr w:type="spellEnd"/>
      <w:r w:rsidRPr="00DC677F">
        <w:t xml:space="preserve">) or by using a function to add the checks to a Machine instance (see </w:t>
      </w:r>
      <w:proofErr w:type="spellStart"/>
      <w:r w:rsidRPr="00DC677F">
        <w:t>IASMachine</w:t>
      </w:r>
      <w:proofErr w:type="spellEnd"/>
      <w:r w:rsidRPr="00DC677F">
        <w:t>).</w:t>
      </w:r>
    </w:p>
    <w:p w14:paraId="21EFB671" w14:textId="77777777" w:rsidR="001613A5" w:rsidRPr="00DC677F" w:rsidRDefault="001613A5" w:rsidP="005E0C2C">
      <w:r w:rsidRPr="00DC677F">
        <w:t xml:space="preserve">A difficult part of the code is the aspect of copying Environment and Machine objects: Machine objects are mutated to add the </w:t>
      </w:r>
      <w:proofErr w:type="spellStart"/>
      <w:r w:rsidRPr="00DC677F">
        <w:t>externalIP</w:t>
      </w:r>
      <w:proofErr w:type="spellEnd"/>
      <w:r w:rsidRPr="00DC677F">
        <w:t xml:space="preserve"> once they are deployed but this should not be reflected in the environments list: the deploy function makes a copy of the desired Environment object and its Machine objects (in the _</w:t>
      </w:r>
      <w:proofErr w:type="spellStart"/>
      <w:r w:rsidRPr="00DC677F">
        <w:t>normalize_environment_parameter</w:t>
      </w:r>
      <w:proofErr w:type="spellEnd"/>
      <w:r w:rsidRPr="00DC677F">
        <w:t xml:space="preserve"> function)</w:t>
      </w:r>
      <w:r w:rsidR="008743E8">
        <w:t xml:space="preserve">. </w:t>
      </w:r>
      <w:r w:rsidRPr="00DC677F">
        <w:t xml:space="preserve">This requires collaboration of the objects through their </w:t>
      </w:r>
      <w:proofErr w:type="spellStart"/>
      <w:r w:rsidRPr="00DC677F">
        <w:t>shallow_copy</w:t>
      </w:r>
      <w:proofErr w:type="spellEnd"/>
      <w:r w:rsidRPr="00DC677F">
        <w:t xml:space="preserve"> method</w:t>
      </w:r>
      <w:r w:rsidR="008743E8">
        <w:t xml:space="preserve">. </w:t>
      </w:r>
      <w:r w:rsidRPr="00DC677F">
        <w:t xml:space="preserve">When defining sub-classes, care needs to be taken to implement the </w:t>
      </w:r>
      <w:proofErr w:type="spellStart"/>
      <w:r w:rsidRPr="00DC677F">
        <w:t>shallow_copy</w:t>
      </w:r>
      <w:proofErr w:type="spellEnd"/>
      <w:r w:rsidRPr="00DC677F">
        <w:t xml:space="preserve"> method of the sub-class.</w:t>
      </w:r>
    </w:p>
    <w:p w14:paraId="21EFB672" w14:textId="77777777" w:rsidR="0095047A" w:rsidRPr="00DC677F" w:rsidRDefault="0095047A" w:rsidP="003A6CA3">
      <w:pPr>
        <w:pStyle w:val="Heading1NoNumber"/>
      </w:pPr>
      <w:r w:rsidRPr="00DC677F">
        <w:br w:type="page"/>
      </w:r>
      <w:bookmarkStart w:id="163" w:name="_Toc373159915"/>
      <w:r w:rsidRPr="00DC677F">
        <w:lastRenderedPageBreak/>
        <w:t>Appendix [title]</w:t>
      </w:r>
      <w:bookmarkEnd w:id="163"/>
    </w:p>
    <w:p w14:paraId="21EFB673" w14:textId="77777777" w:rsidR="00781D93" w:rsidRPr="0026571F" w:rsidRDefault="00781D93" w:rsidP="007A03F8"/>
    <w:p w14:paraId="21EFB674" w14:textId="77777777" w:rsidR="0095047A" w:rsidRPr="00DC677F" w:rsidRDefault="0095047A" w:rsidP="007A03F8">
      <w:r w:rsidRPr="0026571F">
        <w:t>[</w:t>
      </w:r>
      <w:proofErr w:type="gramStart"/>
      <w:r w:rsidRPr="0026571F">
        <w:t>content</w:t>
      </w:r>
      <w:proofErr w:type="gramEnd"/>
      <w:r w:rsidRPr="0026571F">
        <w:t>]</w:t>
      </w:r>
    </w:p>
    <w:p w14:paraId="21EFB675" w14:textId="77777777" w:rsidR="009F2879" w:rsidRPr="0026571F" w:rsidRDefault="009F2879" w:rsidP="009F2879">
      <w:pPr>
        <w:pStyle w:val="Code"/>
        <w:rPr>
          <w:lang w:val="en-US"/>
        </w:rPr>
      </w:pPr>
      <w:r w:rsidRPr="0026571F">
        <w:rPr>
          <w:lang w:val="en-US"/>
        </w:rPr>
        <w:t>Source code</w:t>
      </w:r>
    </w:p>
    <w:p w14:paraId="21EFB676" w14:textId="77777777" w:rsidR="00E43682" w:rsidRPr="00DC677F" w:rsidRDefault="00E43682" w:rsidP="00E43682"/>
    <w:p w14:paraId="21EFB677" w14:textId="77777777" w:rsidR="00C672E5" w:rsidRPr="0026571F" w:rsidRDefault="00C672E5" w:rsidP="00C672E5">
      <w:pPr>
        <w:rPr>
          <w:szCs w:val="20"/>
        </w:rPr>
      </w:pPr>
    </w:p>
    <w:p w14:paraId="21EFB678" w14:textId="77777777" w:rsidR="00C672E5" w:rsidRPr="0026571F" w:rsidRDefault="00C672E5" w:rsidP="00971488"/>
    <w:p w14:paraId="21EFB679" w14:textId="77777777" w:rsidR="00C35F6A" w:rsidRPr="00DC677F" w:rsidRDefault="00C35F6A" w:rsidP="00C35F6A">
      <w:pPr>
        <w:pStyle w:val="Heading1"/>
      </w:pPr>
      <w:bookmarkStart w:id="164" w:name="_Toc373159916"/>
      <w:r w:rsidRPr="00DC677F">
        <w:lastRenderedPageBreak/>
        <w:t>Appendix: Test Automation Landscape</w:t>
      </w:r>
      <w:bookmarkEnd w:id="164"/>
      <w:r w:rsidRPr="00DC677F">
        <w:t xml:space="preserve"> </w:t>
      </w:r>
      <w:bookmarkStart w:id="165" w:name="_Toc338858986"/>
    </w:p>
    <w:p w14:paraId="21EFB67A" w14:textId="77777777" w:rsidR="00C35F6A" w:rsidRPr="00DC677F" w:rsidRDefault="00C35F6A" w:rsidP="00C35F6A"/>
    <w:p w14:paraId="21EFB67B" w14:textId="77777777" w:rsidR="00C35F6A" w:rsidRPr="00DC677F" w:rsidRDefault="00C35F6A" w:rsidP="00C35F6A">
      <w:pPr>
        <w:pStyle w:val="Heading2"/>
      </w:pPr>
      <w:bookmarkStart w:id="166" w:name="_Toc373159917"/>
      <w:r w:rsidRPr="00DC677F">
        <w:t xml:space="preserve">VATF framework from </w:t>
      </w:r>
      <w:proofErr w:type="spellStart"/>
      <w:r w:rsidRPr="00DC677F">
        <w:t>Mechelen</w:t>
      </w:r>
      <w:bookmarkEnd w:id="165"/>
      <w:bookmarkEnd w:id="166"/>
      <w:proofErr w:type="spellEnd"/>
    </w:p>
    <w:p w14:paraId="21EFB67C" w14:textId="77777777" w:rsidR="00C35F6A" w:rsidRPr="00DC677F" w:rsidRDefault="00C35F6A" w:rsidP="00C35F6A"/>
    <w:p w14:paraId="21EFB67D" w14:textId="77777777" w:rsidR="00C35F6A" w:rsidRPr="0026571F" w:rsidRDefault="00C35F6A" w:rsidP="00C35F6A">
      <w:pPr>
        <w:pStyle w:val="Heading3"/>
        <w:rPr>
          <w:lang w:val="en-US"/>
        </w:rPr>
      </w:pPr>
      <w:bookmarkStart w:id="167" w:name="_Toc338858987"/>
      <w:bookmarkStart w:id="168" w:name="_Toc373159918"/>
      <w:r w:rsidRPr="0026571F">
        <w:rPr>
          <w:lang w:val="en-US"/>
        </w:rPr>
        <w:t>High level overview</w:t>
      </w:r>
      <w:bookmarkEnd w:id="167"/>
      <w:bookmarkEnd w:id="168"/>
    </w:p>
    <w:p w14:paraId="21EFB67E" w14:textId="77777777" w:rsidR="00C35F6A" w:rsidRPr="00DC677F" w:rsidRDefault="00C35F6A" w:rsidP="00C35F6A">
      <w:r w:rsidRPr="00DC677F">
        <w:t xml:space="preserve">VATF is the automation framework developed in </w:t>
      </w:r>
      <w:proofErr w:type="spellStart"/>
      <w:r w:rsidRPr="00DC677F">
        <w:t>Mechelen</w:t>
      </w:r>
      <w:proofErr w:type="spellEnd"/>
      <w:r w:rsidRPr="00DC677F">
        <w:t>.</w:t>
      </w:r>
      <w:r w:rsidRPr="00DC677F">
        <w:br/>
        <w:t xml:space="preserve">Core technologies used are Ruby, Cucumber and Selenium </w:t>
      </w:r>
      <w:proofErr w:type="spellStart"/>
      <w:r w:rsidRPr="00DC677F">
        <w:t>webdriver</w:t>
      </w:r>
      <w:proofErr w:type="spellEnd"/>
      <w:r w:rsidRPr="00DC677F">
        <w:t>.</w:t>
      </w:r>
      <w:r w:rsidRPr="00120BD2">
        <w:rPr>
          <w:noProof/>
        </w:rPr>
        <w:drawing>
          <wp:inline distT="0" distB="0" distL="0" distR="0" wp14:anchorId="21EFB773" wp14:editId="21EFB774">
            <wp:extent cx="4572000" cy="3433445"/>
            <wp:effectExtent l="0" t="0" r="0"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572000" cy="3433445"/>
                    </a:xfrm>
                    <a:prstGeom prst="rect">
                      <a:avLst/>
                    </a:prstGeom>
                    <a:noFill/>
                    <a:ln>
                      <a:noFill/>
                    </a:ln>
                  </pic:spPr>
                </pic:pic>
              </a:graphicData>
            </a:graphic>
          </wp:inline>
        </w:drawing>
      </w:r>
    </w:p>
    <w:p w14:paraId="21EFB67F" w14:textId="77777777" w:rsidR="00C35F6A" w:rsidRPr="00DC677F" w:rsidRDefault="00C35F6A" w:rsidP="00C35F6A">
      <w:pPr>
        <w:pStyle w:val="ListParagraph"/>
        <w:numPr>
          <w:ilvl w:val="0"/>
          <w:numId w:val="4"/>
        </w:numPr>
      </w:pPr>
      <w:r w:rsidRPr="00DC677F">
        <w:t xml:space="preserve">Picker : retrieves information on which tests to execute on which platform from </w:t>
      </w:r>
      <w:proofErr w:type="spellStart"/>
      <w:r w:rsidRPr="00DC677F">
        <w:t>TestLink</w:t>
      </w:r>
      <w:proofErr w:type="spellEnd"/>
    </w:p>
    <w:p w14:paraId="21EFB680" w14:textId="77777777" w:rsidR="00C35F6A" w:rsidRPr="00DC677F" w:rsidRDefault="00C35F6A" w:rsidP="00C35F6A">
      <w:pPr>
        <w:pStyle w:val="ListParagraph"/>
        <w:numPr>
          <w:ilvl w:val="0"/>
          <w:numId w:val="4"/>
        </w:numPr>
      </w:pPr>
      <w:r w:rsidRPr="00DC677F">
        <w:t xml:space="preserve">Runner: runs the test cases retrieved by picker (by virtue of </w:t>
      </w:r>
      <w:proofErr w:type="spellStart"/>
      <w:r w:rsidRPr="00DC677F">
        <w:t>Cuke</w:t>
      </w:r>
      <w:proofErr w:type="spellEnd"/>
      <w:r w:rsidRPr="00DC677F">
        <w:t>) and places their result in a specified folder.</w:t>
      </w:r>
    </w:p>
    <w:p w14:paraId="21EFB681" w14:textId="77777777" w:rsidR="00C35F6A" w:rsidRPr="00DC677F" w:rsidRDefault="00C35F6A" w:rsidP="00C35F6A">
      <w:pPr>
        <w:pStyle w:val="ListParagraph"/>
        <w:numPr>
          <w:ilvl w:val="0"/>
          <w:numId w:val="4"/>
        </w:numPr>
      </w:pPr>
      <w:proofErr w:type="spellStart"/>
      <w:r w:rsidRPr="00DC677F">
        <w:t>Cuke</w:t>
      </w:r>
      <w:proofErr w:type="spellEnd"/>
      <w:r w:rsidRPr="00DC677F">
        <w:t>:  runs Cucumber test cases within a configured VATF environment</w:t>
      </w:r>
    </w:p>
    <w:p w14:paraId="21EFB682" w14:textId="77777777" w:rsidR="00C35F6A" w:rsidRPr="00DC677F" w:rsidRDefault="00C35F6A" w:rsidP="00C35F6A">
      <w:pPr>
        <w:pStyle w:val="ListParagraph"/>
        <w:numPr>
          <w:ilvl w:val="0"/>
          <w:numId w:val="4"/>
        </w:numPr>
      </w:pPr>
      <w:r w:rsidRPr="00DC677F">
        <w:t xml:space="preserve">Canner : imports the results from obtained from Runner into </w:t>
      </w:r>
      <w:proofErr w:type="spellStart"/>
      <w:r w:rsidRPr="00DC677F">
        <w:t>TestLink</w:t>
      </w:r>
      <w:proofErr w:type="spellEnd"/>
      <w:r w:rsidRPr="00DC677F">
        <w:t xml:space="preserve"> (HTML output file, possible screenshots, detailed VATF log file)</w:t>
      </w:r>
    </w:p>
    <w:p w14:paraId="21EFB683" w14:textId="77777777" w:rsidR="00C35F6A" w:rsidRPr="00DC677F" w:rsidRDefault="00C35F6A" w:rsidP="00C35F6A">
      <w:r w:rsidRPr="00DC677F">
        <w:t xml:space="preserve">The framework is able to deploy a configuration in </w:t>
      </w:r>
      <w:proofErr w:type="spellStart"/>
      <w:r w:rsidRPr="00DC677F">
        <w:t>LabManager</w:t>
      </w:r>
      <w:proofErr w:type="spellEnd"/>
      <w:r w:rsidRPr="00DC677F">
        <w:t>.</w:t>
      </w:r>
    </w:p>
    <w:p w14:paraId="21EFB684" w14:textId="77777777" w:rsidR="00C35F6A" w:rsidRPr="00DC677F" w:rsidRDefault="00C35F6A" w:rsidP="00C35F6A">
      <w:r w:rsidRPr="00DC677F">
        <w:t xml:space="preserve">With proper configuration, VATF allows for 1:1 mapping of </w:t>
      </w:r>
      <w:proofErr w:type="spellStart"/>
      <w:r w:rsidRPr="00DC677F">
        <w:t>Testlink</w:t>
      </w:r>
      <w:proofErr w:type="spellEnd"/>
      <w:r w:rsidRPr="00DC677F">
        <w:t xml:space="preserve"> test cases to local test features based on </w:t>
      </w:r>
      <w:proofErr w:type="spellStart"/>
      <w:r w:rsidRPr="00DC677F">
        <w:t>TestLink</w:t>
      </w:r>
      <w:proofErr w:type="spellEnd"/>
      <w:r w:rsidRPr="00DC677F">
        <w:t xml:space="preserve"> unique IDs.</w:t>
      </w:r>
    </w:p>
    <w:p w14:paraId="21EFB685" w14:textId="77777777" w:rsidR="00C35F6A" w:rsidRPr="0026571F" w:rsidRDefault="00C35F6A" w:rsidP="00C35F6A">
      <w:pPr>
        <w:pStyle w:val="Heading3"/>
        <w:rPr>
          <w:lang w:val="en-US"/>
        </w:rPr>
      </w:pPr>
      <w:bookmarkStart w:id="169" w:name="_Toc338858988"/>
      <w:bookmarkStart w:id="170" w:name="_Toc373159919"/>
      <w:r w:rsidRPr="0026571F">
        <w:rPr>
          <w:lang w:val="en-US"/>
        </w:rPr>
        <w:t>Available modules</w:t>
      </w:r>
      <w:bookmarkEnd w:id="169"/>
      <w:bookmarkEnd w:id="170"/>
    </w:p>
    <w:p w14:paraId="21EFB686" w14:textId="77777777" w:rsidR="00C35F6A" w:rsidRPr="00DC677F" w:rsidRDefault="00C35F6A" w:rsidP="00C35F6A">
      <w:r w:rsidRPr="00DC677F">
        <w:t>A set of modules have been implemented in Ruby. The following chapters give an overview of each one of these.</w:t>
      </w:r>
    </w:p>
    <w:p w14:paraId="21EFB687" w14:textId="77777777" w:rsidR="00C35F6A" w:rsidRPr="00120BD2" w:rsidRDefault="00C35F6A" w:rsidP="00C35F6A">
      <w:pPr>
        <w:pStyle w:val="Heading4"/>
        <w:rPr>
          <w:rStyle w:val="Heading3Char"/>
          <w:b/>
          <w:sz w:val="20"/>
          <w:szCs w:val="28"/>
          <w:lang w:val="en-US"/>
        </w:rPr>
      </w:pPr>
      <w:bookmarkStart w:id="171" w:name="_Toc338858989"/>
      <w:bookmarkStart w:id="172" w:name="_Toc373159920"/>
      <w:proofErr w:type="spellStart"/>
      <w:r w:rsidRPr="00DC677F">
        <w:rPr>
          <w:rStyle w:val="Heading3Char"/>
          <w:lang w:val="en-US"/>
        </w:rPr>
        <w:lastRenderedPageBreak/>
        <w:t>Labmanager</w:t>
      </w:r>
      <w:bookmarkEnd w:id="171"/>
      <w:bookmarkEnd w:id="172"/>
      <w:proofErr w:type="spellEnd"/>
    </w:p>
    <w:p w14:paraId="21EFB688" w14:textId="77777777" w:rsidR="00C35F6A" w:rsidRPr="00DC677F" w:rsidRDefault="00C35F6A" w:rsidP="00C35F6A">
      <w:proofErr w:type="gramStart"/>
      <w:r w:rsidRPr="00DC677F">
        <w:t xml:space="preserve">Allows controlling </w:t>
      </w:r>
      <w:proofErr w:type="spellStart"/>
      <w:r w:rsidRPr="00DC677F">
        <w:t>Labmanager</w:t>
      </w:r>
      <w:proofErr w:type="spellEnd"/>
      <w:r w:rsidRPr="00DC677F">
        <w:t xml:space="preserve"> via its SOAP interface.</w:t>
      </w:r>
      <w:proofErr w:type="gramEnd"/>
      <w:r w:rsidRPr="00DC677F">
        <w:br/>
        <w:t>Supported operations include listing, deploying, cloning, snapshotting, reverting and getting information from LM configurations and machines.</w:t>
      </w:r>
      <w:r w:rsidRPr="00DC677F">
        <w:br/>
      </w:r>
    </w:p>
    <w:p w14:paraId="21EFB689" w14:textId="77777777" w:rsidR="00C35F6A" w:rsidRPr="00DC677F" w:rsidRDefault="00C35F6A" w:rsidP="00C35F6A">
      <w:pPr>
        <w:pStyle w:val="Heading4"/>
      </w:pPr>
      <w:bookmarkStart w:id="173" w:name="_Toc338858990"/>
      <w:bookmarkStart w:id="174" w:name="_Toc373159921"/>
      <w:r w:rsidRPr="00DC677F">
        <w:t>SNMP</w:t>
      </w:r>
      <w:bookmarkEnd w:id="173"/>
      <w:bookmarkEnd w:id="174"/>
    </w:p>
    <w:p w14:paraId="21EFB68A" w14:textId="77777777" w:rsidR="00C35F6A" w:rsidRPr="00DC677F" w:rsidRDefault="00C35F6A" w:rsidP="00C35F6A">
      <w:pPr>
        <w:rPr>
          <w:rFonts w:cs="Calibri"/>
        </w:rPr>
      </w:pPr>
      <w:r w:rsidRPr="00DC677F">
        <w:rPr>
          <w:rFonts w:cs="Calibri"/>
        </w:rPr>
        <w:t xml:space="preserve">Provides a wrapper around the </w:t>
      </w:r>
      <w:proofErr w:type="spellStart"/>
      <w:r w:rsidRPr="00DC677F">
        <w:rPr>
          <w:rFonts w:cs="Calibri"/>
        </w:rPr>
        <w:t>snmpwalk</w:t>
      </w:r>
      <w:proofErr w:type="spellEnd"/>
      <w:r w:rsidRPr="00DC677F">
        <w:rPr>
          <w:rFonts w:cs="Calibri"/>
        </w:rPr>
        <w:t xml:space="preserve"> command line tool and as allows querying information from SNMP MIBs.</w:t>
      </w:r>
    </w:p>
    <w:p w14:paraId="21EFB68B" w14:textId="77777777" w:rsidR="00C35F6A" w:rsidRPr="00DC677F" w:rsidRDefault="00C35F6A" w:rsidP="00C35F6A">
      <w:pPr>
        <w:pStyle w:val="Heading4"/>
      </w:pPr>
      <w:bookmarkStart w:id="175" w:name="_Toc338858991"/>
      <w:bookmarkStart w:id="176" w:name="_Toc373159922"/>
      <w:r w:rsidRPr="00DC677F">
        <w:t>Radius</w:t>
      </w:r>
      <w:bookmarkEnd w:id="175"/>
      <w:bookmarkEnd w:id="176"/>
    </w:p>
    <w:p w14:paraId="21EFB68C" w14:textId="77777777" w:rsidR="00C35F6A" w:rsidRPr="0026571F" w:rsidRDefault="00C35F6A" w:rsidP="00C35F6A">
      <w:pPr>
        <w:rPr>
          <w:rStyle w:val="Hyperlink"/>
        </w:rPr>
      </w:pPr>
      <w:r w:rsidRPr="0026571F">
        <w:t xml:space="preserve">Provides Radius client authentication functionality and is basically a wrapper around the </w:t>
      </w:r>
      <w:proofErr w:type="spellStart"/>
      <w:r w:rsidRPr="00DC677F">
        <w:t>radtest</w:t>
      </w:r>
      <w:proofErr w:type="spellEnd"/>
      <w:r w:rsidRPr="00DC677F">
        <w:t xml:space="preserve"> command line tool (</w:t>
      </w:r>
      <w:hyperlink r:id="rId65" w:history="1">
        <w:r w:rsidRPr="00DC677F">
          <w:rPr>
            <w:rStyle w:val="Hyperlink"/>
          </w:rPr>
          <w:t>http://freeradius.org/radiusd/man/radtest.html</w:t>
        </w:r>
      </w:hyperlink>
      <w:r w:rsidRPr="00DC677F">
        <w:rPr>
          <w:rStyle w:val="Hyperlink"/>
        </w:rPr>
        <w:t>).</w:t>
      </w:r>
    </w:p>
    <w:p w14:paraId="21EFB68D" w14:textId="77777777" w:rsidR="00C35F6A" w:rsidRPr="00DC677F" w:rsidRDefault="00C35F6A" w:rsidP="00C35F6A">
      <w:pPr>
        <w:rPr>
          <w:rStyle w:val="Hyperlink"/>
        </w:rPr>
      </w:pPr>
      <w:r w:rsidRPr="00DC677F">
        <w:rPr>
          <w:rStyle w:val="Hyperlink"/>
        </w:rPr>
        <w:t xml:space="preserve">This module currently only supports response-only PAP authentication. However, the underlying tool supports </w:t>
      </w:r>
      <w:r w:rsidRPr="00DC677F">
        <w:t>chap/</w:t>
      </w:r>
      <w:proofErr w:type="spellStart"/>
      <w:r w:rsidRPr="00DC677F">
        <w:t>mschap</w:t>
      </w:r>
      <w:proofErr w:type="spellEnd"/>
      <w:r w:rsidRPr="00DC677F">
        <w:t xml:space="preserve"> </w:t>
      </w:r>
      <w:proofErr w:type="spellStart"/>
      <w:r w:rsidRPr="00DC677F">
        <w:t>en</w:t>
      </w:r>
      <w:proofErr w:type="spellEnd"/>
      <w:r w:rsidRPr="00DC677F">
        <w:t xml:space="preserve"> eap-MD5 as well. Adding support for these is straight forward.</w:t>
      </w:r>
    </w:p>
    <w:p w14:paraId="21EFB68E" w14:textId="77777777" w:rsidR="00C35F6A" w:rsidRPr="00DC677F" w:rsidRDefault="00C35F6A" w:rsidP="00C35F6A">
      <w:r w:rsidRPr="00DC677F">
        <w:t>Advantages:</w:t>
      </w:r>
    </w:p>
    <w:p w14:paraId="21EFB68F" w14:textId="77777777" w:rsidR="00C35F6A" w:rsidRPr="00DC677F" w:rsidRDefault="00C35F6A" w:rsidP="00C35F6A">
      <w:pPr>
        <w:pStyle w:val="ListParagraph"/>
        <w:numPr>
          <w:ilvl w:val="0"/>
          <w:numId w:val="5"/>
        </w:numPr>
      </w:pPr>
      <w:r w:rsidRPr="00DC677F">
        <w:t>Being a wrapper around a command line utility, it seems very easy to update</w:t>
      </w:r>
    </w:p>
    <w:p w14:paraId="21EFB690" w14:textId="77777777" w:rsidR="00C35F6A" w:rsidRPr="00DC677F" w:rsidRDefault="00C35F6A" w:rsidP="00C35F6A">
      <w:r w:rsidRPr="00DC677F">
        <w:t>Disadvantages:</w:t>
      </w:r>
    </w:p>
    <w:p w14:paraId="21EFB691" w14:textId="77777777" w:rsidR="00C35F6A" w:rsidRPr="00DC677F" w:rsidRDefault="00C35F6A" w:rsidP="00C35F6A">
      <w:pPr>
        <w:pStyle w:val="ListParagraph"/>
        <w:numPr>
          <w:ilvl w:val="0"/>
          <w:numId w:val="6"/>
        </w:numPr>
      </w:pPr>
      <w:proofErr w:type="spellStart"/>
      <w:proofErr w:type="gramStart"/>
      <w:r w:rsidRPr="00DC677F">
        <w:t>radtest</w:t>
      </w:r>
      <w:proofErr w:type="spellEnd"/>
      <w:proofErr w:type="gramEnd"/>
      <w:r w:rsidRPr="00DC677F">
        <w:t xml:space="preserve"> does not allow differentiating between mschapv1 and mschapv2, so another command line tool might be more useful.</w:t>
      </w:r>
    </w:p>
    <w:p w14:paraId="21EFB692" w14:textId="77777777" w:rsidR="00C35F6A" w:rsidRPr="00DC677F" w:rsidRDefault="00C35F6A" w:rsidP="00C35F6A">
      <w:pPr>
        <w:pStyle w:val="Heading4"/>
      </w:pPr>
      <w:bookmarkStart w:id="177" w:name="_Toc338858992"/>
      <w:bookmarkStart w:id="178" w:name="_Toc373159923"/>
      <w:proofErr w:type="spellStart"/>
      <w:r w:rsidRPr="00DC677F">
        <w:t>GoogleMail</w:t>
      </w:r>
      <w:bookmarkEnd w:id="177"/>
      <w:bookmarkEnd w:id="178"/>
      <w:proofErr w:type="spellEnd"/>
    </w:p>
    <w:p w14:paraId="21EFB693" w14:textId="77777777" w:rsidR="00C35F6A" w:rsidRPr="00DC677F" w:rsidRDefault="00C35F6A" w:rsidP="00C35F6A">
      <w:proofErr w:type="gramStart"/>
      <w:r w:rsidRPr="00DC677F">
        <w:t>Provides the functionality to interact with a Gmail mailbox.</w:t>
      </w:r>
      <w:proofErr w:type="gramEnd"/>
      <w:r w:rsidRPr="00DC677F">
        <w:t xml:space="preserve"> </w:t>
      </w:r>
      <w:r w:rsidRPr="00DC677F">
        <w:br/>
        <w:t>This module is based upon the ‘</w:t>
      </w:r>
      <w:proofErr w:type="spellStart"/>
      <w:r w:rsidRPr="00DC677F">
        <w:t>gmail</w:t>
      </w:r>
      <w:proofErr w:type="spellEnd"/>
      <w:r w:rsidRPr="00DC677F">
        <w:t>’ gem (</w:t>
      </w:r>
      <w:hyperlink r:id="rId66" w:history="1">
        <w:r w:rsidRPr="00DC677F">
          <w:rPr>
            <w:rStyle w:val="Hyperlink"/>
          </w:rPr>
          <w:t>https://github.com/nu7hatch/gmail</w:t>
        </w:r>
      </w:hyperlink>
      <w:r w:rsidRPr="00DC677F">
        <w:t>)</w:t>
      </w:r>
    </w:p>
    <w:p w14:paraId="21EFB694" w14:textId="77777777" w:rsidR="00C35F6A" w:rsidRPr="00DC677F" w:rsidRDefault="00C35F6A" w:rsidP="00C35F6A">
      <w:r w:rsidRPr="00DC677F">
        <w:t>Amongst its functionalities are:</w:t>
      </w:r>
    </w:p>
    <w:p w14:paraId="21EFB695" w14:textId="77777777" w:rsidR="00C35F6A" w:rsidRPr="00DC677F" w:rsidRDefault="00C35F6A" w:rsidP="00C35F6A">
      <w:pPr>
        <w:pStyle w:val="ListParagraph"/>
        <w:numPr>
          <w:ilvl w:val="0"/>
          <w:numId w:val="7"/>
        </w:numPr>
        <w:rPr>
          <w:b/>
          <w:bCs/>
        </w:rPr>
      </w:pPr>
      <w:r w:rsidRPr="00DC677F">
        <w:rPr>
          <w:bCs/>
        </w:rPr>
        <w:t xml:space="preserve">Listing, finding, deleting mails (+ all functionalities provided by the </w:t>
      </w:r>
      <w:proofErr w:type="spellStart"/>
      <w:r w:rsidRPr="00DC677F">
        <w:rPr>
          <w:bCs/>
        </w:rPr>
        <w:t>gmail</w:t>
      </w:r>
      <w:proofErr w:type="spellEnd"/>
      <w:r w:rsidRPr="00DC677F">
        <w:rPr>
          <w:bCs/>
        </w:rPr>
        <w:t xml:space="preserve"> gem)</w:t>
      </w:r>
    </w:p>
    <w:p w14:paraId="21EFB696" w14:textId="77777777" w:rsidR="00C35F6A" w:rsidRPr="00DC677F" w:rsidRDefault="00C35F6A" w:rsidP="00C35F6A">
      <w:pPr>
        <w:pStyle w:val="ListParagraph"/>
        <w:numPr>
          <w:ilvl w:val="0"/>
          <w:numId w:val="7"/>
        </w:numPr>
      </w:pPr>
      <w:r w:rsidRPr="00DC677F">
        <w:rPr>
          <w:bCs/>
        </w:rPr>
        <w:t>Searching a mail for specific content (using regex matching), extracting links from a mail message …</w:t>
      </w:r>
    </w:p>
    <w:p w14:paraId="21EFB697" w14:textId="77777777" w:rsidR="00C35F6A" w:rsidRPr="00DC677F" w:rsidRDefault="00C35F6A" w:rsidP="00C35F6A">
      <w:pPr>
        <w:pStyle w:val="Heading4"/>
      </w:pPr>
      <w:bookmarkStart w:id="179" w:name="_Toc338858993"/>
      <w:bookmarkStart w:id="180" w:name="_Toc373159924"/>
      <w:proofErr w:type="spellStart"/>
      <w:r w:rsidRPr="00DC677F">
        <w:t>VATF_digipass</w:t>
      </w:r>
      <w:bookmarkEnd w:id="179"/>
      <w:bookmarkEnd w:id="180"/>
      <w:proofErr w:type="spellEnd"/>
    </w:p>
    <w:p w14:paraId="21EFB698" w14:textId="77777777" w:rsidR="00C35F6A" w:rsidRPr="00DC677F" w:rsidRDefault="00C35F6A" w:rsidP="00C35F6A">
      <w:r w:rsidRPr="00DC677F">
        <w:t>This gem provides Digipass functionality.</w:t>
      </w:r>
      <w:r w:rsidRPr="00DC677F">
        <w:br/>
        <w:t>Basically, supports:</w:t>
      </w:r>
    </w:p>
    <w:p w14:paraId="21EFB699" w14:textId="77777777" w:rsidR="00C35F6A" w:rsidRPr="00DC677F" w:rsidRDefault="00C35F6A" w:rsidP="00C35F6A">
      <w:pPr>
        <w:pStyle w:val="ListParagraph"/>
        <w:numPr>
          <w:ilvl w:val="0"/>
          <w:numId w:val="8"/>
        </w:numPr>
      </w:pPr>
      <w:r w:rsidRPr="00DC677F">
        <w:t>Importing DPX into a file system based db.</w:t>
      </w:r>
    </w:p>
    <w:p w14:paraId="21EFB69A" w14:textId="77777777" w:rsidR="00C35F6A" w:rsidRPr="00DC677F" w:rsidRDefault="00C35F6A" w:rsidP="00C35F6A">
      <w:pPr>
        <w:pStyle w:val="ListParagraph"/>
        <w:numPr>
          <w:ilvl w:val="0"/>
          <w:numId w:val="8"/>
        </w:numPr>
      </w:pPr>
      <w:r w:rsidRPr="00DC677F">
        <w:t>Use the imported DB records (OTP, C/R and signature are supported)</w:t>
      </w:r>
    </w:p>
    <w:p w14:paraId="21EFB69B" w14:textId="77777777" w:rsidR="00C35F6A" w:rsidRPr="00DC677F" w:rsidRDefault="00C35F6A" w:rsidP="00C35F6A">
      <w:pPr>
        <w:pStyle w:val="ListParagraph"/>
        <w:numPr>
          <w:ilvl w:val="0"/>
          <w:numId w:val="8"/>
        </w:numPr>
      </w:pPr>
      <w:r w:rsidRPr="00DC677F">
        <w:t>Querying information from the Digipasses that have been imported</w:t>
      </w:r>
    </w:p>
    <w:p w14:paraId="21EFB69C" w14:textId="77777777" w:rsidR="00C35F6A" w:rsidRPr="00DC677F" w:rsidRDefault="00C35F6A" w:rsidP="00C35F6A">
      <w:r w:rsidRPr="00DC677F">
        <w:t>Each Digipasses can be assigned a friendly name for convenience.</w:t>
      </w:r>
    </w:p>
    <w:p w14:paraId="21EFB69D" w14:textId="77777777" w:rsidR="00C35F6A" w:rsidRPr="00DC677F" w:rsidRDefault="00C35F6A" w:rsidP="00C35F6A">
      <w:r w:rsidRPr="00DC677F">
        <w:t>Advantage:</w:t>
      </w:r>
    </w:p>
    <w:p w14:paraId="21EFB69E" w14:textId="77777777" w:rsidR="00C35F6A" w:rsidRPr="00DC677F" w:rsidRDefault="00C35F6A" w:rsidP="00C35F6A">
      <w:pPr>
        <w:pStyle w:val="ListParagraph"/>
        <w:numPr>
          <w:ilvl w:val="0"/>
          <w:numId w:val="9"/>
        </w:numPr>
      </w:pPr>
      <w:r w:rsidRPr="00DC677F">
        <w:t>This approach allows us to use any Digipass, so it is not tied to Demo tokens only.</w:t>
      </w:r>
    </w:p>
    <w:p w14:paraId="21EFB69F" w14:textId="77777777" w:rsidR="00C35F6A" w:rsidRPr="00DC677F" w:rsidRDefault="00C35F6A" w:rsidP="00C35F6A">
      <w:pPr>
        <w:pStyle w:val="Heading4"/>
      </w:pPr>
      <w:bookmarkStart w:id="181" w:name="_Toc338858994"/>
      <w:bookmarkStart w:id="182" w:name="_Toc373159925"/>
      <w:proofErr w:type="spellStart"/>
      <w:r w:rsidRPr="00DC677F">
        <w:lastRenderedPageBreak/>
        <w:t>VATF_generic_gui</w:t>
      </w:r>
      <w:bookmarkEnd w:id="181"/>
      <w:bookmarkEnd w:id="182"/>
      <w:proofErr w:type="spellEnd"/>
    </w:p>
    <w:p w14:paraId="21EFB6A0" w14:textId="77777777" w:rsidR="00C35F6A" w:rsidRPr="00DC677F" w:rsidRDefault="00C35F6A" w:rsidP="00C35F6A">
      <w:r w:rsidRPr="00DC677F">
        <w:t xml:space="preserve">A layer on top of Selenium </w:t>
      </w:r>
      <w:proofErr w:type="spellStart"/>
      <w:r w:rsidRPr="00DC677F">
        <w:t>Webdriver</w:t>
      </w:r>
      <w:proofErr w:type="spellEnd"/>
      <w:r w:rsidRPr="00DC677F">
        <w:t xml:space="preserve"> (and Capybara) that reduces the maintenance tasks in case of GUI updates. It makes use of a design pattern called Page Object Model to represent a web GUI as an object.</w:t>
      </w:r>
      <w:r w:rsidRPr="00DC677F">
        <w:br/>
        <w:t>This module provides:</w:t>
      </w:r>
    </w:p>
    <w:p w14:paraId="21EFB6A1" w14:textId="77777777" w:rsidR="00C35F6A" w:rsidRPr="0026571F" w:rsidRDefault="00C35F6A" w:rsidP="00C35F6A">
      <w:pPr>
        <w:pStyle w:val="ListParagraph"/>
        <w:numPr>
          <w:ilvl w:val="0"/>
          <w:numId w:val="10"/>
        </w:numPr>
        <w:rPr>
          <w:rStyle w:val="Hyperlink"/>
        </w:rPr>
      </w:pPr>
      <w:r w:rsidRPr="0026571F">
        <w:t>Easy mapping and handling of any Web GUI using the</w:t>
      </w:r>
      <w:r w:rsidRPr="00DC677F">
        <w:rPr>
          <w:rStyle w:val="apple-converted-space"/>
          <w:rFonts w:ascii="Verdana" w:hAnsi="Verdana"/>
          <w:color w:val="484848"/>
          <w:sz w:val="18"/>
          <w:szCs w:val="18"/>
        </w:rPr>
        <w:t> </w:t>
      </w:r>
      <w:hyperlink r:id="rId67" w:history="1">
        <w:r w:rsidRPr="00DC677F">
          <w:rPr>
            <w:rStyle w:val="Hyperlink"/>
            <w:rFonts w:ascii="Verdana" w:hAnsi="Verdana"/>
            <w:color w:val="2A5685"/>
            <w:sz w:val="18"/>
            <w:szCs w:val="18"/>
          </w:rPr>
          <w:t>Page Object Model test design pattern</w:t>
        </w:r>
      </w:hyperlink>
    </w:p>
    <w:p w14:paraId="21EFB6A2" w14:textId="77777777" w:rsidR="00C35F6A" w:rsidRPr="00DC677F" w:rsidRDefault="00C35F6A" w:rsidP="00C35F6A">
      <w:pPr>
        <w:pStyle w:val="ListParagraph"/>
        <w:numPr>
          <w:ilvl w:val="0"/>
          <w:numId w:val="10"/>
        </w:numPr>
      </w:pPr>
      <w:r w:rsidRPr="00DC677F">
        <w:t xml:space="preserve">A generic API to perform most common Web GUI interactions (clicking, filling </w:t>
      </w:r>
      <w:proofErr w:type="gramStart"/>
      <w:r w:rsidRPr="00DC677F">
        <w:t>in ,</w:t>
      </w:r>
      <w:proofErr w:type="gramEnd"/>
      <w:r w:rsidRPr="00DC677F">
        <w:t xml:space="preserve"> navigating to, complete a form with validation, ....)</w:t>
      </w:r>
    </w:p>
    <w:p w14:paraId="21EFB6A3" w14:textId="77777777" w:rsidR="00C35F6A" w:rsidRPr="00DC677F" w:rsidRDefault="00C35F6A" w:rsidP="00C35F6A">
      <w:pPr>
        <w:pStyle w:val="ListParagraph"/>
        <w:numPr>
          <w:ilvl w:val="0"/>
          <w:numId w:val="10"/>
        </w:numPr>
      </w:pPr>
      <w:r w:rsidRPr="00DC677F">
        <w:t xml:space="preserve">Support for the most common browsers </w:t>
      </w:r>
      <w:proofErr w:type="spellStart"/>
      <w:r w:rsidRPr="00DC677F">
        <w:t>Firefox,Chrome</w:t>
      </w:r>
      <w:proofErr w:type="spellEnd"/>
      <w:r w:rsidRPr="00DC677F">
        <w:t>, IE  …</w:t>
      </w:r>
    </w:p>
    <w:p w14:paraId="21EFB6A4" w14:textId="77777777" w:rsidR="00C35F6A" w:rsidRPr="00DC677F" w:rsidRDefault="00C35F6A" w:rsidP="00C35F6A">
      <w:r w:rsidRPr="00DC677F">
        <w:t>Advantage:</w:t>
      </w:r>
    </w:p>
    <w:p w14:paraId="21EFB6A5" w14:textId="77777777" w:rsidR="00C35F6A" w:rsidRPr="00DC677F" w:rsidRDefault="00C35F6A" w:rsidP="00C35F6A">
      <w:pPr>
        <w:pStyle w:val="ListParagraph"/>
        <w:numPr>
          <w:ilvl w:val="0"/>
          <w:numId w:val="11"/>
        </w:numPr>
      </w:pPr>
      <w:r w:rsidRPr="00DC677F">
        <w:t>Could reduce maintenance if the page objects are well defines</w:t>
      </w:r>
    </w:p>
    <w:p w14:paraId="21EFB6A6" w14:textId="77777777" w:rsidR="00C35F6A" w:rsidRPr="00DC677F" w:rsidRDefault="00C35F6A" w:rsidP="00C35F6A">
      <w:r w:rsidRPr="00DC677F">
        <w:t>Disadvantage:</w:t>
      </w:r>
    </w:p>
    <w:p w14:paraId="21EFB6A7" w14:textId="77777777" w:rsidR="00C35F6A" w:rsidRPr="00DC677F" w:rsidRDefault="00C35F6A" w:rsidP="00C35F6A">
      <w:pPr>
        <w:pStyle w:val="ListParagraph"/>
        <w:numPr>
          <w:ilvl w:val="0"/>
          <w:numId w:val="12"/>
        </w:numPr>
      </w:pPr>
      <w:r w:rsidRPr="00DC677F">
        <w:t xml:space="preserve">Learning curve could be steep </w:t>
      </w:r>
    </w:p>
    <w:p w14:paraId="21EFB6A8" w14:textId="77777777" w:rsidR="00C35F6A" w:rsidRPr="00DC677F" w:rsidRDefault="00C35F6A" w:rsidP="00C35F6A">
      <w:pPr>
        <w:pStyle w:val="Heading4"/>
      </w:pPr>
      <w:bookmarkStart w:id="183" w:name="_Toc338858995"/>
      <w:bookmarkStart w:id="184" w:name="_Toc373159926"/>
      <w:proofErr w:type="spellStart"/>
      <w:r w:rsidRPr="00DC677F">
        <w:t>VATF_logger</w:t>
      </w:r>
      <w:bookmarkEnd w:id="183"/>
      <w:bookmarkEnd w:id="184"/>
      <w:proofErr w:type="spellEnd"/>
    </w:p>
    <w:p w14:paraId="21EFB6A9" w14:textId="77777777" w:rsidR="00C35F6A" w:rsidRPr="00DC677F" w:rsidRDefault="00C35F6A" w:rsidP="00C35F6A">
      <w:r w:rsidRPr="00DC677F">
        <w:t>Class providing logging facilities, based upon the standard Ruby logger. The messages have associated levels that indicate their importance.</w:t>
      </w:r>
      <w:r w:rsidRPr="00DC677F">
        <w:br/>
      </w:r>
    </w:p>
    <w:p w14:paraId="21EFB6AA" w14:textId="77777777" w:rsidR="00C35F6A" w:rsidRPr="00DC677F" w:rsidRDefault="00C35F6A" w:rsidP="00C35F6A">
      <w:pPr>
        <w:pStyle w:val="Heading4"/>
      </w:pPr>
      <w:bookmarkStart w:id="185" w:name="_Toc338858996"/>
      <w:bookmarkStart w:id="186" w:name="_Toc373159927"/>
      <w:proofErr w:type="spellStart"/>
      <w:r w:rsidRPr="00DC677F">
        <w:t>VATF_testlinker</w:t>
      </w:r>
      <w:bookmarkEnd w:id="185"/>
      <w:bookmarkEnd w:id="186"/>
      <w:proofErr w:type="spellEnd"/>
    </w:p>
    <w:p w14:paraId="21EFB6AB" w14:textId="77777777" w:rsidR="00C35F6A" w:rsidRPr="00DC677F" w:rsidRDefault="00C35F6A" w:rsidP="00C35F6A">
      <w:r w:rsidRPr="00DC677F">
        <w:t xml:space="preserve">A Ruby wrapper around the </w:t>
      </w:r>
      <w:proofErr w:type="spellStart"/>
      <w:r w:rsidRPr="00DC677F">
        <w:t>TestLink</w:t>
      </w:r>
      <w:proofErr w:type="spellEnd"/>
      <w:r w:rsidRPr="00DC677F">
        <w:t xml:space="preserve"> XMLRPC API, thus allowing access to your </w:t>
      </w:r>
      <w:proofErr w:type="spellStart"/>
      <w:r w:rsidRPr="00DC677F">
        <w:t>TestLink</w:t>
      </w:r>
      <w:proofErr w:type="spellEnd"/>
      <w:r w:rsidRPr="00DC677F">
        <w:t xml:space="preserve"> test projects, plans, cases, and results using Ruby.</w:t>
      </w:r>
      <w:r w:rsidRPr="00DC677F">
        <w:br/>
        <w:t xml:space="preserve">It supports both </w:t>
      </w:r>
      <w:proofErr w:type="spellStart"/>
      <w:r w:rsidRPr="00DC677F">
        <w:t>TestLink</w:t>
      </w:r>
      <w:proofErr w:type="spellEnd"/>
      <w:r w:rsidRPr="00DC677F">
        <w:t xml:space="preserve"> APIs 1.0 Beta 5 (from </w:t>
      </w:r>
      <w:proofErr w:type="spellStart"/>
      <w:r w:rsidRPr="00DC677F">
        <w:t>TestLink</w:t>
      </w:r>
      <w:proofErr w:type="spellEnd"/>
      <w:r w:rsidRPr="00DC677F">
        <w:t xml:space="preserve"> 1.8.x) and 1.0 (from </w:t>
      </w:r>
      <w:proofErr w:type="spellStart"/>
      <w:r w:rsidRPr="00DC677F">
        <w:t>TestLink</w:t>
      </w:r>
      <w:proofErr w:type="spellEnd"/>
      <w:r w:rsidRPr="00DC677F">
        <w:t xml:space="preserve"> 1.9.x).</w:t>
      </w:r>
    </w:p>
    <w:p w14:paraId="21EFB6AC" w14:textId="77777777" w:rsidR="00C35F6A" w:rsidRPr="00DC677F" w:rsidRDefault="00C35F6A" w:rsidP="00C35F6A">
      <w:pPr>
        <w:pStyle w:val="Heading4"/>
      </w:pPr>
      <w:bookmarkStart w:id="187" w:name="_Toc338858997"/>
      <w:bookmarkStart w:id="188" w:name="_Toc373159928"/>
      <w:proofErr w:type="spellStart"/>
      <w:r w:rsidRPr="00DC677F">
        <w:t>VATF_remoteshell</w:t>
      </w:r>
      <w:bookmarkEnd w:id="187"/>
      <w:bookmarkEnd w:id="188"/>
      <w:proofErr w:type="spellEnd"/>
    </w:p>
    <w:p w14:paraId="21EFB6AD" w14:textId="77777777" w:rsidR="00C35F6A" w:rsidRPr="00DC677F" w:rsidRDefault="00C35F6A" w:rsidP="00C35F6A">
      <w:pPr>
        <w:rPr>
          <w:rFonts w:ascii="Lucida Sans" w:hAnsi="Lucida Sans"/>
          <w:color w:val="000000"/>
          <w:szCs w:val="20"/>
        </w:rPr>
      </w:pPr>
      <w:r w:rsidRPr="00DC677F">
        <w:rPr>
          <w:rFonts w:ascii="Lucida Sans" w:hAnsi="Lucida Sans"/>
          <w:color w:val="000000"/>
          <w:szCs w:val="20"/>
        </w:rPr>
        <w:t>Generic class for performing shell actions on a remote system via SSH or SCP</w:t>
      </w:r>
      <w:r w:rsidRPr="00DC677F">
        <w:rPr>
          <w:rFonts w:ascii="Lucida Sans" w:hAnsi="Lucida Sans"/>
          <w:color w:val="000000"/>
          <w:szCs w:val="20"/>
        </w:rPr>
        <w:br/>
        <w:t xml:space="preserve">Provides a few methods to run commands on remote host and to copy files in between hosts using the </w:t>
      </w:r>
      <w:proofErr w:type="spellStart"/>
      <w:proofErr w:type="gramStart"/>
      <w:r w:rsidRPr="00DC677F">
        <w:rPr>
          <w:rFonts w:ascii="Lucida Sans" w:hAnsi="Lucida Sans"/>
          <w:color w:val="000000"/>
          <w:szCs w:val="20"/>
        </w:rPr>
        <w:t>scp</w:t>
      </w:r>
      <w:proofErr w:type="spellEnd"/>
      <w:proofErr w:type="gramEnd"/>
      <w:r w:rsidRPr="00DC677F">
        <w:rPr>
          <w:rFonts w:ascii="Lucida Sans" w:hAnsi="Lucida Sans"/>
          <w:color w:val="000000"/>
          <w:szCs w:val="20"/>
        </w:rPr>
        <w:t xml:space="preserve"> protocol.</w:t>
      </w:r>
    </w:p>
    <w:p w14:paraId="21EFB6AE" w14:textId="77777777" w:rsidR="00C35F6A" w:rsidRPr="00DC677F" w:rsidRDefault="00C35F6A" w:rsidP="00C35F6A">
      <w:pPr>
        <w:pStyle w:val="Heading4"/>
        <w:rPr>
          <w:rFonts w:ascii="Cambria" w:hAnsi="Cambria"/>
          <w:color w:val="4F81BD"/>
          <w:sz w:val="22"/>
          <w:szCs w:val="22"/>
        </w:rPr>
      </w:pPr>
      <w:bookmarkStart w:id="189" w:name="_Toc338858998"/>
      <w:bookmarkStart w:id="190" w:name="_Toc373159929"/>
      <w:proofErr w:type="spellStart"/>
      <w:r w:rsidRPr="00DC677F">
        <w:t>VATF_tracer</w:t>
      </w:r>
      <w:bookmarkEnd w:id="189"/>
      <w:bookmarkEnd w:id="190"/>
      <w:proofErr w:type="spellEnd"/>
    </w:p>
    <w:p w14:paraId="21EFB6AF" w14:textId="77777777" w:rsidR="00C35F6A" w:rsidRPr="00DC677F" w:rsidRDefault="00C35F6A" w:rsidP="00C35F6A">
      <w:proofErr w:type="spellStart"/>
      <w:r w:rsidRPr="00DC677F">
        <w:t>Vatf_tracer</w:t>
      </w:r>
      <w:proofErr w:type="spellEnd"/>
      <w:r w:rsidRPr="00DC677F">
        <w:t xml:space="preserve"> is a subclass of </w:t>
      </w:r>
      <w:proofErr w:type="spellStart"/>
      <w:r w:rsidRPr="00DC677F">
        <w:t>VATF_remoteshell</w:t>
      </w:r>
      <w:proofErr w:type="spellEnd"/>
      <w:r w:rsidRPr="00DC677F">
        <w:t xml:space="preserve">, used for live tailing of </w:t>
      </w:r>
      <w:proofErr w:type="spellStart"/>
      <w:r w:rsidRPr="00DC677F">
        <w:t>logfiles</w:t>
      </w:r>
      <w:proofErr w:type="spellEnd"/>
      <w:r w:rsidRPr="00DC677F">
        <w:t xml:space="preserve"> on remote systems using multiple threads.</w:t>
      </w:r>
    </w:p>
    <w:p w14:paraId="21EFB6B0" w14:textId="77777777" w:rsidR="00C35F6A" w:rsidRPr="00DC677F" w:rsidRDefault="00C35F6A" w:rsidP="00C35F6A">
      <w:r w:rsidRPr="00DC677F">
        <w:t>Its main methods are ‘</w:t>
      </w:r>
      <w:proofErr w:type="spellStart"/>
      <w:r w:rsidRPr="00DC677F">
        <w:t>start_tracing</w:t>
      </w:r>
      <w:proofErr w:type="spellEnd"/>
      <w:r w:rsidRPr="00DC677F">
        <w:t>’, ‘</w:t>
      </w:r>
      <w:proofErr w:type="spellStart"/>
      <w:r w:rsidRPr="00DC677F">
        <w:t>stop_tracing</w:t>
      </w:r>
      <w:proofErr w:type="spellEnd"/>
      <w:r w:rsidRPr="00DC677F">
        <w:t xml:space="preserve">’ and </w:t>
      </w:r>
      <w:proofErr w:type="spellStart"/>
      <w:r w:rsidRPr="00DC677F">
        <w:t>get_traces</w:t>
      </w:r>
      <w:proofErr w:type="spellEnd"/>
      <w:r w:rsidRPr="00DC677F">
        <w:t>.</w:t>
      </w:r>
    </w:p>
    <w:p w14:paraId="21EFB6B1" w14:textId="77777777" w:rsidR="00C35F6A" w:rsidRPr="0026571F" w:rsidRDefault="00C35F6A" w:rsidP="00C35F6A">
      <w:pPr>
        <w:pStyle w:val="Heading3"/>
        <w:rPr>
          <w:lang w:val="en-US"/>
        </w:rPr>
      </w:pPr>
      <w:bookmarkStart w:id="191" w:name="_Toc338858999"/>
      <w:bookmarkStart w:id="192" w:name="_Toc373159930"/>
      <w:r w:rsidRPr="0026571F">
        <w:rPr>
          <w:lang w:val="en-US"/>
        </w:rPr>
        <w:t>Advantages and disadvantages</w:t>
      </w:r>
      <w:bookmarkEnd w:id="191"/>
      <w:bookmarkEnd w:id="192"/>
    </w:p>
    <w:p w14:paraId="21EFB6B2" w14:textId="77777777" w:rsidR="00C35F6A" w:rsidRPr="00DC677F" w:rsidRDefault="00C35F6A" w:rsidP="00C35F6A">
      <w:r w:rsidRPr="00DC677F">
        <w:br/>
        <w:t>Advantages of using Ruby</w:t>
      </w:r>
    </w:p>
    <w:p w14:paraId="21EFB6B3" w14:textId="77777777" w:rsidR="00C35F6A" w:rsidRPr="00DC677F" w:rsidRDefault="00C35F6A" w:rsidP="00C35F6A">
      <w:pPr>
        <w:pStyle w:val="ListParagraph"/>
        <w:numPr>
          <w:ilvl w:val="0"/>
          <w:numId w:val="13"/>
        </w:numPr>
      </w:pPr>
      <w:r w:rsidRPr="00DC677F">
        <w:t>Object oriented</w:t>
      </w:r>
    </w:p>
    <w:p w14:paraId="21EFB6B4" w14:textId="77777777" w:rsidR="00C35F6A" w:rsidRPr="00DC677F" w:rsidRDefault="00C35F6A" w:rsidP="00C35F6A">
      <w:pPr>
        <w:pStyle w:val="ListParagraph"/>
        <w:numPr>
          <w:ilvl w:val="0"/>
          <w:numId w:val="13"/>
        </w:numPr>
      </w:pPr>
      <w:r w:rsidRPr="00DC677F">
        <w:t xml:space="preserve">Platform independent (+ implementations like </w:t>
      </w:r>
      <w:proofErr w:type="spellStart"/>
      <w:r w:rsidRPr="00DC677F">
        <w:t>IronRuby</w:t>
      </w:r>
      <w:proofErr w:type="spellEnd"/>
      <w:r w:rsidRPr="00DC677F">
        <w:t xml:space="preserve">, </w:t>
      </w:r>
      <w:proofErr w:type="spellStart"/>
      <w:r w:rsidRPr="00DC677F">
        <w:t>JRuby</w:t>
      </w:r>
      <w:proofErr w:type="spellEnd"/>
      <w:r w:rsidRPr="00DC677F">
        <w:t xml:space="preserve"> … available)</w:t>
      </w:r>
    </w:p>
    <w:p w14:paraId="21EFB6B5" w14:textId="77777777" w:rsidR="00C35F6A" w:rsidRPr="00DC677F" w:rsidRDefault="00C35F6A" w:rsidP="00C35F6A">
      <w:pPr>
        <w:pStyle w:val="ListParagraph"/>
        <w:numPr>
          <w:ilvl w:val="0"/>
          <w:numId w:val="13"/>
        </w:numPr>
      </w:pPr>
      <w:r w:rsidRPr="00DC677F">
        <w:t>Big standard library</w:t>
      </w:r>
    </w:p>
    <w:p w14:paraId="21EFB6B6" w14:textId="77777777" w:rsidR="00C35F6A" w:rsidRPr="00DC677F" w:rsidRDefault="00C35F6A" w:rsidP="00C35F6A">
      <w:pPr>
        <w:pStyle w:val="ListParagraph"/>
        <w:numPr>
          <w:ilvl w:val="0"/>
          <w:numId w:val="13"/>
        </w:numPr>
      </w:pPr>
      <w:r w:rsidRPr="00DC677F">
        <w:t>Lots of extensions (‘gems)</w:t>
      </w:r>
    </w:p>
    <w:p w14:paraId="21EFB6B7" w14:textId="77777777" w:rsidR="00C35F6A" w:rsidRPr="00DC677F" w:rsidRDefault="00C35F6A" w:rsidP="00C35F6A">
      <w:pPr>
        <w:pStyle w:val="ListParagraph"/>
        <w:numPr>
          <w:ilvl w:val="0"/>
          <w:numId w:val="13"/>
        </w:numPr>
      </w:pPr>
      <w:r w:rsidRPr="00DC677F">
        <w:t xml:space="preserve">Aims at clear, readable code </w:t>
      </w:r>
    </w:p>
    <w:p w14:paraId="21EFB6B8" w14:textId="77777777" w:rsidR="00C35F6A" w:rsidRPr="00DC677F" w:rsidRDefault="00C35F6A" w:rsidP="00C35F6A">
      <w:r w:rsidRPr="00DC677F">
        <w:lastRenderedPageBreak/>
        <w:t>VATF advantages</w:t>
      </w:r>
    </w:p>
    <w:p w14:paraId="21EFB6B9" w14:textId="77777777" w:rsidR="00C35F6A" w:rsidRPr="00DC677F" w:rsidRDefault="00C35F6A" w:rsidP="00C35F6A">
      <w:pPr>
        <w:pStyle w:val="ListParagraph"/>
        <w:numPr>
          <w:ilvl w:val="0"/>
          <w:numId w:val="14"/>
        </w:numPr>
      </w:pPr>
      <w:r w:rsidRPr="00DC677F">
        <w:t xml:space="preserve">Quite some components are in place already and could be re-used. Especially the </w:t>
      </w:r>
      <w:proofErr w:type="spellStart"/>
      <w:r w:rsidRPr="00DC677F">
        <w:t>VATF_digipass</w:t>
      </w:r>
      <w:proofErr w:type="spellEnd"/>
      <w:r w:rsidRPr="00DC677F">
        <w:t xml:space="preserve"> component seems powerful.</w:t>
      </w:r>
    </w:p>
    <w:p w14:paraId="21EFB6BA" w14:textId="77777777" w:rsidR="00C35F6A" w:rsidRPr="00DC677F" w:rsidRDefault="00C35F6A" w:rsidP="00C35F6A">
      <w:r w:rsidRPr="00DC677F">
        <w:t>VATF disadvantages</w:t>
      </w:r>
    </w:p>
    <w:p w14:paraId="21EFB6BB" w14:textId="77777777" w:rsidR="00C35F6A" w:rsidRPr="00DC677F" w:rsidRDefault="00C35F6A" w:rsidP="00C35F6A">
      <w:pPr>
        <w:pStyle w:val="ListParagraph"/>
        <w:numPr>
          <w:ilvl w:val="0"/>
          <w:numId w:val="14"/>
        </w:numPr>
      </w:pPr>
      <w:r w:rsidRPr="00DC677F">
        <w:t xml:space="preserve">Currently, quite some of the components make use of standard Linux tools (like </w:t>
      </w:r>
      <w:proofErr w:type="spellStart"/>
      <w:r w:rsidRPr="00DC677F">
        <w:t>ps</w:t>
      </w:r>
      <w:proofErr w:type="spellEnd"/>
      <w:r w:rsidRPr="00DC677F">
        <w:t xml:space="preserve">, which, tail …) behind the scenes. Examples of modules doing this are SNMP, Radius, </w:t>
      </w:r>
      <w:proofErr w:type="spellStart"/>
      <w:r w:rsidRPr="00DC677F">
        <w:t>VATF_remoteshell</w:t>
      </w:r>
      <w:proofErr w:type="spellEnd"/>
      <w:r w:rsidRPr="00DC677F">
        <w:t xml:space="preserve">, </w:t>
      </w:r>
      <w:proofErr w:type="spellStart"/>
      <w:proofErr w:type="gramStart"/>
      <w:r w:rsidRPr="00DC677F">
        <w:t>VATF</w:t>
      </w:r>
      <w:proofErr w:type="gramEnd"/>
      <w:r w:rsidRPr="00DC677F">
        <w:t>_tracer</w:t>
      </w:r>
      <w:proofErr w:type="spellEnd"/>
      <w:r w:rsidRPr="00DC677F">
        <w:t>.</w:t>
      </w:r>
    </w:p>
    <w:p w14:paraId="21EFB6BC" w14:textId="77777777" w:rsidR="00C35F6A" w:rsidRPr="00DC677F" w:rsidRDefault="00C35F6A" w:rsidP="00C35F6A">
      <w:pPr>
        <w:pStyle w:val="ListParagraph"/>
        <w:numPr>
          <w:ilvl w:val="0"/>
          <w:numId w:val="14"/>
        </w:numPr>
      </w:pPr>
      <w:r w:rsidRPr="00DC677F">
        <w:t xml:space="preserve">Some components (like </w:t>
      </w:r>
      <w:proofErr w:type="spellStart"/>
      <w:r w:rsidRPr="00DC677F">
        <w:t>VATF_generic_gui</w:t>
      </w:r>
      <w:proofErr w:type="spellEnd"/>
      <w:r w:rsidRPr="00DC677F">
        <w:t xml:space="preserve">) could have a steep learning curve. However, apparently QA </w:t>
      </w:r>
      <w:proofErr w:type="spellStart"/>
      <w:r w:rsidRPr="00DC677F">
        <w:t>Mechelen</w:t>
      </w:r>
      <w:proofErr w:type="spellEnd"/>
      <w:r w:rsidRPr="00DC677F">
        <w:t xml:space="preserve"> is reworking and documenting things over here.</w:t>
      </w:r>
    </w:p>
    <w:p w14:paraId="21EFB6BD" w14:textId="77777777" w:rsidR="00C35F6A" w:rsidRPr="00DC677F" w:rsidRDefault="00C35F6A" w:rsidP="00C35F6A">
      <w:pPr>
        <w:pStyle w:val="ListParagraph"/>
        <w:numPr>
          <w:ilvl w:val="0"/>
          <w:numId w:val="14"/>
        </w:numPr>
      </w:pPr>
      <w:r w:rsidRPr="00DC677F">
        <w:t>It could be that Cucumber is not flexible enough for us to build up a distributed test framework.</w:t>
      </w:r>
    </w:p>
    <w:p w14:paraId="21EFB6BE" w14:textId="77777777" w:rsidR="00C35F6A" w:rsidRPr="00DC677F" w:rsidRDefault="00C35F6A" w:rsidP="00C35F6A">
      <w:pPr>
        <w:pStyle w:val="Heading2"/>
      </w:pPr>
      <w:bookmarkStart w:id="193" w:name="_Toc338859000"/>
      <w:bookmarkStart w:id="194" w:name="_Toc338252629"/>
      <w:bookmarkStart w:id="195" w:name="_Toc373159931"/>
      <w:r w:rsidRPr="00DC677F">
        <w:t>Cucumber</w:t>
      </w:r>
      <w:bookmarkEnd w:id="193"/>
      <w:bookmarkEnd w:id="194"/>
      <w:bookmarkEnd w:id="195"/>
    </w:p>
    <w:p w14:paraId="21EFB6BF" w14:textId="77777777" w:rsidR="00C35F6A" w:rsidRPr="0026571F" w:rsidRDefault="00C35F6A" w:rsidP="00C35F6A">
      <w:pPr>
        <w:pStyle w:val="Heading3"/>
        <w:rPr>
          <w:lang w:val="en-US"/>
        </w:rPr>
      </w:pPr>
      <w:bookmarkStart w:id="196" w:name="_Toc373159932"/>
      <w:r w:rsidRPr="0026571F">
        <w:rPr>
          <w:lang w:val="en-US"/>
        </w:rPr>
        <w:t xml:space="preserve">What is </w:t>
      </w:r>
      <w:proofErr w:type="gramStart"/>
      <w:r w:rsidRPr="0026571F">
        <w:rPr>
          <w:lang w:val="en-US"/>
        </w:rPr>
        <w:t>Cucumber ?</w:t>
      </w:r>
      <w:bookmarkEnd w:id="196"/>
      <w:proofErr w:type="gramEnd"/>
    </w:p>
    <w:p w14:paraId="21EFB6C0" w14:textId="77777777" w:rsidR="00C35F6A" w:rsidRPr="00DC677F" w:rsidRDefault="00C35F6A" w:rsidP="00C35F6A">
      <w:r w:rsidRPr="00DC677F">
        <w:t>Cucumber makes it possible to software development teams to just describe how software should behave in plain text. The text is written in a business-readable domain-specific language and serves as documentation, development-aid and acceptance tests all packed in 1 format. These stories are typically written before anything else and verified by business analysts, domain experts, etc. non-technical stakeholders. The production code is then written outside-in, to make the stories pass.</w:t>
      </w:r>
    </w:p>
    <w:p w14:paraId="21EFB6C1" w14:textId="77777777" w:rsidR="00C35F6A" w:rsidRPr="00DC677F" w:rsidRDefault="00C35F6A" w:rsidP="00C35F6A">
      <w:proofErr w:type="spellStart"/>
      <w:r w:rsidRPr="00DC677F">
        <w:t>Mechelen</w:t>
      </w:r>
      <w:proofErr w:type="spellEnd"/>
      <w:r w:rsidRPr="00DC677F">
        <w:t xml:space="preserve"> has chosen to make use of the Cucumber framework in order to allow non</w:t>
      </w:r>
      <w:r w:rsidRPr="00DC677F">
        <w:noBreakHyphen/>
        <w:t>developers to add/modify test cases. This results in test cases that need to be written in pseudo-English (i.e. Gherkin)</w:t>
      </w:r>
      <w:r w:rsidR="008743E8">
        <w:t xml:space="preserve">. </w:t>
      </w:r>
      <w:r w:rsidRPr="00DC677F">
        <w:t>Files containing these test cases are called ‘feature’ files in the Cucumber jargon. Associated cucumber step files (written in Ruby) are then used to interface between the feature files and the actual Ruby API calls.</w:t>
      </w:r>
    </w:p>
    <w:p w14:paraId="21EFB6C2" w14:textId="77777777" w:rsidR="00C35F6A" w:rsidRPr="0026571F" w:rsidRDefault="00C35F6A" w:rsidP="00C35F6A">
      <w:pPr>
        <w:pStyle w:val="Heading3"/>
        <w:rPr>
          <w:lang w:val="en-US"/>
        </w:rPr>
      </w:pPr>
      <w:bookmarkStart w:id="197" w:name="_Toc373159933"/>
      <w:r w:rsidRPr="0026571F">
        <w:rPr>
          <w:lang w:val="en-US"/>
        </w:rPr>
        <w:t xml:space="preserve">How does it </w:t>
      </w:r>
      <w:proofErr w:type="gramStart"/>
      <w:r w:rsidRPr="0026571F">
        <w:rPr>
          <w:lang w:val="en-US"/>
        </w:rPr>
        <w:t>work ?</w:t>
      </w:r>
      <w:bookmarkEnd w:id="197"/>
      <w:proofErr w:type="gramEnd"/>
    </w:p>
    <w:p w14:paraId="21EFB6C3" w14:textId="77777777" w:rsidR="00C35F6A" w:rsidRPr="00DC677F" w:rsidRDefault="00C35F6A" w:rsidP="00C35F6A">
      <w:pPr>
        <w:pStyle w:val="ListParagraph"/>
        <w:numPr>
          <w:ilvl w:val="0"/>
          <w:numId w:val="15"/>
        </w:numPr>
        <w:spacing w:before="240"/>
      </w:pPr>
      <w:r w:rsidRPr="00DC677F">
        <w:t xml:space="preserve">Describe the behavior in plain text. </w:t>
      </w:r>
      <w:r w:rsidRPr="0026571F">
        <w:br/>
      </w:r>
      <w:r w:rsidRPr="00120BD2">
        <w:rPr>
          <w:noProof/>
        </w:rPr>
        <w:drawing>
          <wp:inline distT="0" distB="0" distL="0" distR="0" wp14:anchorId="21EFB775" wp14:editId="21EFB776">
            <wp:extent cx="2806065" cy="1344930"/>
            <wp:effectExtent l="0" t="0" r="0" b="7620"/>
            <wp:docPr id="14" name="Picture 2" descr="fe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eature"/>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806065" cy="1344930"/>
                    </a:xfrm>
                    <a:prstGeom prst="rect">
                      <a:avLst/>
                    </a:prstGeom>
                    <a:noFill/>
                    <a:ln>
                      <a:noFill/>
                    </a:ln>
                  </pic:spPr>
                </pic:pic>
              </a:graphicData>
            </a:graphic>
          </wp:inline>
        </w:drawing>
      </w:r>
    </w:p>
    <w:p w14:paraId="21EFB6C4" w14:textId="77777777" w:rsidR="00C35F6A" w:rsidRPr="00DC677F" w:rsidRDefault="00C35F6A" w:rsidP="00C35F6A">
      <w:pPr>
        <w:pStyle w:val="ListParagraph"/>
        <w:numPr>
          <w:ilvl w:val="0"/>
          <w:numId w:val="15"/>
        </w:numPr>
        <w:spacing w:before="240"/>
      </w:pPr>
      <w:r w:rsidRPr="00DC677F">
        <w:t>Write a step definition in the underlying programming language.</w:t>
      </w:r>
      <w:r w:rsidRPr="00120BD2">
        <w:rPr>
          <w:noProof/>
        </w:rPr>
        <w:drawing>
          <wp:inline distT="0" distB="0" distL="0" distR="0" wp14:anchorId="21EFB777" wp14:editId="21EFB778">
            <wp:extent cx="2626360" cy="1254760"/>
            <wp:effectExtent l="0" t="0" r="2540" b="2540"/>
            <wp:docPr id="13" name="Picture 3" descr="calculator_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lculator_steps"/>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626360" cy="1254760"/>
                    </a:xfrm>
                    <a:prstGeom prst="rect">
                      <a:avLst/>
                    </a:prstGeom>
                    <a:noFill/>
                    <a:ln>
                      <a:noFill/>
                    </a:ln>
                  </pic:spPr>
                </pic:pic>
              </a:graphicData>
            </a:graphic>
          </wp:inline>
        </w:drawing>
      </w:r>
    </w:p>
    <w:p w14:paraId="21EFB6C5" w14:textId="77777777" w:rsidR="00C35F6A" w:rsidRPr="00DC677F" w:rsidRDefault="00C35F6A" w:rsidP="00C35F6A">
      <w:pPr>
        <w:pStyle w:val="ListParagraph"/>
        <w:numPr>
          <w:ilvl w:val="0"/>
          <w:numId w:val="15"/>
        </w:numPr>
        <w:spacing w:before="240"/>
      </w:pPr>
      <w:r w:rsidRPr="00DC677F">
        <w:lastRenderedPageBreak/>
        <w:t>Run it and watch it fail.</w:t>
      </w:r>
      <w:r w:rsidRPr="00DC677F">
        <w:br/>
      </w:r>
      <w:r w:rsidRPr="00120BD2">
        <w:rPr>
          <w:noProof/>
        </w:rPr>
        <w:drawing>
          <wp:inline distT="0" distB="0" distL="0" distR="0" wp14:anchorId="21EFB779" wp14:editId="21EFB77A">
            <wp:extent cx="3137535" cy="1497330"/>
            <wp:effectExtent l="0" t="0" r="5715" b="7620"/>
            <wp:docPr id="5" name="Picture 5" descr="fai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aili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137535" cy="1497330"/>
                    </a:xfrm>
                    <a:prstGeom prst="rect">
                      <a:avLst/>
                    </a:prstGeom>
                    <a:noFill/>
                    <a:ln>
                      <a:noFill/>
                    </a:ln>
                  </pic:spPr>
                </pic:pic>
              </a:graphicData>
            </a:graphic>
          </wp:inline>
        </w:drawing>
      </w:r>
    </w:p>
    <w:p w14:paraId="21EFB6C6" w14:textId="77777777" w:rsidR="00C35F6A" w:rsidRPr="00DC677F" w:rsidRDefault="00C35F6A" w:rsidP="00C35F6A">
      <w:pPr>
        <w:pStyle w:val="ListParagraph"/>
        <w:numPr>
          <w:ilvl w:val="0"/>
          <w:numId w:val="15"/>
        </w:numPr>
        <w:spacing w:before="240"/>
      </w:pPr>
      <w:r w:rsidRPr="00DC677F">
        <w:t>Write code to make the step pass.</w:t>
      </w:r>
      <w:r w:rsidRPr="00DC677F">
        <w:br/>
      </w:r>
      <w:r w:rsidRPr="00120BD2">
        <w:rPr>
          <w:noProof/>
        </w:rPr>
        <w:drawing>
          <wp:inline distT="0" distB="0" distL="0" distR="0" wp14:anchorId="21EFB77B" wp14:editId="21EFB77C">
            <wp:extent cx="2913380" cy="1389380"/>
            <wp:effectExtent l="0" t="0" r="1270" b="1270"/>
            <wp:docPr id="6" name="Picture 1" descr="calc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lculato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913380" cy="1389380"/>
                    </a:xfrm>
                    <a:prstGeom prst="rect">
                      <a:avLst/>
                    </a:prstGeom>
                    <a:noFill/>
                    <a:ln>
                      <a:noFill/>
                    </a:ln>
                  </pic:spPr>
                </pic:pic>
              </a:graphicData>
            </a:graphic>
          </wp:inline>
        </w:drawing>
      </w:r>
    </w:p>
    <w:p w14:paraId="21EFB6C7" w14:textId="77777777" w:rsidR="00C35F6A" w:rsidRPr="00DC677F" w:rsidRDefault="00C35F6A" w:rsidP="00C35F6A">
      <w:pPr>
        <w:pStyle w:val="ListParagraph"/>
        <w:numPr>
          <w:ilvl w:val="0"/>
          <w:numId w:val="15"/>
        </w:numPr>
        <w:spacing w:before="240"/>
      </w:pPr>
      <w:r w:rsidRPr="00DC677F">
        <w:t>Run again and see the step pass, if it doesn't pass, go back to step 4.</w:t>
      </w:r>
      <w:r w:rsidRPr="00120BD2">
        <w:rPr>
          <w:noProof/>
        </w:rPr>
        <w:drawing>
          <wp:inline distT="0" distB="0" distL="0" distR="0" wp14:anchorId="21EFB77D" wp14:editId="21EFB77E">
            <wp:extent cx="2877820" cy="1371600"/>
            <wp:effectExtent l="0" t="0" r="0" b="0"/>
            <wp:docPr id="7" name="Picture 7" descr="pa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ssi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877820" cy="1371600"/>
                    </a:xfrm>
                    <a:prstGeom prst="rect">
                      <a:avLst/>
                    </a:prstGeom>
                    <a:noFill/>
                    <a:ln>
                      <a:noFill/>
                    </a:ln>
                  </pic:spPr>
                </pic:pic>
              </a:graphicData>
            </a:graphic>
          </wp:inline>
        </w:drawing>
      </w:r>
    </w:p>
    <w:p w14:paraId="21EFB6C8" w14:textId="77777777" w:rsidR="00C35F6A" w:rsidRPr="0026571F" w:rsidRDefault="00C35F6A" w:rsidP="00C35F6A">
      <w:pPr>
        <w:pStyle w:val="Heading3"/>
        <w:rPr>
          <w:lang w:val="en-US"/>
        </w:rPr>
      </w:pPr>
      <w:bookmarkStart w:id="198" w:name="_Toc373159934"/>
      <w:r w:rsidRPr="0026571F">
        <w:rPr>
          <w:lang w:val="en-US"/>
        </w:rPr>
        <w:t>Advantages / disadvantages</w:t>
      </w:r>
      <w:bookmarkEnd w:id="198"/>
    </w:p>
    <w:p w14:paraId="21EFB6C9" w14:textId="77777777" w:rsidR="00C35F6A" w:rsidRPr="00DC677F" w:rsidRDefault="00C35F6A" w:rsidP="00C35F6A">
      <w:r w:rsidRPr="00DC677F">
        <w:t>Advantages</w:t>
      </w:r>
    </w:p>
    <w:p w14:paraId="21EFB6CA" w14:textId="77777777" w:rsidR="00C35F6A" w:rsidRPr="00DC677F" w:rsidRDefault="00C35F6A" w:rsidP="00C35F6A">
      <w:pPr>
        <w:pStyle w:val="ListParagraph"/>
        <w:numPr>
          <w:ilvl w:val="0"/>
          <w:numId w:val="16"/>
        </w:numPr>
      </w:pPr>
      <w:r w:rsidRPr="00DC677F">
        <w:t>Test-driven development</w:t>
      </w:r>
    </w:p>
    <w:p w14:paraId="21EFB6CB" w14:textId="77777777" w:rsidR="00C35F6A" w:rsidRPr="00DC677F" w:rsidRDefault="00C35F6A" w:rsidP="00C35F6A">
      <w:pPr>
        <w:pStyle w:val="ListParagraph"/>
        <w:numPr>
          <w:ilvl w:val="0"/>
          <w:numId w:val="16"/>
        </w:numPr>
      </w:pPr>
      <w:r w:rsidRPr="00DC677F">
        <w:t>A clear text describing what is happening</w:t>
      </w:r>
    </w:p>
    <w:p w14:paraId="21EFB6CC" w14:textId="77777777" w:rsidR="00C35F6A" w:rsidRPr="00DC677F" w:rsidRDefault="00C35F6A" w:rsidP="00C35F6A">
      <w:pPr>
        <w:pStyle w:val="ListParagraph"/>
        <w:numPr>
          <w:ilvl w:val="0"/>
          <w:numId w:val="16"/>
        </w:numPr>
      </w:pPr>
      <w:r w:rsidRPr="00DC677F">
        <w:t>Test specification could be written in Cucumber language.</w:t>
      </w:r>
    </w:p>
    <w:p w14:paraId="21EFB6CD" w14:textId="77777777" w:rsidR="00C35F6A" w:rsidRPr="00DC677F" w:rsidRDefault="00C35F6A" w:rsidP="00C35F6A">
      <w:r w:rsidRPr="00DC677F">
        <w:t>Disadvantages</w:t>
      </w:r>
    </w:p>
    <w:p w14:paraId="21EFB6CE" w14:textId="77777777" w:rsidR="00C35F6A" w:rsidRPr="00DC677F" w:rsidRDefault="00C35F6A" w:rsidP="00C35F6A">
      <w:pPr>
        <w:pStyle w:val="ListParagraph"/>
        <w:numPr>
          <w:ilvl w:val="0"/>
          <w:numId w:val="16"/>
        </w:numPr>
      </w:pPr>
      <w:r w:rsidRPr="00DC677F">
        <w:t>No object orientation (everything needs to be repeated).</w:t>
      </w:r>
    </w:p>
    <w:p w14:paraId="21EFB6CF" w14:textId="77777777" w:rsidR="00C35F6A" w:rsidRPr="00DC677F" w:rsidRDefault="00C35F6A" w:rsidP="00C35F6A">
      <w:pPr>
        <w:pStyle w:val="ListParagraph"/>
        <w:numPr>
          <w:ilvl w:val="0"/>
          <w:numId w:val="16"/>
        </w:numPr>
      </w:pPr>
      <w:r w:rsidRPr="00DC677F">
        <w:t>No value if people reading and writing the specs are developers.</w:t>
      </w:r>
    </w:p>
    <w:p w14:paraId="21EFB6D0" w14:textId="77777777" w:rsidR="00C35F6A" w:rsidRPr="00DC677F" w:rsidRDefault="00C35F6A" w:rsidP="00C35F6A">
      <w:pPr>
        <w:pStyle w:val="ListParagraph"/>
        <w:numPr>
          <w:ilvl w:val="0"/>
          <w:numId w:val="16"/>
        </w:numPr>
      </w:pPr>
      <w:r w:rsidRPr="00DC677F">
        <w:t>There are several methods to describe something and not everyone uses the same way.</w:t>
      </w:r>
    </w:p>
    <w:p w14:paraId="21EFB6D1" w14:textId="77777777" w:rsidR="00C35F6A" w:rsidRPr="00DC677F" w:rsidRDefault="00C35F6A" w:rsidP="00C35F6A">
      <w:pPr>
        <w:pStyle w:val="ListParagraph"/>
        <w:numPr>
          <w:ilvl w:val="0"/>
          <w:numId w:val="16"/>
        </w:numPr>
      </w:pPr>
      <w:r w:rsidRPr="00DC677F">
        <w:t>You can’t run Cucumber stories with any other language but English.</w:t>
      </w:r>
    </w:p>
    <w:p w14:paraId="21EFB6D2" w14:textId="77777777" w:rsidR="00C35F6A" w:rsidRPr="00DC677F" w:rsidRDefault="00C35F6A" w:rsidP="00C35F6A">
      <w:pPr>
        <w:pStyle w:val="ListParagraph"/>
        <w:numPr>
          <w:ilvl w:val="0"/>
          <w:numId w:val="16"/>
        </w:numPr>
      </w:pPr>
      <w:r w:rsidRPr="00DC677F">
        <w:t>Not agile.</w:t>
      </w:r>
    </w:p>
    <w:p w14:paraId="21EFB6D3" w14:textId="77777777" w:rsidR="00C35F6A" w:rsidRPr="00DC677F" w:rsidRDefault="00C35F6A" w:rsidP="00C35F6A">
      <w:pPr>
        <w:pStyle w:val="ListParagraph"/>
        <w:numPr>
          <w:ilvl w:val="0"/>
          <w:numId w:val="16"/>
        </w:numPr>
      </w:pPr>
      <w:r w:rsidRPr="00DC677F">
        <w:t>Maintenance gets higher as stories grow.</w:t>
      </w:r>
    </w:p>
    <w:p w14:paraId="21EFB6D4" w14:textId="77777777" w:rsidR="00C35F6A" w:rsidRPr="00DC677F" w:rsidRDefault="00C35F6A" w:rsidP="00C35F6A">
      <w:pPr>
        <w:pStyle w:val="ListParagraph"/>
        <w:numPr>
          <w:ilvl w:val="0"/>
          <w:numId w:val="16"/>
        </w:numPr>
      </w:pPr>
      <w:r w:rsidRPr="00DC677F">
        <w:t>It’s easy in development phase, but in maintenance phase it’s just an extra cost and doesn’t add extra value.</w:t>
      </w:r>
    </w:p>
    <w:p w14:paraId="21EFB6D5" w14:textId="77777777" w:rsidR="00C35F6A" w:rsidRPr="00DC677F" w:rsidRDefault="00C35F6A" w:rsidP="00C35F6A">
      <w:pPr>
        <w:pStyle w:val="ListParagraph"/>
        <w:numPr>
          <w:ilvl w:val="0"/>
          <w:numId w:val="16"/>
        </w:numPr>
      </w:pPr>
      <w:r w:rsidRPr="00DC677F">
        <w:t>Extra layer means an extra possibility where it can break.</w:t>
      </w:r>
    </w:p>
    <w:p w14:paraId="21EFB6D6" w14:textId="77777777" w:rsidR="00C35F6A" w:rsidRPr="00DC677F" w:rsidRDefault="00C35F6A" w:rsidP="00C35F6A">
      <w:pPr>
        <w:pStyle w:val="Heading2"/>
      </w:pPr>
      <w:bookmarkStart w:id="199" w:name="_Toc338859001"/>
      <w:bookmarkStart w:id="200" w:name="_Toc373159935"/>
      <w:r w:rsidRPr="00DC677F">
        <w:lastRenderedPageBreak/>
        <w:t>Brisbane TCL framework</w:t>
      </w:r>
      <w:bookmarkEnd w:id="199"/>
      <w:bookmarkEnd w:id="200"/>
    </w:p>
    <w:p w14:paraId="21EFB6D7" w14:textId="77777777" w:rsidR="00C35F6A" w:rsidRPr="0026571F" w:rsidRDefault="00C35F6A" w:rsidP="00C35F6A">
      <w:pPr>
        <w:pStyle w:val="Heading3"/>
        <w:rPr>
          <w:lang w:val="en-US"/>
        </w:rPr>
      </w:pPr>
      <w:bookmarkStart w:id="201" w:name="_Toc338859002"/>
      <w:bookmarkStart w:id="202" w:name="_Toc373159936"/>
      <w:r w:rsidRPr="0026571F">
        <w:rPr>
          <w:lang w:val="en-US"/>
        </w:rPr>
        <w:t>Overview</w:t>
      </w:r>
      <w:bookmarkEnd w:id="201"/>
      <w:bookmarkEnd w:id="202"/>
    </w:p>
    <w:p w14:paraId="21EFB6D8" w14:textId="77777777" w:rsidR="00C35F6A" w:rsidRPr="00DC677F" w:rsidRDefault="00C35F6A" w:rsidP="00C35F6A">
      <w:r w:rsidRPr="00DC677F">
        <w:t xml:space="preserve">Brisbane uses the TCL scripting language for their automation efforts. </w:t>
      </w:r>
      <w:r w:rsidRPr="00DC677F">
        <w:br/>
        <w:t>Their automation framework can be split up in 2 parts based on how they interact with IAS:</w:t>
      </w:r>
    </w:p>
    <w:p w14:paraId="21EFB6D9" w14:textId="77777777" w:rsidR="00C35F6A" w:rsidRPr="00DC677F" w:rsidRDefault="00C35F6A" w:rsidP="00C35F6A">
      <w:pPr>
        <w:pStyle w:val="ListParagraph"/>
        <w:numPr>
          <w:ilvl w:val="0"/>
          <w:numId w:val="17"/>
        </w:numPr>
      </w:pPr>
      <w:r w:rsidRPr="00DC677F">
        <w:t>TCL soap framework: aims at testing IAS by interfacing with IASs built-in SOAP API</w:t>
      </w:r>
    </w:p>
    <w:p w14:paraId="21EFB6DA" w14:textId="77777777" w:rsidR="00C35F6A" w:rsidRPr="00DC677F" w:rsidRDefault="00C35F6A" w:rsidP="00C35F6A">
      <w:pPr>
        <w:pStyle w:val="ListParagraph"/>
        <w:numPr>
          <w:ilvl w:val="0"/>
          <w:numId w:val="17"/>
        </w:numPr>
      </w:pPr>
      <w:r w:rsidRPr="00DC677F">
        <w:t xml:space="preserve">TCL </w:t>
      </w:r>
      <w:proofErr w:type="spellStart"/>
      <w:r w:rsidRPr="00DC677F">
        <w:t>dpadmincmd</w:t>
      </w:r>
      <w:proofErr w:type="spellEnd"/>
      <w:r w:rsidRPr="00DC677F">
        <w:t xml:space="preserve"> framework: aims at testing IAS by interfacing it using its TCL interface (</w:t>
      </w:r>
      <w:proofErr w:type="spellStart"/>
      <w:r w:rsidRPr="00DC677F">
        <w:t>dpadmincmd</w:t>
      </w:r>
      <w:proofErr w:type="spellEnd"/>
      <w:r w:rsidRPr="00DC677F">
        <w:t>)</w:t>
      </w:r>
    </w:p>
    <w:p w14:paraId="21EFB6DB" w14:textId="77777777" w:rsidR="00C35F6A" w:rsidRPr="00DC677F" w:rsidRDefault="00C35F6A" w:rsidP="00C35F6A">
      <w:r w:rsidRPr="00DC677F">
        <w:t xml:space="preserve">Both of the above are able to report test results in </w:t>
      </w:r>
      <w:proofErr w:type="spellStart"/>
      <w:r w:rsidRPr="00DC677F">
        <w:t>TestLink</w:t>
      </w:r>
      <w:proofErr w:type="spellEnd"/>
      <w:r w:rsidRPr="00DC677F">
        <w:t xml:space="preserve">, by uploading an XML results file generated by the </w:t>
      </w:r>
      <w:proofErr w:type="spellStart"/>
      <w:r w:rsidRPr="00DC677F">
        <w:t>testrunner</w:t>
      </w:r>
      <w:proofErr w:type="spellEnd"/>
      <w:r w:rsidRPr="00DC677F">
        <w:t>.</w:t>
      </w:r>
    </w:p>
    <w:p w14:paraId="21EFB6DC" w14:textId="77777777" w:rsidR="00C35F6A" w:rsidRPr="0026571F" w:rsidRDefault="00C35F6A" w:rsidP="00C35F6A">
      <w:pPr>
        <w:pStyle w:val="Heading3"/>
        <w:rPr>
          <w:lang w:val="en-US"/>
        </w:rPr>
      </w:pPr>
      <w:bookmarkStart w:id="203" w:name="_Toc338859003"/>
      <w:bookmarkStart w:id="204" w:name="_Toc373159937"/>
      <w:r w:rsidRPr="0026571F">
        <w:rPr>
          <w:lang w:val="en-US"/>
        </w:rPr>
        <w:t>TCL soap framework</w:t>
      </w:r>
      <w:bookmarkEnd w:id="203"/>
      <w:bookmarkEnd w:id="204"/>
    </w:p>
    <w:p w14:paraId="21EFB6DD" w14:textId="77777777" w:rsidR="00C35F6A" w:rsidRPr="00DC677F" w:rsidRDefault="00C35F6A" w:rsidP="00C35F6A">
      <w:r w:rsidRPr="00DC677F">
        <w:t>The ‘TCL soap framework’ aims at testing IAS by interfacing it using its built-in SOAP API. Given the nature of the SOAP protocol, the TCL soap framework is able to run tests on a remote host.</w:t>
      </w:r>
    </w:p>
    <w:p w14:paraId="21EFB6DE" w14:textId="77777777" w:rsidR="00C35F6A" w:rsidRPr="00DC677F" w:rsidRDefault="00C35F6A" w:rsidP="00C35F6A">
      <w:pPr>
        <w:pStyle w:val="Heading4"/>
      </w:pPr>
      <w:bookmarkStart w:id="205" w:name="_Toc338859004"/>
      <w:bookmarkStart w:id="206" w:name="_Toc373159938"/>
      <w:r w:rsidRPr="00DC677F">
        <w:t>Available modules</w:t>
      </w:r>
      <w:bookmarkEnd w:id="205"/>
      <w:bookmarkEnd w:id="206"/>
    </w:p>
    <w:p w14:paraId="21EFB6DF" w14:textId="77777777" w:rsidR="00C35F6A" w:rsidRPr="00DC677F" w:rsidRDefault="00C35F6A" w:rsidP="00C35F6A">
      <w:pPr>
        <w:pStyle w:val="Heading5"/>
      </w:pPr>
      <w:bookmarkStart w:id="207" w:name="_Toc323293234"/>
      <w:proofErr w:type="spellStart"/>
      <w:proofErr w:type="gramStart"/>
      <w:r w:rsidRPr="00DC677F">
        <w:t>runTest</w:t>
      </w:r>
      <w:bookmarkEnd w:id="207"/>
      <w:proofErr w:type="spellEnd"/>
      <w:proofErr w:type="gramEnd"/>
    </w:p>
    <w:p w14:paraId="21EFB6E0" w14:textId="77777777" w:rsidR="00C35F6A" w:rsidRPr="00120BD2" w:rsidRDefault="00C35F6A" w:rsidP="00C35F6A">
      <w:pPr>
        <w:rPr>
          <w:rStyle w:val="Heading4Char"/>
          <w:b w:val="0"/>
        </w:rPr>
      </w:pPr>
      <w:r w:rsidRPr="0026571F">
        <w:t>Main tool for launching tests suites. It will take every script listed in a test suite (i.e. plain text file containing a list of TCL scripts to execute with their arguments) and execute these sequentially.</w:t>
      </w:r>
      <w:r w:rsidRPr="00DC677F">
        <w:br/>
        <w:t xml:space="preserve">All test case results are stored in an XML file that can be uploaded to </w:t>
      </w:r>
      <w:proofErr w:type="spellStart"/>
      <w:r w:rsidRPr="00DC677F">
        <w:t>TestLink</w:t>
      </w:r>
      <w:proofErr w:type="spellEnd"/>
      <w:r w:rsidRPr="00DC677F">
        <w:t>.</w:t>
      </w:r>
      <w:r w:rsidRPr="00DC677F">
        <w:br/>
      </w:r>
      <w:r w:rsidRPr="00DC677F">
        <w:br/>
      </w:r>
      <w:r w:rsidRPr="00DC677F">
        <w:rPr>
          <w:rStyle w:val="Heading4Char"/>
        </w:rPr>
        <w:t>SOAP interface (IAS)</w:t>
      </w:r>
    </w:p>
    <w:p w14:paraId="21EFB6E1" w14:textId="77777777" w:rsidR="00C35F6A" w:rsidRPr="00DC677F" w:rsidRDefault="00C35F6A" w:rsidP="00C35F6A">
      <w:r w:rsidRPr="00DC677F">
        <w:t xml:space="preserve">The SOAP bindings are defined by </w:t>
      </w:r>
      <w:proofErr w:type="spellStart"/>
      <w:r w:rsidRPr="00DC677F">
        <w:t>orgunitAdminCmd</w:t>
      </w:r>
      <w:proofErr w:type="spellEnd"/>
      <w:r w:rsidRPr="00DC677F">
        <w:t xml:space="preserve">, </w:t>
      </w:r>
      <w:proofErr w:type="spellStart"/>
      <w:r w:rsidRPr="00DC677F">
        <w:t>policyAdminCmd</w:t>
      </w:r>
      <w:proofErr w:type="spellEnd"/>
      <w:r w:rsidRPr="00DC677F">
        <w:t xml:space="preserve">, </w:t>
      </w:r>
      <w:proofErr w:type="spellStart"/>
      <w:r w:rsidRPr="00DC677F">
        <w:t>userAdminCmd</w:t>
      </w:r>
      <w:proofErr w:type="spellEnd"/>
      <w:r w:rsidRPr="00DC677F">
        <w:t xml:space="preserve"> and </w:t>
      </w:r>
      <w:proofErr w:type="spellStart"/>
      <w:r w:rsidRPr="00DC677F">
        <w:t>reportAdminCmd</w:t>
      </w:r>
      <w:proofErr w:type="spellEnd"/>
      <w:r w:rsidRPr="00DC677F">
        <w:t>.</w:t>
      </w:r>
    </w:p>
    <w:p w14:paraId="21EFB6E2" w14:textId="77777777" w:rsidR="00C35F6A" w:rsidRPr="00DC677F" w:rsidRDefault="00C35F6A" w:rsidP="00C35F6A">
      <w:pPr>
        <w:rPr>
          <w:rStyle w:val="Heading4Char"/>
        </w:rPr>
      </w:pPr>
      <w:r w:rsidRPr="0026571F">
        <w:t xml:space="preserve">Each of these functions can construct a range of SOAP messages, send it to IAS and treat the result. </w:t>
      </w:r>
      <w:r w:rsidRPr="00DC677F">
        <w:br/>
        <w:t>A command line tool ‘SoapClient2.exe’ is used by each one of these functions to perform the actual SOAP communication.</w:t>
      </w:r>
      <w:r w:rsidRPr="00DC677F">
        <w:br/>
      </w:r>
      <w:r w:rsidRPr="00DC677F">
        <w:br/>
      </w:r>
      <w:r w:rsidRPr="00DC677F">
        <w:rPr>
          <w:rStyle w:val="Heading4Char"/>
        </w:rPr>
        <w:t>SOAP authentication</w:t>
      </w:r>
    </w:p>
    <w:p w14:paraId="21EFB6E3" w14:textId="77777777" w:rsidR="00C35F6A" w:rsidRPr="00DC677F" w:rsidRDefault="00C35F6A" w:rsidP="00C35F6A">
      <w:pPr>
        <w:rPr>
          <w:rFonts w:ascii="Calibri" w:eastAsia="Calibri" w:hAnsi="Calibri"/>
        </w:rPr>
      </w:pPr>
      <w:proofErr w:type="spellStart"/>
      <w:r w:rsidRPr="00DC677F">
        <w:t>Soapauthcmd</w:t>
      </w:r>
      <w:proofErr w:type="spellEnd"/>
      <w:r w:rsidRPr="00DC677F">
        <w:t xml:space="preserve"> provides the </w:t>
      </w:r>
      <w:proofErr w:type="spellStart"/>
      <w:r w:rsidRPr="00DC677F">
        <w:t>abilitiy</w:t>
      </w:r>
      <w:proofErr w:type="spellEnd"/>
      <w:r w:rsidRPr="00DC677F">
        <w:t xml:space="preserve"> to perform SOAP authentications. It is similar to the SOAP interface discussed above.</w:t>
      </w:r>
    </w:p>
    <w:p w14:paraId="21EFB6E4" w14:textId="77777777" w:rsidR="00C35F6A" w:rsidRPr="00DC677F" w:rsidRDefault="00C35F6A" w:rsidP="00C35F6A">
      <w:pPr>
        <w:pStyle w:val="Heading4"/>
      </w:pPr>
      <w:bookmarkStart w:id="208" w:name="_Toc373159939"/>
      <w:r w:rsidRPr="00DC677F">
        <w:t>Seal authentication</w:t>
      </w:r>
      <w:bookmarkEnd w:id="208"/>
    </w:p>
    <w:p w14:paraId="21EFB6E5" w14:textId="77777777" w:rsidR="00C35F6A" w:rsidRPr="00DC677F" w:rsidRDefault="00C35F6A" w:rsidP="00C35F6A">
      <w:proofErr w:type="spellStart"/>
      <w:r w:rsidRPr="00DC677F">
        <w:t>Sealauthcmd</w:t>
      </w:r>
      <w:proofErr w:type="spellEnd"/>
      <w:r w:rsidRPr="00DC677F">
        <w:t xml:space="preserve"> provides a wrapper around the ‘SealClient6.exe’ utility and as such provides a way to perform seal authentication.</w:t>
      </w:r>
    </w:p>
    <w:p w14:paraId="21EFB6E6" w14:textId="77777777" w:rsidR="00C35F6A" w:rsidRPr="00DC677F" w:rsidRDefault="00C35F6A" w:rsidP="00C35F6A">
      <w:pPr>
        <w:pStyle w:val="Heading4"/>
      </w:pPr>
      <w:bookmarkStart w:id="209" w:name="_Toc373159940"/>
      <w:r w:rsidRPr="00DC677F">
        <w:t>Radius authentication</w:t>
      </w:r>
      <w:bookmarkEnd w:id="209"/>
    </w:p>
    <w:p w14:paraId="21EFB6E7" w14:textId="77777777" w:rsidR="00C35F6A" w:rsidRPr="00DC677F" w:rsidRDefault="00C35F6A" w:rsidP="00C35F6A">
      <w:r w:rsidRPr="00DC677F">
        <w:t xml:space="preserve">Radius authentication functionality is provided by </w:t>
      </w:r>
      <w:proofErr w:type="spellStart"/>
      <w:r w:rsidRPr="00DC677F">
        <w:t>RadiusAuthCmd.tcl</w:t>
      </w:r>
      <w:proofErr w:type="spellEnd"/>
      <w:r w:rsidRPr="00DC677F">
        <w:t>.</w:t>
      </w:r>
      <w:r w:rsidRPr="00DC677F">
        <w:br/>
        <w:t>This is a wrapper around the ‘RadiusClient4.exe’ tool.</w:t>
      </w:r>
      <w:r w:rsidRPr="00DC677F">
        <w:br/>
        <w:t>It currently only supports PAP as authentication protocol and Response Only authentication.</w:t>
      </w:r>
      <w:r w:rsidRPr="00DC677F">
        <w:br/>
      </w:r>
      <w:r w:rsidRPr="00DC677F">
        <w:br/>
      </w:r>
      <w:r w:rsidRPr="00DC677F">
        <w:lastRenderedPageBreak/>
        <w:t>The RadiusClient4.exe however supports a wider range of authentication protocols / methods, so this wrapper could be easily extended.</w:t>
      </w:r>
    </w:p>
    <w:p w14:paraId="21EFB6E8" w14:textId="77777777" w:rsidR="00C35F6A" w:rsidRPr="00DC677F" w:rsidRDefault="00C35F6A" w:rsidP="00C35F6A">
      <w:r w:rsidRPr="00DC677F">
        <w:t xml:space="preserve">Note: RadiusClient4.exe seems to support more features than </w:t>
      </w:r>
      <w:proofErr w:type="spellStart"/>
      <w:r w:rsidRPr="00DC677F">
        <w:t>radtest</w:t>
      </w:r>
      <w:proofErr w:type="spellEnd"/>
      <w:r w:rsidRPr="00DC677F">
        <w:t xml:space="preserve"> does (CLI tool used in </w:t>
      </w:r>
      <w:proofErr w:type="spellStart"/>
      <w:r w:rsidRPr="00DC677F">
        <w:t>Mechelens</w:t>
      </w:r>
      <w:proofErr w:type="spellEnd"/>
      <w:r w:rsidRPr="00DC677F">
        <w:t xml:space="preserve"> VATF)</w:t>
      </w:r>
    </w:p>
    <w:p w14:paraId="21EFB6E9" w14:textId="77777777" w:rsidR="00C35F6A" w:rsidRPr="00DC677F" w:rsidRDefault="00C35F6A" w:rsidP="00C35F6A">
      <w:pPr>
        <w:pStyle w:val="Heading4"/>
      </w:pPr>
      <w:bookmarkStart w:id="210" w:name="_Toc373159941"/>
      <w:r w:rsidRPr="00DC677F">
        <w:t>Digipass</w:t>
      </w:r>
      <w:bookmarkEnd w:id="210"/>
    </w:p>
    <w:p w14:paraId="21EFB6EA" w14:textId="77777777" w:rsidR="00C35F6A" w:rsidRPr="00DC677F" w:rsidRDefault="00C35F6A" w:rsidP="00C35F6A">
      <w:r w:rsidRPr="00DC677F">
        <w:t xml:space="preserve">Digipass functionality is currently provided by the RadiusClient4.exe command line tool. </w:t>
      </w:r>
      <w:r w:rsidRPr="00DC677F">
        <w:br/>
        <w:t>This tool can generate an OTP to be used as a password, but appears to be limited to generating a Response-Only OTP for a Demo Digipass.</w:t>
      </w:r>
    </w:p>
    <w:p w14:paraId="21EFB6EB" w14:textId="77777777" w:rsidR="00C35F6A" w:rsidRPr="00DC677F" w:rsidRDefault="00C35F6A" w:rsidP="00C35F6A">
      <w:pPr>
        <w:pStyle w:val="Heading4"/>
      </w:pPr>
      <w:bookmarkStart w:id="211" w:name="_Toc373159942"/>
      <w:r w:rsidRPr="00DC677F">
        <w:t>Logging</w:t>
      </w:r>
      <w:bookmarkEnd w:id="211"/>
    </w:p>
    <w:p w14:paraId="21EFB6EC" w14:textId="77777777" w:rsidR="00C35F6A" w:rsidRPr="00DC677F" w:rsidRDefault="00C35F6A" w:rsidP="00C35F6A">
      <w:r w:rsidRPr="00DC677F">
        <w:t xml:space="preserve">Standard logging facilities (with multiple log levels) are provided by the </w:t>
      </w:r>
      <w:proofErr w:type="spellStart"/>
      <w:r w:rsidRPr="00DC677F">
        <w:t>testUtils</w:t>
      </w:r>
      <w:proofErr w:type="spellEnd"/>
      <w:r w:rsidRPr="00DC677F">
        <w:t xml:space="preserve"> module.</w:t>
      </w:r>
    </w:p>
    <w:p w14:paraId="21EFB6ED" w14:textId="77777777" w:rsidR="00C35F6A" w:rsidRPr="00DC677F" w:rsidRDefault="00C35F6A" w:rsidP="00C35F6A">
      <w:pPr>
        <w:pStyle w:val="Heading2"/>
      </w:pPr>
      <w:bookmarkStart w:id="212" w:name="_Toc338859005"/>
      <w:bookmarkStart w:id="213" w:name="_Toc373159943"/>
      <w:r w:rsidRPr="00DC677F">
        <w:t xml:space="preserve">TCL </w:t>
      </w:r>
      <w:proofErr w:type="spellStart"/>
      <w:r w:rsidRPr="00DC677F">
        <w:t>dpadmincmd</w:t>
      </w:r>
      <w:proofErr w:type="spellEnd"/>
      <w:r w:rsidRPr="00DC677F">
        <w:t xml:space="preserve"> framework</w:t>
      </w:r>
      <w:bookmarkEnd w:id="212"/>
      <w:bookmarkEnd w:id="213"/>
    </w:p>
    <w:p w14:paraId="21EFB6EE" w14:textId="77777777" w:rsidR="00C35F6A" w:rsidRPr="00DC677F" w:rsidRDefault="00C35F6A" w:rsidP="00C35F6A">
      <w:r w:rsidRPr="00DC677F">
        <w:t>The ‘TCL soap framework’ aims IASs built-in support for TCL scripting (</w:t>
      </w:r>
      <w:proofErr w:type="spellStart"/>
      <w:r w:rsidRPr="00DC677F">
        <w:t>dpadmincmd</w:t>
      </w:r>
      <w:proofErr w:type="spellEnd"/>
      <w:r w:rsidRPr="00DC677F">
        <w:t xml:space="preserve"> tool). As the </w:t>
      </w:r>
      <w:proofErr w:type="spellStart"/>
      <w:r w:rsidRPr="00DC677F">
        <w:t>dpadmincmd</w:t>
      </w:r>
      <w:proofErr w:type="spellEnd"/>
      <w:r w:rsidRPr="00DC677F">
        <w:t xml:space="preserve"> needs to run locally on the IAS machine, tests cannot be ran remotely</w:t>
      </w:r>
    </w:p>
    <w:p w14:paraId="21EFB6EF" w14:textId="77777777" w:rsidR="00C35F6A" w:rsidRPr="0026571F" w:rsidRDefault="00C35F6A" w:rsidP="00C35F6A">
      <w:pPr>
        <w:pStyle w:val="Heading3"/>
        <w:rPr>
          <w:lang w:val="en-US"/>
        </w:rPr>
      </w:pPr>
      <w:bookmarkStart w:id="214" w:name="_Toc338859006"/>
      <w:bookmarkStart w:id="215" w:name="_Toc373159944"/>
      <w:r w:rsidRPr="0026571F">
        <w:rPr>
          <w:lang w:val="en-US"/>
        </w:rPr>
        <w:t>Available components</w:t>
      </w:r>
      <w:bookmarkEnd w:id="214"/>
      <w:bookmarkEnd w:id="215"/>
    </w:p>
    <w:p w14:paraId="21EFB6F0" w14:textId="77777777" w:rsidR="00C35F6A" w:rsidRPr="00DC677F" w:rsidRDefault="00C35F6A" w:rsidP="00C35F6A">
      <w:pPr>
        <w:pStyle w:val="Heading4"/>
      </w:pPr>
      <w:bookmarkStart w:id="216" w:name="_Toc373159945"/>
      <w:proofErr w:type="spellStart"/>
      <w:r w:rsidRPr="00DC677F">
        <w:t>Test_all</w:t>
      </w:r>
      <w:bookmarkEnd w:id="216"/>
      <w:proofErr w:type="spellEnd"/>
    </w:p>
    <w:p w14:paraId="21EFB6F1" w14:textId="77777777" w:rsidR="00C35F6A" w:rsidRPr="00DC677F" w:rsidRDefault="00C35F6A" w:rsidP="00C35F6A">
      <w:proofErr w:type="spellStart"/>
      <w:r w:rsidRPr="00DC677F">
        <w:t>Test_all</w:t>
      </w:r>
      <w:proofErr w:type="spellEnd"/>
      <w:r w:rsidRPr="00DC677F">
        <w:t xml:space="preserve"> is this frameworks test runner and will run all TCL test scripts it finds. Basically, it launches the </w:t>
      </w:r>
      <w:proofErr w:type="spellStart"/>
      <w:r w:rsidRPr="00DC677F">
        <w:t>dpadmincmd</w:t>
      </w:r>
      <w:proofErr w:type="spellEnd"/>
      <w:r w:rsidRPr="00DC677F">
        <w:t xml:space="preserve"> tool that comes with IAS and passes a TCL test script as argument.</w:t>
      </w:r>
      <w:r w:rsidRPr="00DC677F">
        <w:br/>
      </w:r>
      <w:r w:rsidRPr="00DC677F">
        <w:br/>
      </w:r>
      <w:proofErr w:type="spellStart"/>
      <w:r w:rsidRPr="00DC677F">
        <w:t>Test_all</w:t>
      </w:r>
      <w:proofErr w:type="spellEnd"/>
      <w:r w:rsidRPr="00DC677F">
        <w:t xml:space="preserve"> will generate an XML file with test case results that can be uploaded to </w:t>
      </w:r>
      <w:proofErr w:type="spellStart"/>
      <w:r w:rsidRPr="00DC677F">
        <w:t>TestLink</w:t>
      </w:r>
      <w:proofErr w:type="spellEnd"/>
      <w:r w:rsidRPr="00DC677F">
        <w:t>. Additionally, a style sheet allows the XML file to be rendered into a human-readable format in a browser.</w:t>
      </w:r>
    </w:p>
    <w:p w14:paraId="21EFB6F2" w14:textId="77777777" w:rsidR="00C35F6A" w:rsidRPr="00DC677F" w:rsidRDefault="00C35F6A" w:rsidP="00C35F6A">
      <w:pPr>
        <w:pStyle w:val="Heading4"/>
      </w:pPr>
      <w:bookmarkStart w:id="217" w:name="_Toc373159946"/>
      <w:r w:rsidRPr="00DC677F">
        <w:t>Logging</w:t>
      </w:r>
      <w:bookmarkEnd w:id="217"/>
    </w:p>
    <w:p w14:paraId="21EFB6F3" w14:textId="77777777" w:rsidR="00C35F6A" w:rsidRPr="00DC677F" w:rsidRDefault="00C35F6A" w:rsidP="00C35F6A">
      <w:r w:rsidRPr="00DC677F">
        <w:t xml:space="preserve">Standard logging facilities (with multiple log levels) are provided by the </w:t>
      </w:r>
      <w:proofErr w:type="spellStart"/>
      <w:r w:rsidRPr="00DC677F">
        <w:t>testUtils</w:t>
      </w:r>
      <w:proofErr w:type="spellEnd"/>
      <w:r w:rsidRPr="00DC677F">
        <w:t xml:space="preserve"> module. </w:t>
      </w:r>
    </w:p>
    <w:p w14:paraId="21EFB6F4" w14:textId="77777777" w:rsidR="00C35F6A" w:rsidRPr="0026571F" w:rsidRDefault="00C35F6A" w:rsidP="00C35F6A">
      <w:pPr>
        <w:pStyle w:val="Heading3"/>
        <w:rPr>
          <w:lang w:val="en-US"/>
        </w:rPr>
      </w:pPr>
      <w:bookmarkStart w:id="218" w:name="_Toc338859007"/>
      <w:bookmarkStart w:id="219" w:name="_Toc373159947"/>
      <w:r w:rsidRPr="0026571F">
        <w:rPr>
          <w:lang w:val="en-US"/>
        </w:rPr>
        <w:t>Advantages and disadvantages</w:t>
      </w:r>
      <w:bookmarkEnd w:id="218"/>
      <w:bookmarkEnd w:id="219"/>
    </w:p>
    <w:p w14:paraId="21EFB6F5" w14:textId="77777777" w:rsidR="00C35F6A" w:rsidRPr="00DC677F" w:rsidRDefault="00C35F6A" w:rsidP="00C35F6A">
      <w:r w:rsidRPr="00DC677F">
        <w:br/>
        <w:t>Advantage of using TCL</w:t>
      </w:r>
    </w:p>
    <w:p w14:paraId="21EFB6F6" w14:textId="77777777" w:rsidR="00C35F6A" w:rsidRPr="00DC677F" w:rsidRDefault="00C35F6A" w:rsidP="00C35F6A">
      <w:pPr>
        <w:pStyle w:val="ListParagraph"/>
        <w:numPr>
          <w:ilvl w:val="0"/>
          <w:numId w:val="18"/>
        </w:numPr>
      </w:pPr>
      <w:r w:rsidRPr="00DC677F">
        <w:t>Platform independent</w:t>
      </w:r>
    </w:p>
    <w:p w14:paraId="21EFB6F7" w14:textId="77777777" w:rsidR="00C35F6A" w:rsidRPr="00DC677F" w:rsidRDefault="00C35F6A" w:rsidP="00C35F6A">
      <w:r w:rsidRPr="00DC677F">
        <w:t>Disadvantages of using TCL</w:t>
      </w:r>
    </w:p>
    <w:p w14:paraId="21EFB6F8" w14:textId="77777777" w:rsidR="00C35F6A" w:rsidRPr="00DC677F" w:rsidRDefault="00C35F6A" w:rsidP="00C35F6A">
      <w:pPr>
        <w:pStyle w:val="ListParagraph"/>
        <w:numPr>
          <w:ilvl w:val="0"/>
          <w:numId w:val="18"/>
        </w:numPr>
      </w:pPr>
      <w:r w:rsidRPr="00DC677F">
        <w:t>Not object oriented and might not be ideal for setting up a larger test automation framework.</w:t>
      </w:r>
    </w:p>
    <w:p w14:paraId="21EFB6F9" w14:textId="77777777" w:rsidR="00C35F6A" w:rsidRPr="00DC677F" w:rsidRDefault="00C35F6A" w:rsidP="00C35F6A">
      <w:pPr>
        <w:pStyle w:val="ListParagraph"/>
        <w:numPr>
          <w:ilvl w:val="0"/>
          <w:numId w:val="18"/>
        </w:numPr>
      </w:pPr>
      <w:r w:rsidRPr="00DC677F">
        <w:t xml:space="preserve">The lack of a rich set of data structures </w:t>
      </w:r>
    </w:p>
    <w:p w14:paraId="21EFB6FA" w14:textId="77777777" w:rsidR="00C35F6A" w:rsidRPr="00DC677F" w:rsidRDefault="00C35F6A" w:rsidP="00C35F6A">
      <w:pPr>
        <w:pStyle w:val="ListParagraph"/>
        <w:numPr>
          <w:ilvl w:val="0"/>
          <w:numId w:val="18"/>
        </w:numPr>
      </w:pPr>
      <w:r w:rsidRPr="00DC677F">
        <w:t xml:space="preserve">TCL might not be as well supported as popular languages like Ruby/Python. E.g. it would be typically easier to find Ruby/Python bindings vs. </w:t>
      </w:r>
      <w:proofErr w:type="spellStart"/>
      <w:r w:rsidRPr="00DC677F">
        <w:t>Tcl</w:t>
      </w:r>
      <w:proofErr w:type="spellEnd"/>
      <w:r w:rsidRPr="00DC677F">
        <w:t xml:space="preserve"> bindings for a certain product.</w:t>
      </w:r>
    </w:p>
    <w:p w14:paraId="21EFB6FB" w14:textId="77777777" w:rsidR="00C35F6A" w:rsidRPr="00DC677F" w:rsidRDefault="00C35F6A" w:rsidP="00C35F6A"/>
    <w:p w14:paraId="21EFB6FC" w14:textId="77777777" w:rsidR="00C35F6A" w:rsidRPr="00DC677F" w:rsidRDefault="00C35F6A" w:rsidP="00C35F6A">
      <w:pPr>
        <w:pStyle w:val="Heading2"/>
      </w:pPr>
      <w:bookmarkStart w:id="220" w:name="_Toc373159948"/>
      <w:r w:rsidRPr="00DC677F">
        <w:lastRenderedPageBreak/>
        <w:t>Selenium</w:t>
      </w:r>
      <w:bookmarkEnd w:id="220"/>
    </w:p>
    <w:p w14:paraId="21EFB6FD" w14:textId="77777777" w:rsidR="00C35F6A" w:rsidRPr="00DC677F" w:rsidRDefault="00C35F6A" w:rsidP="00C35F6A">
      <w:pPr>
        <w:jc w:val="both"/>
      </w:pPr>
      <w:r w:rsidRPr="00DC677F">
        <w:t>Selenium is a portable software testing framework for web applications. Selenium provides a record/playback tool for authoring tests without learning a test scripting language (Selenium IDE). It also provides a test domain-specific language (</w:t>
      </w:r>
      <w:proofErr w:type="spellStart"/>
      <w:r w:rsidRPr="00DC677F">
        <w:t>Selenese</w:t>
      </w:r>
      <w:proofErr w:type="spellEnd"/>
      <w:r w:rsidRPr="00DC677F">
        <w:t>) to write tests in a number of popular programming languages, including C#, Java, Groovy, Perl, PHP, Python and Ruby. The tests can then be run against most modern web browsers. Selenium deploys on Windows, Linux, and Macintosh platforms. It can be used for unit, regression, smoke, integration and acceptance testing.</w:t>
      </w:r>
    </w:p>
    <w:p w14:paraId="21EFB6FE" w14:textId="77777777" w:rsidR="00C35F6A" w:rsidRPr="00DC677F" w:rsidRDefault="00C35F6A" w:rsidP="00C35F6A">
      <w:r w:rsidRPr="00DC677F">
        <w:t>Selenium projects:</w:t>
      </w:r>
    </w:p>
    <w:p w14:paraId="21EFB6FF" w14:textId="77777777" w:rsidR="00C35F6A" w:rsidRPr="00DC677F" w:rsidRDefault="00C35F6A" w:rsidP="00C35F6A">
      <w:pPr>
        <w:numPr>
          <w:ilvl w:val="0"/>
          <w:numId w:val="25"/>
        </w:numPr>
        <w:spacing w:before="0" w:after="200" w:line="276" w:lineRule="auto"/>
      </w:pPr>
      <w:r w:rsidRPr="00DC677F">
        <w:t xml:space="preserve">Selenium IDE: Firefox add-on that makes it easy to record and playback tests in Firefox. </w:t>
      </w:r>
    </w:p>
    <w:p w14:paraId="21EFB700" w14:textId="77777777" w:rsidR="00C35F6A" w:rsidRPr="00DC677F" w:rsidRDefault="00C35F6A" w:rsidP="00C35F6A">
      <w:pPr>
        <w:numPr>
          <w:ilvl w:val="0"/>
          <w:numId w:val="25"/>
        </w:numPr>
        <w:spacing w:before="0" w:after="200" w:line="276" w:lineRule="auto"/>
      </w:pPr>
      <w:r w:rsidRPr="00DC677F">
        <w:t>Selenium core: tests run directly in a browser, just as real users do. Need to copy selenium Core &amp; tests directly into application web server</w:t>
      </w:r>
    </w:p>
    <w:p w14:paraId="21EFB701" w14:textId="77777777" w:rsidR="00C35F6A" w:rsidRPr="00DC677F" w:rsidRDefault="00C35F6A" w:rsidP="00C35F6A">
      <w:pPr>
        <w:numPr>
          <w:ilvl w:val="0"/>
          <w:numId w:val="25"/>
        </w:numPr>
        <w:spacing w:before="0" w:after="200" w:line="276" w:lineRule="auto"/>
      </w:pPr>
      <w:r w:rsidRPr="00DC677F">
        <w:t>Selenium RC: Selenium remote control is a system that allows simulating web browsers locally using almost any programming language and testing framework.</w:t>
      </w:r>
    </w:p>
    <w:p w14:paraId="21EFB702" w14:textId="77777777" w:rsidR="00C35F6A" w:rsidRPr="00DC677F" w:rsidRDefault="00C35F6A" w:rsidP="00C35F6A">
      <w:pPr>
        <w:numPr>
          <w:ilvl w:val="0"/>
          <w:numId w:val="25"/>
        </w:numPr>
        <w:spacing w:before="0" w:after="200" w:line="276" w:lineRule="auto"/>
      </w:pPr>
      <w:r w:rsidRPr="00DC677F">
        <w:t>Selenium Grid: allows several Selenium remote control servers to be accessed in parallel by Selenium Grid server.</w:t>
      </w:r>
    </w:p>
    <w:p w14:paraId="21EFB703" w14:textId="77777777" w:rsidR="00C35F6A" w:rsidRPr="00DC677F" w:rsidRDefault="00C35F6A" w:rsidP="00C35F6A">
      <w:r w:rsidRPr="00DC677F">
        <w:t xml:space="preserve">Selenium IDE usage: </w:t>
      </w:r>
    </w:p>
    <w:p w14:paraId="21EFB704" w14:textId="77777777" w:rsidR="00C35F6A" w:rsidRPr="00DC677F" w:rsidRDefault="00C35F6A" w:rsidP="00C35F6A">
      <w:pPr>
        <w:pStyle w:val="ListParagraph"/>
        <w:numPr>
          <w:ilvl w:val="0"/>
          <w:numId w:val="26"/>
        </w:numPr>
      </w:pPr>
      <w:r w:rsidRPr="00DC677F">
        <w:t>Install Selenium as a Firefox plug-in</w:t>
      </w:r>
    </w:p>
    <w:p w14:paraId="21EFB705" w14:textId="77777777" w:rsidR="00C35F6A" w:rsidRPr="00DC677F" w:rsidRDefault="00C35F6A" w:rsidP="00C35F6A">
      <w:pPr>
        <w:pStyle w:val="ListParagraph"/>
        <w:numPr>
          <w:ilvl w:val="0"/>
          <w:numId w:val="26"/>
        </w:numPr>
      </w:pPr>
      <w:r w:rsidRPr="00DC677F">
        <w:t>In Firefox browser go to “</w:t>
      </w:r>
      <w:proofErr w:type="spellStart"/>
      <w:r w:rsidRPr="00DC677F">
        <w:t>WebDeveloper</w:t>
      </w:r>
      <w:proofErr w:type="spellEnd"/>
      <w:r w:rsidRPr="00DC677F">
        <w:t>&gt;Selenium IDE”</w:t>
      </w:r>
    </w:p>
    <w:p w14:paraId="21EFB706" w14:textId="77777777" w:rsidR="00C35F6A" w:rsidRPr="00DC677F" w:rsidRDefault="00C35F6A" w:rsidP="00C35F6A">
      <w:r w:rsidRPr="00120BD2">
        <w:rPr>
          <w:noProof/>
        </w:rPr>
        <w:drawing>
          <wp:inline distT="0" distB="0" distL="0" distR="0" wp14:anchorId="21EFB77F" wp14:editId="21EFB780">
            <wp:extent cx="5504180" cy="2985135"/>
            <wp:effectExtent l="0" t="0" r="1270" b="5715"/>
            <wp:docPr id="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504180" cy="2985135"/>
                    </a:xfrm>
                    <a:prstGeom prst="rect">
                      <a:avLst/>
                    </a:prstGeom>
                    <a:noFill/>
                    <a:ln>
                      <a:noFill/>
                    </a:ln>
                  </pic:spPr>
                </pic:pic>
              </a:graphicData>
            </a:graphic>
          </wp:inline>
        </w:drawing>
      </w:r>
    </w:p>
    <w:p w14:paraId="21EFB707" w14:textId="77777777" w:rsidR="00C35F6A" w:rsidRPr="00DC677F" w:rsidRDefault="00C35F6A" w:rsidP="00C35F6A">
      <w:r w:rsidRPr="00DC677F">
        <w:t>At the main workspace of the Selenium IDE present:</w:t>
      </w:r>
    </w:p>
    <w:p w14:paraId="21EFB708" w14:textId="77777777" w:rsidR="00C35F6A" w:rsidRPr="00DC677F" w:rsidRDefault="00C35F6A" w:rsidP="00C35F6A">
      <w:pPr>
        <w:pStyle w:val="ListParagraph"/>
        <w:numPr>
          <w:ilvl w:val="0"/>
          <w:numId w:val="27"/>
        </w:numPr>
      </w:pPr>
      <w:r w:rsidRPr="00DC677F">
        <w:t>Action buttons: run whole test suite, run test case, pause/resume, step, apply rollup rules.</w:t>
      </w:r>
    </w:p>
    <w:p w14:paraId="21EFB709" w14:textId="77777777" w:rsidR="00C35F6A" w:rsidRPr="00DC677F" w:rsidRDefault="00C35F6A" w:rsidP="00C35F6A">
      <w:pPr>
        <w:pStyle w:val="ListParagraph"/>
        <w:numPr>
          <w:ilvl w:val="0"/>
          <w:numId w:val="27"/>
        </w:numPr>
      </w:pPr>
      <w:r w:rsidRPr="00DC677F">
        <w:t>List of test cases to be executed. List of test cases can be saved as a test suite.</w:t>
      </w:r>
    </w:p>
    <w:p w14:paraId="21EFB70A" w14:textId="77777777" w:rsidR="00C35F6A" w:rsidRPr="00DC677F" w:rsidRDefault="00C35F6A" w:rsidP="00C35F6A">
      <w:pPr>
        <w:pStyle w:val="ListParagraph"/>
        <w:numPr>
          <w:ilvl w:val="0"/>
          <w:numId w:val="27"/>
        </w:numPr>
      </w:pPr>
      <w:r w:rsidRPr="00DC677F">
        <w:t>Results of the latest execution with numbed of failed test cases.</w:t>
      </w:r>
    </w:p>
    <w:p w14:paraId="21EFB70B" w14:textId="77777777" w:rsidR="00C35F6A" w:rsidRPr="00DC677F" w:rsidRDefault="00C35F6A" w:rsidP="00C35F6A">
      <w:pPr>
        <w:pStyle w:val="ListParagraph"/>
        <w:numPr>
          <w:ilvl w:val="0"/>
          <w:numId w:val="27"/>
        </w:numPr>
      </w:pPr>
      <w:r w:rsidRPr="00DC677F">
        <w:lastRenderedPageBreak/>
        <w:t>Log of the execution.</w:t>
      </w:r>
    </w:p>
    <w:p w14:paraId="21EFB70C" w14:textId="77777777" w:rsidR="00C35F6A" w:rsidRPr="00DC677F" w:rsidRDefault="00C35F6A" w:rsidP="00C35F6A">
      <w:pPr>
        <w:pStyle w:val="ListParagraph"/>
        <w:numPr>
          <w:ilvl w:val="0"/>
          <w:numId w:val="27"/>
        </w:numPr>
      </w:pPr>
      <w:r w:rsidRPr="00DC677F">
        <w:t>Code of the test case.</w:t>
      </w:r>
    </w:p>
    <w:p w14:paraId="21EFB70D" w14:textId="77777777" w:rsidR="00C35F6A" w:rsidRPr="00DC677F" w:rsidRDefault="00C35F6A" w:rsidP="00C35F6A">
      <w:pPr>
        <w:pStyle w:val="ListParagraph"/>
        <w:numPr>
          <w:ilvl w:val="0"/>
          <w:numId w:val="27"/>
        </w:numPr>
      </w:pPr>
      <w:r w:rsidRPr="00DC677F">
        <w:t>Base URL of the product to be tested</w:t>
      </w:r>
    </w:p>
    <w:p w14:paraId="21EFB70E" w14:textId="77777777" w:rsidR="00C35F6A" w:rsidRPr="0026571F" w:rsidRDefault="00C35F6A" w:rsidP="00C35F6A">
      <w:pPr>
        <w:pStyle w:val="Heading3"/>
        <w:rPr>
          <w:lang w:val="en-US"/>
        </w:rPr>
      </w:pPr>
      <w:bookmarkStart w:id="221" w:name="_Toc373159949"/>
      <w:r w:rsidRPr="0026571F">
        <w:rPr>
          <w:lang w:val="en-US"/>
        </w:rPr>
        <w:t>Advantages</w:t>
      </w:r>
      <w:bookmarkEnd w:id="221"/>
    </w:p>
    <w:p w14:paraId="21EFB70F" w14:textId="77777777" w:rsidR="00C35F6A" w:rsidRPr="00DC677F" w:rsidRDefault="00C35F6A" w:rsidP="00C35F6A">
      <w:pPr>
        <w:pStyle w:val="ListParagraph"/>
        <w:numPr>
          <w:ilvl w:val="0"/>
          <w:numId w:val="28"/>
        </w:numPr>
      </w:pPr>
      <w:r w:rsidRPr="00DC677F">
        <w:t>Selenium is free and open source tool (and thus flexible)</w:t>
      </w:r>
    </w:p>
    <w:p w14:paraId="21EFB710" w14:textId="77777777" w:rsidR="00C35F6A" w:rsidRPr="00DC677F" w:rsidRDefault="00C35F6A" w:rsidP="00C35F6A">
      <w:pPr>
        <w:pStyle w:val="ListParagraph"/>
        <w:numPr>
          <w:ilvl w:val="0"/>
          <w:numId w:val="28"/>
        </w:numPr>
      </w:pPr>
      <w:r w:rsidRPr="00DC677F">
        <w:t>Selenium can test across multiple browsers</w:t>
      </w:r>
    </w:p>
    <w:p w14:paraId="21EFB711" w14:textId="77777777" w:rsidR="00C35F6A" w:rsidRPr="00DC677F" w:rsidRDefault="00C35F6A" w:rsidP="00C35F6A">
      <w:pPr>
        <w:pStyle w:val="ListParagraph"/>
        <w:numPr>
          <w:ilvl w:val="0"/>
          <w:numId w:val="28"/>
        </w:numPr>
      </w:pPr>
      <w:r w:rsidRPr="00DC677F">
        <w:t>Selenium uses language of choice</w:t>
      </w:r>
    </w:p>
    <w:p w14:paraId="21EFB712" w14:textId="77777777" w:rsidR="00C35F6A" w:rsidRPr="0026571F" w:rsidRDefault="00C35F6A" w:rsidP="00C35F6A">
      <w:pPr>
        <w:pStyle w:val="Heading3"/>
        <w:rPr>
          <w:lang w:val="en-US"/>
        </w:rPr>
      </w:pPr>
      <w:bookmarkStart w:id="222" w:name="_Toc373159950"/>
      <w:r w:rsidRPr="0026571F">
        <w:rPr>
          <w:lang w:val="en-US"/>
        </w:rPr>
        <w:t>Disadvantages</w:t>
      </w:r>
      <w:bookmarkEnd w:id="222"/>
    </w:p>
    <w:p w14:paraId="21EFB713" w14:textId="77777777" w:rsidR="00C35F6A" w:rsidRPr="00DC677F" w:rsidRDefault="00C35F6A" w:rsidP="00C35F6A">
      <w:pPr>
        <w:pStyle w:val="ListParagraph"/>
        <w:numPr>
          <w:ilvl w:val="0"/>
          <w:numId w:val="29"/>
        </w:numPr>
      </w:pPr>
      <w:r w:rsidRPr="00DC677F">
        <w:t>Test cases are code so need constant maintenance and re-factoring</w:t>
      </w:r>
    </w:p>
    <w:p w14:paraId="21EFB714" w14:textId="77777777" w:rsidR="00C35F6A" w:rsidRPr="00DC677F" w:rsidRDefault="00C35F6A" w:rsidP="00C35F6A">
      <w:pPr>
        <w:pStyle w:val="ListParagraph"/>
        <w:numPr>
          <w:ilvl w:val="0"/>
          <w:numId w:val="29"/>
        </w:numPr>
      </w:pPr>
      <w:r w:rsidRPr="00DC677F">
        <w:t>Dynamic testing, like Data-Driven Testing is not possible with the Selenium IDE</w:t>
      </w:r>
    </w:p>
    <w:p w14:paraId="21EFB715" w14:textId="77777777" w:rsidR="00C35F6A" w:rsidRPr="00DC677F" w:rsidRDefault="00C35F6A" w:rsidP="00C35F6A">
      <w:pPr>
        <w:pStyle w:val="ListParagraph"/>
        <w:numPr>
          <w:ilvl w:val="0"/>
          <w:numId w:val="29"/>
        </w:numPr>
      </w:pPr>
      <w:r w:rsidRPr="00DC677F">
        <w:t>Selenium IDE is not able to read or write external files or open popups for user interaction</w:t>
      </w:r>
    </w:p>
    <w:p w14:paraId="21EFB716" w14:textId="77777777" w:rsidR="00C35F6A" w:rsidRPr="00DC677F" w:rsidRDefault="00C35F6A" w:rsidP="00C35F6A">
      <w:pPr>
        <w:pStyle w:val="ListParagraph"/>
        <w:numPr>
          <w:ilvl w:val="0"/>
          <w:numId w:val="29"/>
        </w:numPr>
      </w:pPr>
      <w:r w:rsidRPr="00DC677F">
        <w:t>Slow when testing all the edge cases</w:t>
      </w:r>
    </w:p>
    <w:p w14:paraId="21EFB717" w14:textId="77777777" w:rsidR="00C35F6A" w:rsidRPr="00DC677F" w:rsidRDefault="00C35F6A" w:rsidP="00C35F6A">
      <w:pPr>
        <w:pStyle w:val="Heading2"/>
      </w:pPr>
      <w:bookmarkStart w:id="223" w:name="_Toc373159951"/>
      <w:proofErr w:type="spellStart"/>
      <w:r w:rsidRPr="00DC677F">
        <w:t>TestComplete</w:t>
      </w:r>
      <w:bookmarkEnd w:id="223"/>
      <w:proofErr w:type="spellEnd"/>
    </w:p>
    <w:p w14:paraId="21EFB718" w14:textId="77777777" w:rsidR="00C35F6A" w:rsidRPr="00DC677F" w:rsidRDefault="00C35F6A" w:rsidP="00C35F6A">
      <w:pPr>
        <w:jc w:val="both"/>
      </w:pPr>
      <w:proofErr w:type="spellStart"/>
      <w:r w:rsidRPr="00DC677F">
        <w:t>TestComplete</w:t>
      </w:r>
      <w:proofErr w:type="spellEnd"/>
      <w:r w:rsidRPr="00DC677F">
        <w:t xml:space="preserve"> is an automated testing tool that lets testers create, manage and run tests for any Windows, Web or Rich Client software.</w:t>
      </w:r>
    </w:p>
    <w:p w14:paraId="21EFB719" w14:textId="77777777" w:rsidR="00C35F6A" w:rsidRPr="00DC677F" w:rsidRDefault="00C35F6A" w:rsidP="00C35F6A">
      <w:pPr>
        <w:jc w:val="both"/>
      </w:pPr>
      <w:proofErr w:type="spellStart"/>
      <w:r w:rsidRPr="00DC677F">
        <w:t>TestComplete</w:t>
      </w:r>
      <w:proofErr w:type="spellEnd"/>
      <w:r w:rsidRPr="00DC677F">
        <w:t xml:space="preserve"> automates following types of testing: functional, unit, load, client/server (distributed) regression and data-driven testing.</w:t>
      </w:r>
    </w:p>
    <w:p w14:paraId="21EFB71A" w14:textId="77777777" w:rsidR="00C35F6A" w:rsidRPr="00DC677F" w:rsidRDefault="00C35F6A" w:rsidP="00C35F6A">
      <w:pPr>
        <w:jc w:val="both"/>
      </w:pPr>
      <w:proofErr w:type="spellStart"/>
      <w:r w:rsidRPr="00DC677F">
        <w:t>TestComplete</w:t>
      </w:r>
      <w:proofErr w:type="spellEnd"/>
      <w:r w:rsidRPr="00DC677F">
        <w:t xml:space="preserve"> is used to create and automate many different software test types. Record and playback test creation records a tester performing a manual test and allows it to be played back over and over again as an automated test. Recorded tests can be modified later by testers to create new tests or enhance existing tests with more use cases.</w:t>
      </w:r>
    </w:p>
    <w:p w14:paraId="21EFB71B" w14:textId="77777777" w:rsidR="00C35F6A" w:rsidRPr="00DC677F" w:rsidRDefault="00C35F6A" w:rsidP="00C35F6A">
      <w:pPr>
        <w:pStyle w:val="ListParagraph"/>
        <w:numPr>
          <w:ilvl w:val="0"/>
          <w:numId w:val="30"/>
        </w:numPr>
        <w:jc w:val="both"/>
      </w:pPr>
      <w:r w:rsidRPr="00DC677F">
        <w:t>On the screenshot below you can see the main page of the tool from which you can:</w:t>
      </w:r>
    </w:p>
    <w:p w14:paraId="21EFB71C" w14:textId="77777777" w:rsidR="00C35F6A" w:rsidRPr="00DC677F" w:rsidRDefault="00C35F6A" w:rsidP="00C35F6A">
      <w:pPr>
        <w:pStyle w:val="ListParagraph"/>
        <w:numPr>
          <w:ilvl w:val="0"/>
          <w:numId w:val="30"/>
        </w:numPr>
      </w:pPr>
      <w:r w:rsidRPr="00DC677F">
        <w:t>Record a New Test/Open an Existing Project/Create New Project</w:t>
      </w:r>
    </w:p>
    <w:p w14:paraId="21EFB71D" w14:textId="77777777" w:rsidR="00C35F6A" w:rsidRPr="00DC677F" w:rsidRDefault="00C35F6A" w:rsidP="00C35F6A">
      <w:pPr>
        <w:pStyle w:val="ListParagraph"/>
        <w:numPr>
          <w:ilvl w:val="0"/>
          <w:numId w:val="30"/>
        </w:numPr>
      </w:pPr>
      <w:r w:rsidRPr="00DC677F">
        <w:t>See the list of all keyword tests</w:t>
      </w:r>
    </w:p>
    <w:p w14:paraId="21EFB71E" w14:textId="77777777" w:rsidR="00C35F6A" w:rsidRPr="00DC677F" w:rsidRDefault="00C35F6A" w:rsidP="00C35F6A">
      <w:pPr>
        <w:pStyle w:val="ListParagraph"/>
        <w:numPr>
          <w:ilvl w:val="0"/>
          <w:numId w:val="30"/>
        </w:numPr>
      </w:pPr>
      <w:r w:rsidRPr="00DC677F">
        <w:t>At the page Code Explorer to see a list of all scripted tests</w:t>
      </w:r>
    </w:p>
    <w:p w14:paraId="21EFB71F" w14:textId="77777777" w:rsidR="00C35F6A" w:rsidRPr="00DC677F" w:rsidRDefault="00C35F6A" w:rsidP="00C35F6A">
      <w:pPr>
        <w:pStyle w:val="ListParagraph"/>
        <w:numPr>
          <w:ilvl w:val="0"/>
          <w:numId w:val="30"/>
        </w:numPr>
      </w:pPr>
      <w:r w:rsidRPr="00DC677F">
        <w:t>To check details of the test itself</w:t>
      </w:r>
    </w:p>
    <w:p w14:paraId="21EFB720" w14:textId="77777777" w:rsidR="00C35F6A" w:rsidRPr="00DC677F" w:rsidRDefault="00C35F6A" w:rsidP="00C35F6A">
      <w:pPr>
        <w:pStyle w:val="ListParagraph"/>
        <w:numPr>
          <w:ilvl w:val="0"/>
          <w:numId w:val="30"/>
        </w:numPr>
      </w:pPr>
      <w:r w:rsidRPr="00DC677F">
        <w:t>To see log of the test execution</w:t>
      </w:r>
    </w:p>
    <w:p w14:paraId="21EFB721" w14:textId="77777777" w:rsidR="00C35F6A" w:rsidRPr="00DC677F" w:rsidRDefault="00C35F6A" w:rsidP="00C35F6A">
      <w:pPr>
        <w:keepNext/>
      </w:pPr>
      <w:r w:rsidRPr="00120BD2">
        <w:rPr>
          <w:noProof/>
        </w:rPr>
        <w:lastRenderedPageBreak/>
        <w:drawing>
          <wp:inline distT="0" distB="0" distL="0" distR="0" wp14:anchorId="21EFB781" wp14:editId="21EFB782">
            <wp:extent cx="5360670" cy="3989070"/>
            <wp:effectExtent l="0" t="0" r="0" b="0"/>
            <wp:docPr id="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360670" cy="3989070"/>
                    </a:xfrm>
                    <a:prstGeom prst="rect">
                      <a:avLst/>
                    </a:prstGeom>
                    <a:noFill/>
                    <a:ln>
                      <a:noFill/>
                    </a:ln>
                  </pic:spPr>
                </pic:pic>
              </a:graphicData>
            </a:graphic>
          </wp:inline>
        </w:drawing>
      </w:r>
    </w:p>
    <w:p w14:paraId="21EFB722" w14:textId="77777777" w:rsidR="00C35F6A" w:rsidRPr="00DC677F" w:rsidRDefault="00C35F6A" w:rsidP="00C35F6A">
      <w:pPr>
        <w:pStyle w:val="Caption"/>
        <w:rPr>
          <w:color w:val="808080"/>
          <w:sz w:val="16"/>
        </w:rPr>
      </w:pPr>
      <w:r w:rsidRPr="00DC677F">
        <w:rPr>
          <w:color w:val="808080"/>
          <w:sz w:val="16"/>
        </w:rPr>
        <w:t xml:space="preserve">Screenshot </w:t>
      </w:r>
      <w:r w:rsidRPr="00120BD2">
        <w:rPr>
          <w:color w:val="808080"/>
          <w:sz w:val="16"/>
        </w:rPr>
        <w:fldChar w:fldCharType="begin"/>
      </w:r>
      <w:r w:rsidRPr="00DC677F">
        <w:rPr>
          <w:color w:val="808080"/>
          <w:sz w:val="16"/>
        </w:rPr>
        <w:instrText xml:space="preserve"> SEQ Screenshot \* ARABIC </w:instrText>
      </w:r>
      <w:r w:rsidRPr="00120BD2">
        <w:rPr>
          <w:color w:val="808080"/>
          <w:sz w:val="16"/>
        </w:rPr>
        <w:fldChar w:fldCharType="separate"/>
      </w:r>
      <w:r w:rsidR="0089759B">
        <w:rPr>
          <w:noProof/>
          <w:color w:val="808080"/>
          <w:sz w:val="16"/>
        </w:rPr>
        <w:t>1</w:t>
      </w:r>
      <w:r w:rsidRPr="00120BD2">
        <w:rPr>
          <w:color w:val="808080"/>
          <w:sz w:val="16"/>
        </w:rPr>
        <w:fldChar w:fldCharType="end"/>
      </w:r>
      <w:r w:rsidRPr="00DC677F">
        <w:rPr>
          <w:color w:val="808080"/>
          <w:sz w:val="16"/>
        </w:rPr>
        <w:t xml:space="preserve"> </w:t>
      </w:r>
      <w:proofErr w:type="gramStart"/>
      <w:r w:rsidRPr="00DC677F">
        <w:rPr>
          <w:color w:val="808080"/>
          <w:sz w:val="16"/>
        </w:rPr>
        <w:t>-  Homepage</w:t>
      </w:r>
      <w:proofErr w:type="gramEnd"/>
      <w:r w:rsidRPr="0026571F">
        <w:rPr>
          <w:color w:val="808080"/>
          <w:sz w:val="16"/>
        </w:rPr>
        <w:t xml:space="preserve"> of </w:t>
      </w:r>
      <w:proofErr w:type="spellStart"/>
      <w:r w:rsidRPr="0026571F">
        <w:rPr>
          <w:color w:val="808080"/>
          <w:sz w:val="16"/>
        </w:rPr>
        <w:t>Testcomplete</w:t>
      </w:r>
      <w:proofErr w:type="spellEnd"/>
    </w:p>
    <w:p w14:paraId="21EFB723" w14:textId="77777777" w:rsidR="00C35F6A" w:rsidRPr="00DC677F" w:rsidRDefault="00C35F6A" w:rsidP="00C35F6A">
      <w:pPr>
        <w:keepNext/>
        <w:rPr>
          <w:sz w:val="22"/>
        </w:rPr>
      </w:pPr>
      <w:r w:rsidRPr="00120BD2">
        <w:rPr>
          <w:noProof/>
        </w:rPr>
        <w:drawing>
          <wp:inline distT="0" distB="0" distL="0" distR="0" wp14:anchorId="21EFB783" wp14:editId="21EFB784">
            <wp:extent cx="5737225" cy="3352800"/>
            <wp:effectExtent l="0" t="0" r="0" b="0"/>
            <wp:docPr id="1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737225" cy="3352800"/>
                    </a:xfrm>
                    <a:prstGeom prst="rect">
                      <a:avLst/>
                    </a:prstGeom>
                    <a:noFill/>
                    <a:ln>
                      <a:noFill/>
                    </a:ln>
                  </pic:spPr>
                </pic:pic>
              </a:graphicData>
            </a:graphic>
          </wp:inline>
        </w:drawing>
      </w:r>
    </w:p>
    <w:p w14:paraId="21EFB724" w14:textId="77777777" w:rsidR="00C35F6A" w:rsidRPr="00DC677F" w:rsidRDefault="00C35F6A" w:rsidP="00C35F6A">
      <w:pPr>
        <w:pStyle w:val="Caption"/>
        <w:rPr>
          <w:color w:val="808080"/>
          <w:sz w:val="16"/>
        </w:rPr>
      </w:pPr>
      <w:r w:rsidRPr="00DC677F">
        <w:rPr>
          <w:color w:val="808080"/>
          <w:sz w:val="16"/>
        </w:rPr>
        <w:t xml:space="preserve">Screenshot </w:t>
      </w:r>
      <w:r w:rsidRPr="00120BD2">
        <w:rPr>
          <w:color w:val="808080"/>
          <w:sz w:val="16"/>
        </w:rPr>
        <w:fldChar w:fldCharType="begin"/>
      </w:r>
      <w:r w:rsidRPr="00DC677F">
        <w:rPr>
          <w:color w:val="808080"/>
          <w:sz w:val="16"/>
        </w:rPr>
        <w:instrText xml:space="preserve"> SEQ Screenshot \* ARABIC </w:instrText>
      </w:r>
      <w:r w:rsidRPr="00120BD2">
        <w:rPr>
          <w:color w:val="808080"/>
          <w:sz w:val="16"/>
        </w:rPr>
        <w:fldChar w:fldCharType="separate"/>
      </w:r>
      <w:r w:rsidR="0089759B">
        <w:rPr>
          <w:noProof/>
          <w:color w:val="808080"/>
          <w:sz w:val="16"/>
        </w:rPr>
        <w:t>2</w:t>
      </w:r>
      <w:r w:rsidRPr="00120BD2">
        <w:rPr>
          <w:color w:val="808080"/>
          <w:sz w:val="16"/>
        </w:rPr>
        <w:fldChar w:fldCharType="end"/>
      </w:r>
      <w:r w:rsidRPr="00DC677F">
        <w:rPr>
          <w:color w:val="808080"/>
          <w:sz w:val="16"/>
        </w:rPr>
        <w:t xml:space="preserve"> - </w:t>
      </w:r>
      <w:proofErr w:type="spellStart"/>
      <w:r w:rsidRPr="00DC677F">
        <w:rPr>
          <w:color w:val="808080"/>
          <w:sz w:val="16"/>
        </w:rPr>
        <w:t>TestComplete</w:t>
      </w:r>
      <w:proofErr w:type="spellEnd"/>
      <w:r w:rsidRPr="00DC677F">
        <w:rPr>
          <w:color w:val="808080"/>
          <w:sz w:val="16"/>
        </w:rPr>
        <w:t xml:space="preserve"> Project Workspace</w:t>
      </w:r>
    </w:p>
    <w:p w14:paraId="21EFB725" w14:textId="77777777" w:rsidR="00C35F6A" w:rsidRPr="0026571F" w:rsidRDefault="00C35F6A" w:rsidP="00C35F6A">
      <w:pPr>
        <w:pStyle w:val="Heading3"/>
        <w:rPr>
          <w:lang w:val="en-US"/>
        </w:rPr>
      </w:pPr>
      <w:bookmarkStart w:id="224" w:name="_Toc373159952"/>
      <w:r w:rsidRPr="0026571F">
        <w:rPr>
          <w:lang w:val="en-US"/>
        </w:rPr>
        <w:t>Advantages</w:t>
      </w:r>
      <w:bookmarkEnd w:id="224"/>
    </w:p>
    <w:p w14:paraId="21EFB726" w14:textId="77777777" w:rsidR="00C35F6A" w:rsidRPr="00DC677F" w:rsidRDefault="00C35F6A" w:rsidP="00C35F6A">
      <w:pPr>
        <w:pStyle w:val="ListParagraph"/>
        <w:numPr>
          <w:ilvl w:val="0"/>
          <w:numId w:val="31"/>
        </w:numPr>
        <w:jc w:val="both"/>
      </w:pPr>
      <w:r w:rsidRPr="00DC677F">
        <w:t xml:space="preserve">Validate Applications During Automated Testing: </w:t>
      </w:r>
      <w:proofErr w:type="spellStart"/>
      <w:r w:rsidRPr="00DC677F">
        <w:t>TestComplete</w:t>
      </w:r>
      <w:proofErr w:type="spellEnd"/>
      <w:r w:rsidRPr="00DC677F">
        <w:t xml:space="preserve"> provides various checkpoints that help automated testers easily validate their applications behavior. These </w:t>
      </w:r>
      <w:r w:rsidRPr="00DC677F">
        <w:lastRenderedPageBreak/>
        <w:t xml:space="preserve">checkpoints can verify an application’s objects and their property values, web pages, files and XML documents, images, data in tabular controls, databases and many more elements, both visual and non-visual. </w:t>
      </w:r>
      <w:proofErr w:type="spellStart"/>
      <w:r w:rsidRPr="00DC677F">
        <w:t>TestComplete’s</w:t>
      </w:r>
      <w:proofErr w:type="spellEnd"/>
      <w:r w:rsidRPr="00DC677F">
        <w:t xml:space="preserve"> checkpoints can be added while recording and editing your automated tests. </w:t>
      </w:r>
    </w:p>
    <w:p w14:paraId="21EFB727" w14:textId="77777777" w:rsidR="00C35F6A" w:rsidRPr="00DC677F" w:rsidRDefault="00C35F6A" w:rsidP="00C35F6A">
      <w:pPr>
        <w:pStyle w:val="ListParagraph"/>
        <w:numPr>
          <w:ilvl w:val="0"/>
          <w:numId w:val="31"/>
        </w:numPr>
        <w:jc w:val="both"/>
      </w:pPr>
      <w:r w:rsidRPr="00DC677F">
        <w:t xml:space="preserve">Easily Create Automated Tests: </w:t>
      </w:r>
      <w:proofErr w:type="spellStart"/>
      <w:r w:rsidRPr="00DC677F">
        <w:t>TestComplete’s</w:t>
      </w:r>
      <w:proofErr w:type="spellEnd"/>
      <w:r w:rsidRPr="00DC677F">
        <w:t xml:space="preserve"> keyword tests, or otherwise known as keyword-driven testing, does not require programming or scripting skills and allows even non-technical and inexperienced testers start automating tests instantly, “right out of the box” and create powerful automated tests with minimal effort. Furthermore, </w:t>
      </w:r>
      <w:proofErr w:type="spellStart"/>
      <w:r w:rsidRPr="00DC677F">
        <w:t>TestComplete</w:t>
      </w:r>
      <w:proofErr w:type="spellEnd"/>
      <w:r w:rsidRPr="00DC677F">
        <w:t xml:space="preserve"> provides screen previews for each automated test operation, which clearly illustrates the automated test flow and enable testers to add new automated test operations without even having to access the original application.</w:t>
      </w:r>
    </w:p>
    <w:p w14:paraId="21EFB728" w14:textId="77777777" w:rsidR="00C35F6A" w:rsidRPr="00DC677F" w:rsidRDefault="00C35F6A" w:rsidP="00C35F6A">
      <w:pPr>
        <w:pStyle w:val="ListParagraph"/>
        <w:numPr>
          <w:ilvl w:val="0"/>
          <w:numId w:val="31"/>
        </w:numPr>
        <w:jc w:val="both"/>
      </w:pPr>
      <w:r w:rsidRPr="00DC677F">
        <w:t xml:space="preserve">Automate Test Cases with Scripts: </w:t>
      </w:r>
      <w:proofErr w:type="spellStart"/>
      <w:r w:rsidRPr="00DC677F">
        <w:t>TestComplete</w:t>
      </w:r>
      <w:proofErr w:type="spellEnd"/>
      <w:r w:rsidRPr="00DC677F">
        <w:t xml:space="preserve"> enables experienced test engineers to automate sophisticated testing scenarios using automated test scripts. Test cases can be coded in VBScript, JScript, C++Script, </w:t>
      </w:r>
      <w:proofErr w:type="spellStart"/>
      <w:r w:rsidRPr="00DC677F">
        <w:t>C#Script</w:t>
      </w:r>
      <w:proofErr w:type="spellEnd"/>
      <w:r w:rsidRPr="00DC677F">
        <w:t xml:space="preserve"> or </w:t>
      </w:r>
      <w:proofErr w:type="spellStart"/>
      <w:r w:rsidRPr="00DC677F">
        <w:t>DelphiScript</w:t>
      </w:r>
      <w:proofErr w:type="spellEnd"/>
      <w:r w:rsidRPr="00DC677F">
        <w:t xml:space="preserve"> and tuned in </w:t>
      </w:r>
      <w:proofErr w:type="spellStart"/>
      <w:r w:rsidRPr="00DC677F">
        <w:t>TestComplete’s</w:t>
      </w:r>
      <w:proofErr w:type="spellEnd"/>
      <w:r w:rsidRPr="00DC677F">
        <w:t xml:space="preserve"> industrial-strength automated test script editor, which provides code completion, automated syntax checking and other features for efficient automated test scripting. Automated test scripts can be run independently or can be integrated into keyword tests to make your keyword-driven testing more powerful and flexible.</w:t>
      </w:r>
    </w:p>
    <w:p w14:paraId="21EFB729" w14:textId="77777777" w:rsidR="00C35F6A" w:rsidRPr="00DC677F" w:rsidRDefault="00C35F6A" w:rsidP="00C35F6A">
      <w:pPr>
        <w:pStyle w:val="ListParagraph"/>
        <w:numPr>
          <w:ilvl w:val="0"/>
          <w:numId w:val="31"/>
        </w:numPr>
        <w:jc w:val="both"/>
      </w:pPr>
      <w:r w:rsidRPr="00DC677F">
        <w:t xml:space="preserve">Data-driven tests. This functionality is saving a lot of time while recording tests, as different combinations of data can be taken by </w:t>
      </w:r>
      <w:proofErr w:type="spellStart"/>
      <w:r w:rsidRPr="00DC677F">
        <w:t>TestComplete</w:t>
      </w:r>
      <w:proofErr w:type="spellEnd"/>
      <w:r w:rsidRPr="00DC677F">
        <w:t xml:space="preserve"> from the external document (.</w:t>
      </w:r>
      <w:proofErr w:type="spellStart"/>
      <w:r w:rsidRPr="00DC677F">
        <w:t>xsl</w:t>
      </w:r>
      <w:proofErr w:type="spellEnd"/>
      <w:r w:rsidRPr="00DC677F">
        <w:t xml:space="preserve"> or .csv file) to the test</w:t>
      </w:r>
    </w:p>
    <w:p w14:paraId="21EFB72A" w14:textId="77777777" w:rsidR="00C35F6A" w:rsidRPr="0026571F" w:rsidRDefault="00C35F6A" w:rsidP="00C35F6A">
      <w:pPr>
        <w:pStyle w:val="Heading3"/>
        <w:rPr>
          <w:lang w:val="en-US"/>
        </w:rPr>
      </w:pPr>
      <w:bookmarkStart w:id="225" w:name="_Toc373159953"/>
      <w:r w:rsidRPr="0026571F">
        <w:rPr>
          <w:lang w:val="en-US"/>
        </w:rPr>
        <w:t>Disadvantages</w:t>
      </w:r>
      <w:bookmarkEnd w:id="225"/>
    </w:p>
    <w:p w14:paraId="21EFB72B" w14:textId="77777777" w:rsidR="00C35F6A" w:rsidRPr="00DC677F" w:rsidRDefault="00C35F6A" w:rsidP="00C35F6A">
      <w:pPr>
        <w:pStyle w:val="ListParagraph"/>
        <w:numPr>
          <w:ilvl w:val="0"/>
          <w:numId w:val="32"/>
        </w:numPr>
      </w:pPr>
      <w:r w:rsidRPr="00DC677F">
        <w:t>Cost of the product comparing to the open source tools</w:t>
      </w:r>
    </w:p>
    <w:p w14:paraId="21EFB72C" w14:textId="77777777" w:rsidR="00C35F6A" w:rsidRPr="00DC677F" w:rsidRDefault="00C35F6A" w:rsidP="00C35F6A">
      <w:pPr>
        <w:pStyle w:val="ListParagraph"/>
        <w:numPr>
          <w:ilvl w:val="0"/>
          <w:numId w:val="32"/>
        </w:numPr>
      </w:pPr>
      <w:r w:rsidRPr="00DC677F">
        <w:t xml:space="preserve">Programming background is highly required for the scripting automation </w:t>
      </w:r>
    </w:p>
    <w:p w14:paraId="21EFB72D" w14:textId="77777777" w:rsidR="00C35F6A" w:rsidRPr="00DC677F" w:rsidRDefault="00C35F6A" w:rsidP="00C35F6A">
      <w:pPr>
        <w:pStyle w:val="ListParagraph"/>
        <w:numPr>
          <w:ilvl w:val="0"/>
          <w:numId w:val="32"/>
        </w:numPr>
      </w:pPr>
      <w:r w:rsidRPr="00DC677F">
        <w:t>Constant update of tests in order to keep them up to date is time consuming</w:t>
      </w:r>
    </w:p>
    <w:p w14:paraId="21EFB72E" w14:textId="77777777" w:rsidR="00C35F6A" w:rsidRPr="00DC677F" w:rsidRDefault="00C35F6A" w:rsidP="00C35F6A">
      <w:pPr>
        <w:pStyle w:val="Heading2"/>
      </w:pPr>
      <w:bookmarkStart w:id="226" w:name="_Toc373159954"/>
      <w:proofErr w:type="spellStart"/>
      <w:proofErr w:type="gramStart"/>
      <w:r w:rsidRPr="00DC677F">
        <w:t>Gui</w:t>
      </w:r>
      <w:proofErr w:type="spellEnd"/>
      <w:proofErr w:type="gramEnd"/>
      <w:r w:rsidRPr="00DC677F">
        <w:t xml:space="preserve"> testing</w:t>
      </w:r>
      <w:bookmarkEnd w:id="226"/>
    </w:p>
    <w:p w14:paraId="21EFB72F" w14:textId="77777777" w:rsidR="00C35F6A" w:rsidRPr="00DC677F" w:rsidRDefault="00C35F6A" w:rsidP="00C35F6A">
      <w:r w:rsidRPr="00DC677F">
        <w:t xml:space="preserve">Not all applications have an API to communicate with them from inside a programming language. To test these </w:t>
      </w:r>
      <w:proofErr w:type="gramStart"/>
      <w:r w:rsidRPr="00DC677F">
        <w:t>kind</w:t>
      </w:r>
      <w:proofErr w:type="gramEnd"/>
      <w:r w:rsidRPr="00DC677F">
        <w:t xml:space="preserve"> of applications we have to add an extra layer of abstraction. This is where </w:t>
      </w:r>
      <w:proofErr w:type="spellStart"/>
      <w:r w:rsidRPr="00DC677F">
        <w:t>Autoit</w:t>
      </w:r>
      <w:proofErr w:type="spellEnd"/>
      <w:r w:rsidRPr="00DC677F">
        <w:t xml:space="preserve"> and </w:t>
      </w:r>
      <w:proofErr w:type="spellStart"/>
      <w:r w:rsidRPr="00DC677F">
        <w:t>Sikuli</w:t>
      </w:r>
      <w:proofErr w:type="spellEnd"/>
      <w:r w:rsidRPr="00DC677F">
        <w:t xml:space="preserve"> come in place. Let’s look at the features of these applications and make a comparison.</w:t>
      </w:r>
    </w:p>
    <w:p w14:paraId="21EFB730" w14:textId="77777777" w:rsidR="00C35F6A" w:rsidRPr="0026571F" w:rsidRDefault="00C35F6A" w:rsidP="00C35F6A">
      <w:pPr>
        <w:pStyle w:val="Heading3"/>
        <w:rPr>
          <w:lang w:val="en-US"/>
        </w:rPr>
      </w:pPr>
      <w:bookmarkStart w:id="227" w:name="_Toc373159955"/>
      <w:proofErr w:type="spellStart"/>
      <w:r w:rsidRPr="0026571F">
        <w:rPr>
          <w:lang w:val="en-US"/>
        </w:rPr>
        <w:t>AutoIt</w:t>
      </w:r>
      <w:bookmarkEnd w:id="227"/>
      <w:proofErr w:type="spellEnd"/>
    </w:p>
    <w:p w14:paraId="21EFB731" w14:textId="77777777" w:rsidR="00C35F6A" w:rsidRPr="00DC677F" w:rsidRDefault="00C35F6A" w:rsidP="00C35F6A">
      <w:proofErr w:type="spellStart"/>
      <w:r w:rsidRPr="00DC677F">
        <w:t>AutoIt</w:t>
      </w:r>
      <w:proofErr w:type="spellEnd"/>
      <w:r w:rsidRPr="00DC677F">
        <w:t xml:space="preserve"> is a freeware BASIC-like scripting language designed for automating the Windows GUI and general scripting. It uses a combination of simulated keystrokes, mouse movement and window/control manipulation in order to automate tasks in a way not possible or reliable with other languages (e.g. VBScript and </w:t>
      </w:r>
      <w:proofErr w:type="spellStart"/>
      <w:r w:rsidRPr="00DC677F">
        <w:t>SendKeys</w:t>
      </w:r>
      <w:proofErr w:type="spellEnd"/>
      <w:r w:rsidRPr="00DC677F">
        <w:t xml:space="preserve">). </w:t>
      </w:r>
      <w:proofErr w:type="spellStart"/>
      <w:r w:rsidRPr="00DC677F">
        <w:t>AutoIt</w:t>
      </w:r>
      <w:proofErr w:type="spellEnd"/>
      <w:r w:rsidRPr="00DC677F">
        <w:t xml:space="preserve"> is also very small, self-contained and will run on all versions of Windows out-of-the-box with no annoying “runtimes” required!</w:t>
      </w:r>
    </w:p>
    <w:p w14:paraId="21EFB732" w14:textId="77777777" w:rsidR="00C35F6A" w:rsidRPr="00DC677F" w:rsidRDefault="00C35F6A" w:rsidP="00C35F6A">
      <w:proofErr w:type="spellStart"/>
      <w:r w:rsidRPr="00DC677F">
        <w:t>AutoIt</w:t>
      </w:r>
      <w:proofErr w:type="spellEnd"/>
      <w:r w:rsidRPr="00DC677F">
        <w:t xml:space="preserve"> was initially designed for PC “roll out” situations to reliably automate and configure thousands of PCs. Over time it has become a powerful language that supports complex expressions, user functions, loops and everything else that veteran scripters would expect.</w:t>
      </w:r>
    </w:p>
    <w:p w14:paraId="21EFB733" w14:textId="77777777" w:rsidR="00C35F6A" w:rsidRPr="00DC677F" w:rsidRDefault="00C35F6A" w:rsidP="00C35F6A">
      <w:pPr>
        <w:pStyle w:val="Heading4"/>
      </w:pPr>
      <w:bookmarkStart w:id="228" w:name="_Toc373159956"/>
      <w:r w:rsidRPr="00DC677F">
        <w:t>Advantages</w:t>
      </w:r>
      <w:bookmarkEnd w:id="228"/>
    </w:p>
    <w:p w14:paraId="21EFB734" w14:textId="77777777" w:rsidR="00C35F6A" w:rsidRPr="00DC677F" w:rsidRDefault="00C35F6A" w:rsidP="00C35F6A">
      <w:pPr>
        <w:pStyle w:val="ListParagraph"/>
        <w:numPr>
          <w:ilvl w:val="0"/>
          <w:numId w:val="33"/>
        </w:numPr>
      </w:pPr>
      <w:r w:rsidRPr="00DC677F">
        <w:t>Uses the windows API, easier to integrate</w:t>
      </w:r>
    </w:p>
    <w:p w14:paraId="21EFB735" w14:textId="77777777" w:rsidR="00C35F6A" w:rsidRPr="00DC677F" w:rsidRDefault="00C35F6A" w:rsidP="00C35F6A">
      <w:pPr>
        <w:pStyle w:val="ListParagraph"/>
        <w:numPr>
          <w:ilvl w:val="0"/>
          <w:numId w:val="33"/>
        </w:numPr>
      </w:pPr>
      <w:r w:rsidRPr="00DC677F">
        <w:lastRenderedPageBreak/>
        <w:t xml:space="preserve">Has a separate </w:t>
      </w:r>
      <w:proofErr w:type="spellStart"/>
      <w:r w:rsidRPr="00DC677F">
        <w:t>dll</w:t>
      </w:r>
      <w:proofErr w:type="spellEnd"/>
      <w:r w:rsidRPr="00DC677F">
        <w:t xml:space="preserve"> that you can use in different programming languages.</w:t>
      </w:r>
    </w:p>
    <w:p w14:paraId="21EFB736" w14:textId="77777777" w:rsidR="00C35F6A" w:rsidRPr="00DC677F" w:rsidRDefault="00C35F6A" w:rsidP="00C35F6A">
      <w:pPr>
        <w:pStyle w:val="Heading4"/>
      </w:pPr>
      <w:bookmarkStart w:id="229" w:name="_Toc373159957"/>
      <w:r w:rsidRPr="00DC677F">
        <w:t>Disadvantages</w:t>
      </w:r>
      <w:bookmarkEnd w:id="229"/>
    </w:p>
    <w:p w14:paraId="21EFB737" w14:textId="77777777" w:rsidR="00C35F6A" w:rsidRPr="00DC677F" w:rsidRDefault="00C35F6A" w:rsidP="00C35F6A">
      <w:pPr>
        <w:pStyle w:val="ListParagraph"/>
        <w:numPr>
          <w:ilvl w:val="0"/>
          <w:numId w:val="34"/>
        </w:numPr>
      </w:pPr>
      <w:r w:rsidRPr="00DC677F">
        <w:t>Only available on windows.</w:t>
      </w:r>
    </w:p>
    <w:p w14:paraId="21EFB738" w14:textId="77777777" w:rsidR="00C35F6A" w:rsidRPr="0026571F" w:rsidRDefault="00C35F6A" w:rsidP="00C35F6A">
      <w:pPr>
        <w:pStyle w:val="Heading3"/>
        <w:rPr>
          <w:lang w:val="en-US"/>
        </w:rPr>
      </w:pPr>
      <w:bookmarkStart w:id="230" w:name="_Toc373159958"/>
      <w:proofErr w:type="spellStart"/>
      <w:r w:rsidRPr="0026571F">
        <w:rPr>
          <w:lang w:val="en-US"/>
        </w:rPr>
        <w:t>Sikuli</w:t>
      </w:r>
      <w:bookmarkEnd w:id="230"/>
      <w:proofErr w:type="spellEnd"/>
    </w:p>
    <w:p w14:paraId="21EFB739" w14:textId="77777777" w:rsidR="00C35F6A" w:rsidRPr="00DC677F" w:rsidRDefault="00C35F6A" w:rsidP="00C35F6A">
      <w:proofErr w:type="spellStart"/>
      <w:r w:rsidRPr="00DC677F">
        <w:t>Sikuli</w:t>
      </w:r>
      <w:proofErr w:type="spellEnd"/>
      <w:r w:rsidRPr="00DC677F">
        <w:t xml:space="preserve"> is a visual technology to automate and test graphical user interfaces using screenshots. </w:t>
      </w:r>
      <w:proofErr w:type="spellStart"/>
      <w:r w:rsidRPr="00DC677F">
        <w:t>Sikuli</w:t>
      </w:r>
      <w:proofErr w:type="spellEnd"/>
      <w:r w:rsidRPr="00DC677F">
        <w:t xml:space="preserve"> includes </w:t>
      </w:r>
      <w:proofErr w:type="spellStart"/>
      <w:r w:rsidRPr="00DC677F">
        <w:t>Sikuli</w:t>
      </w:r>
      <w:proofErr w:type="spellEnd"/>
      <w:r w:rsidRPr="00DC677F">
        <w:t xml:space="preserve"> Script, a visual scripting API for </w:t>
      </w:r>
      <w:proofErr w:type="spellStart"/>
      <w:proofErr w:type="gramStart"/>
      <w:r w:rsidRPr="00DC677F">
        <w:t>Jython</w:t>
      </w:r>
      <w:proofErr w:type="spellEnd"/>
      <w:r w:rsidRPr="00DC677F">
        <w:t>(</w:t>
      </w:r>
      <w:proofErr w:type="gramEnd"/>
      <w:r w:rsidRPr="00DC677F">
        <w:t xml:space="preserve">a library for Java), and </w:t>
      </w:r>
      <w:proofErr w:type="spellStart"/>
      <w:r w:rsidRPr="00DC677F">
        <w:t>Sikuli</w:t>
      </w:r>
      <w:proofErr w:type="spellEnd"/>
      <w:r w:rsidRPr="00DC677F">
        <w:t xml:space="preserve"> IDE, an integrated development environment for writing visual scripts with screenshots easily. </w:t>
      </w:r>
      <w:proofErr w:type="spellStart"/>
      <w:r w:rsidRPr="00DC677F">
        <w:t>Sikuli</w:t>
      </w:r>
      <w:proofErr w:type="spellEnd"/>
      <w:r w:rsidRPr="00DC677F">
        <w:t xml:space="preserve"> Script automates anything you see on the screen without internal API's support. You can programmatically control a web page, a Windows/Linux/Mac OS X desktop application, or even an </w:t>
      </w:r>
      <w:proofErr w:type="spellStart"/>
      <w:r w:rsidRPr="00DC677F">
        <w:t>iphone</w:t>
      </w:r>
      <w:proofErr w:type="spellEnd"/>
      <w:r w:rsidRPr="00DC677F">
        <w:t xml:space="preserve"> or android application running in a simulator or via VNC.</w:t>
      </w:r>
    </w:p>
    <w:p w14:paraId="21EFB73A" w14:textId="77777777" w:rsidR="00C35F6A" w:rsidRPr="00DC677F" w:rsidRDefault="00C35F6A" w:rsidP="00C35F6A">
      <w:pPr>
        <w:pStyle w:val="Heading4"/>
      </w:pPr>
      <w:bookmarkStart w:id="231" w:name="_Toc373159959"/>
      <w:r w:rsidRPr="00DC677F">
        <w:t>Advantages</w:t>
      </w:r>
      <w:bookmarkEnd w:id="231"/>
    </w:p>
    <w:p w14:paraId="21EFB73B" w14:textId="77777777" w:rsidR="00C35F6A" w:rsidRPr="00DC677F" w:rsidRDefault="00C35F6A" w:rsidP="00C35F6A">
      <w:pPr>
        <w:pStyle w:val="ListParagraph"/>
        <w:numPr>
          <w:ilvl w:val="0"/>
          <w:numId w:val="35"/>
        </w:numPr>
      </w:pPr>
      <w:r w:rsidRPr="00DC677F">
        <w:t>Usable on multiple platforms, even smartphones.</w:t>
      </w:r>
    </w:p>
    <w:p w14:paraId="21EFB73C" w14:textId="77777777" w:rsidR="00C35F6A" w:rsidRPr="00DC677F" w:rsidRDefault="00C35F6A" w:rsidP="00C35F6A">
      <w:pPr>
        <w:pStyle w:val="Heading4"/>
      </w:pPr>
      <w:bookmarkStart w:id="232" w:name="_Toc373159960"/>
      <w:r w:rsidRPr="00DC677F">
        <w:t>Disadvantages</w:t>
      </w:r>
      <w:bookmarkEnd w:id="232"/>
    </w:p>
    <w:p w14:paraId="21EFB73D" w14:textId="77777777" w:rsidR="00C35F6A" w:rsidRPr="00DC677F" w:rsidRDefault="00C35F6A" w:rsidP="00C35F6A">
      <w:pPr>
        <w:pStyle w:val="ListParagraph"/>
        <w:numPr>
          <w:ilvl w:val="0"/>
          <w:numId w:val="36"/>
        </w:numPr>
      </w:pPr>
      <w:r w:rsidRPr="00DC677F">
        <w:t xml:space="preserve">Using </w:t>
      </w:r>
      <w:proofErr w:type="gramStart"/>
      <w:r w:rsidRPr="00DC677F">
        <w:t>screenshots,</w:t>
      </w:r>
      <w:proofErr w:type="gramEnd"/>
      <w:r w:rsidRPr="00DC677F">
        <w:t xml:space="preserve"> uses image recognition and is going to be slower on large tests.</w:t>
      </w:r>
    </w:p>
    <w:p w14:paraId="21EFB73E" w14:textId="77777777" w:rsidR="00C35F6A" w:rsidRPr="00DC677F" w:rsidRDefault="00C35F6A" w:rsidP="00C35F6A">
      <w:pPr>
        <w:pStyle w:val="ListParagraph"/>
        <w:numPr>
          <w:ilvl w:val="0"/>
          <w:numId w:val="36"/>
        </w:numPr>
      </w:pPr>
      <w:r w:rsidRPr="00DC677F">
        <w:t>Slow startup because of the java virtual machine needs to startup every time for every suite.</w:t>
      </w:r>
    </w:p>
    <w:p w14:paraId="21EFB73F" w14:textId="77777777" w:rsidR="00C35F6A" w:rsidRPr="0026571F" w:rsidRDefault="00C35F6A" w:rsidP="00C35F6A">
      <w:pPr>
        <w:pStyle w:val="Heading3"/>
        <w:rPr>
          <w:lang w:val="en-US"/>
        </w:rPr>
      </w:pPr>
      <w:bookmarkStart w:id="233" w:name="_Toc373159961"/>
      <w:r w:rsidRPr="0026571F">
        <w:rPr>
          <w:lang w:val="en-US"/>
        </w:rPr>
        <w:t>Comparison</w:t>
      </w:r>
      <w:bookmarkEnd w:id="233"/>
    </w:p>
    <w:tbl>
      <w:tblPr>
        <w:tblStyle w:val="LightShading-Accent5"/>
        <w:tblW w:w="0" w:type="auto"/>
        <w:tblLook w:val="04A0" w:firstRow="1" w:lastRow="0" w:firstColumn="1" w:lastColumn="0" w:noHBand="0" w:noVBand="1"/>
      </w:tblPr>
      <w:tblGrid>
        <w:gridCol w:w="4466"/>
        <w:gridCol w:w="2366"/>
        <w:gridCol w:w="2172"/>
      </w:tblGrid>
      <w:tr w:rsidR="00C35F6A" w:rsidRPr="00DC677F" w14:paraId="21EFB743" w14:textId="77777777" w:rsidTr="003F404B">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4608" w:type="dxa"/>
          </w:tcPr>
          <w:p w14:paraId="21EFB740" w14:textId="77777777" w:rsidR="00C35F6A" w:rsidRPr="0026571F" w:rsidRDefault="00C35F6A" w:rsidP="003F404B">
            <w:pPr>
              <w:spacing w:after="0"/>
              <w:rPr>
                <w:szCs w:val="22"/>
              </w:rPr>
            </w:pPr>
          </w:p>
        </w:tc>
        <w:tc>
          <w:tcPr>
            <w:tcW w:w="2430" w:type="dxa"/>
            <w:hideMark/>
          </w:tcPr>
          <w:p w14:paraId="21EFB741" w14:textId="77777777" w:rsidR="00C35F6A" w:rsidRPr="0026571F" w:rsidRDefault="00C35F6A" w:rsidP="003F404B">
            <w:pPr>
              <w:spacing w:after="0"/>
              <w:cnfStyle w:val="100000000000" w:firstRow="1" w:lastRow="0" w:firstColumn="0" w:lastColumn="0" w:oddVBand="0" w:evenVBand="0" w:oddHBand="0" w:evenHBand="0" w:firstRowFirstColumn="0" w:firstRowLastColumn="0" w:lastRowFirstColumn="0" w:lastRowLastColumn="0"/>
              <w:rPr>
                <w:szCs w:val="22"/>
              </w:rPr>
            </w:pPr>
            <w:proofErr w:type="spellStart"/>
            <w:r w:rsidRPr="00DC677F">
              <w:t>Autoit</w:t>
            </w:r>
            <w:proofErr w:type="spellEnd"/>
          </w:p>
        </w:tc>
        <w:tc>
          <w:tcPr>
            <w:tcW w:w="2205" w:type="dxa"/>
            <w:hideMark/>
          </w:tcPr>
          <w:p w14:paraId="21EFB742" w14:textId="77777777" w:rsidR="00C35F6A" w:rsidRPr="0026571F" w:rsidRDefault="00C35F6A" w:rsidP="003F404B">
            <w:pPr>
              <w:spacing w:after="0"/>
              <w:cnfStyle w:val="100000000000" w:firstRow="1" w:lastRow="0" w:firstColumn="0" w:lastColumn="0" w:oddVBand="0" w:evenVBand="0" w:oddHBand="0" w:evenHBand="0" w:firstRowFirstColumn="0" w:firstRowLastColumn="0" w:lastRowFirstColumn="0" w:lastRowLastColumn="0"/>
              <w:rPr>
                <w:szCs w:val="22"/>
              </w:rPr>
            </w:pPr>
            <w:proofErr w:type="spellStart"/>
            <w:r w:rsidRPr="00DC677F">
              <w:t>Sikuli</w:t>
            </w:r>
            <w:proofErr w:type="spellEnd"/>
          </w:p>
        </w:tc>
      </w:tr>
      <w:tr w:rsidR="00C35F6A" w:rsidRPr="00DC677F" w14:paraId="21EFB747" w14:textId="77777777" w:rsidTr="003F404B">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4608" w:type="dxa"/>
            <w:tcBorders>
              <w:top w:val="nil"/>
              <w:bottom w:val="nil"/>
            </w:tcBorders>
            <w:hideMark/>
          </w:tcPr>
          <w:p w14:paraId="21EFB744" w14:textId="77777777" w:rsidR="00C35F6A" w:rsidRPr="0026571F" w:rsidRDefault="00C35F6A" w:rsidP="003F404B">
            <w:pPr>
              <w:spacing w:after="0"/>
              <w:rPr>
                <w:b w:val="0"/>
                <w:sz w:val="20"/>
                <w:szCs w:val="20"/>
              </w:rPr>
            </w:pPr>
            <w:r w:rsidRPr="00DC677F">
              <w:rPr>
                <w:szCs w:val="20"/>
              </w:rPr>
              <w:t>Cross platform (mobile included)</w:t>
            </w:r>
          </w:p>
        </w:tc>
        <w:tc>
          <w:tcPr>
            <w:tcW w:w="2430" w:type="dxa"/>
            <w:tcBorders>
              <w:top w:val="nil"/>
              <w:bottom w:val="nil"/>
            </w:tcBorders>
            <w:hideMark/>
          </w:tcPr>
          <w:p w14:paraId="21EFB745" w14:textId="77777777" w:rsidR="00C35F6A" w:rsidRPr="0026571F" w:rsidRDefault="00C35F6A" w:rsidP="003F404B">
            <w:pPr>
              <w:spacing w:after="0"/>
              <w:cnfStyle w:val="000000100000" w:firstRow="0" w:lastRow="0" w:firstColumn="0" w:lastColumn="0" w:oddVBand="0" w:evenVBand="0" w:oddHBand="1" w:evenHBand="0" w:firstRowFirstColumn="0" w:firstRowLastColumn="0" w:lastRowFirstColumn="0" w:lastRowLastColumn="0"/>
              <w:rPr>
                <w:sz w:val="20"/>
                <w:szCs w:val="20"/>
              </w:rPr>
            </w:pPr>
            <w:r w:rsidRPr="00DC677F">
              <w:rPr>
                <w:szCs w:val="20"/>
              </w:rPr>
              <w:t>Only windows</w:t>
            </w:r>
          </w:p>
        </w:tc>
        <w:tc>
          <w:tcPr>
            <w:tcW w:w="2205" w:type="dxa"/>
            <w:tcBorders>
              <w:top w:val="nil"/>
              <w:bottom w:val="nil"/>
            </w:tcBorders>
            <w:hideMark/>
          </w:tcPr>
          <w:p w14:paraId="21EFB746" w14:textId="77777777" w:rsidR="00C35F6A" w:rsidRPr="0026571F" w:rsidRDefault="00C35F6A" w:rsidP="003F404B">
            <w:pPr>
              <w:spacing w:after="0"/>
              <w:cnfStyle w:val="000000100000" w:firstRow="0" w:lastRow="0" w:firstColumn="0" w:lastColumn="0" w:oddVBand="0" w:evenVBand="0" w:oddHBand="1" w:evenHBand="0" w:firstRowFirstColumn="0" w:firstRowLastColumn="0" w:lastRowFirstColumn="0" w:lastRowLastColumn="0"/>
              <w:rPr>
                <w:sz w:val="20"/>
                <w:szCs w:val="20"/>
              </w:rPr>
            </w:pPr>
            <w:r w:rsidRPr="00DC677F">
              <w:rPr>
                <w:color w:val="00B050"/>
                <w:szCs w:val="20"/>
              </w:rPr>
              <w:t>All platforms</w:t>
            </w:r>
          </w:p>
        </w:tc>
      </w:tr>
      <w:tr w:rsidR="00C35F6A" w:rsidRPr="00DC677F" w14:paraId="21EFB74B" w14:textId="77777777" w:rsidTr="003F404B">
        <w:trPr>
          <w:trHeight w:val="349"/>
        </w:trPr>
        <w:tc>
          <w:tcPr>
            <w:cnfStyle w:val="001000000000" w:firstRow="0" w:lastRow="0" w:firstColumn="1" w:lastColumn="0" w:oddVBand="0" w:evenVBand="0" w:oddHBand="0" w:evenHBand="0" w:firstRowFirstColumn="0" w:firstRowLastColumn="0" w:lastRowFirstColumn="0" w:lastRowLastColumn="0"/>
            <w:tcW w:w="4608" w:type="dxa"/>
            <w:tcBorders>
              <w:top w:val="nil"/>
              <w:left w:val="nil"/>
              <w:bottom w:val="nil"/>
              <w:right w:val="nil"/>
            </w:tcBorders>
            <w:hideMark/>
          </w:tcPr>
          <w:p w14:paraId="21EFB748" w14:textId="77777777" w:rsidR="00C35F6A" w:rsidRPr="0026571F" w:rsidRDefault="00C35F6A" w:rsidP="003F404B">
            <w:pPr>
              <w:spacing w:after="0"/>
              <w:rPr>
                <w:b w:val="0"/>
                <w:sz w:val="20"/>
                <w:szCs w:val="20"/>
              </w:rPr>
            </w:pPr>
            <w:r w:rsidRPr="00DC677F">
              <w:rPr>
                <w:szCs w:val="20"/>
              </w:rPr>
              <w:t>Method</w:t>
            </w:r>
          </w:p>
        </w:tc>
        <w:tc>
          <w:tcPr>
            <w:tcW w:w="2430" w:type="dxa"/>
            <w:tcBorders>
              <w:top w:val="nil"/>
              <w:left w:val="nil"/>
              <w:bottom w:val="nil"/>
              <w:right w:val="nil"/>
            </w:tcBorders>
            <w:hideMark/>
          </w:tcPr>
          <w:p w14:paraId="21EFB749" w14:textId="77777777" w:rsidR="00C35F6A" w:rsidRPr="0026571F" w:rsidRDefault="00C35F6A" w:rsidP="003F404B">
            <w:pPr>
              <w:spacing w:after="0"/>
              <w:cnfStyle w:val="000000000000" w:firstRow="0" w:lastRow="0" w:firstColumn="0" w:lastColumn="0" w:oddVBand="0" w:evenVBand="0" w:oddHBand="0" w:evenHBand="0" w:firstRowFirstColumn="0" w:firstRowLastColumn="0" w:lastRowFirstColumn="0" w:lastRowLastColumn="0"/>
              <w:rPr>
                <w:sz w:val="20"/>
                <w:szCs w:val="20"/>
              </w:rPr>
            </w:pPr>
            <w:r w:rsidRPr="00DC677F">
              <w:rPr>
                <w:szCs w:val="20"/>
              </w:rPr>
              <w:t>Windows API</w:t>
            </w:r>
          </w:p>
        </w:tc>
        <w:tc>
          <w:tcPr>
            <w:tcW w:w="2205" w:type="dxa"/>
            <w:tcBorders>
              <w:top w:val="nil"/>
              <w:left w:val="nil"/>
              <w:bottom w:val="nil"/>
              <w:right w:val="nil"/>
            </w:tcBorders>
            <w:hideMark/>
          </w:tcPr>
          <w:p w14:paraId="21EFB74A" w14:textId="77777777" w:rsidR="00C35F6A" w:rsidRPr="0026571F" w:rsidRDefault="00C35F6A" w:rsidP="003F404B">
            <w:pPr>
              <w:spacing w:after="0"/>
              <w:cnfStyle w:val="000000000000" w:firstRow="0" w:lastRow="0" w:firstColumn="0" w:lastColumn="0" w:oddVBand="0" w:evenVBand="0" w:oddHBand="0" w:evenHBand="0" w:firstRowFirstColumn="0" w:firstRowLastColumn="0" w:lastRowFirstColumn="0" w:lastRowLastColumn="0"/>
              <w:rPr>
                <w:sz w:val="20"/>
                <w:szCs w:val="20"/>
              </w:rPr>
            </w:pPr>
            <w:r w:rsidRPr="00DC677F">
              <w:rPr>
                <w:szCs w:val="20"/>
              </w:rPr>
              <w:t>Screenshots</w:t>
            </w:r>
          </w:p>
        </w:tc>
      </w:tr>
      <w:tr w:rsidR="00C35F6A" w:rsidRPr="00DC677F" w14:paraId="21EFB74F" w14:textId="77777777" w:rsidTr="003F404B">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4608" w:type="dxa"/>
            <w:tcBorders>
              <w:top w:val="nil"/>
              <w:bottom w:val="nil"/>
            </w:tcBorders>
            <w:hideMark/>
          </w:tcPr>
          <w:p w14:paraId="21EFB74C" w14:textId="77777777" w:rsidR="00C35F6A" w:rsidRPr="0026571F" w:rsidRDefault="00C35F6A" w:rsidP="003F404B">
            <w:pPr>
              <w:spacing w:after="0"/>
              <w:rPr>
                <w:b w:val="0"/>
                <w:sz w:val="20"/>
                <w:szCs w:val="20"/>
              </w:rPr>
            </w:pPr>
            <w:r w:rsidRPr="00DC677F">
              <w:rPr>
                <w:szCs w:val="20"/>
              </w:rPr>
              <w:t>Python Bindings</w:t>
            </w:r>
          </w:p>
        </w:tc>
        <w:tc>
          <w:tcPr>
            <w:tcW w:w="2430" w:type="dxa"/>
            <w:tcBorders>
              <w:top w:val="nil"/>
              <w:bottom w:val="nil"/>
            </w:tcBorders>
            <w:hideMark/>
          </w:tcPr>
          <w:p w14:paraId="21EFB74D" w14:textId="77777777" w:rsidR="00C35F6A" w:rsidRPr="0026571F" w:rsidRDefault="00C35F6A" w:rsidP="003F404B">
            <w:pPr>
              <w:spacing w:after="0"/>
              <w:cnfStyle w:val="000000100000" w:firstRow="0" w:lastRow="0" w:firstColumn="0" w:lastColumn="0" w:oddVBand="0" w:evenVBand="0" w:oddHBand="1" w:evenHBand="0" w:firstRowFirstColumn="0" w:firstRowLastColumn="0" w:lastRowFirstColumn="0" w:lastRowLastColumn="0"/>
              <w:rPr>
                <w:sz w:val="20"/>
                <w:szCs w:val="20"/>
              </w:rPr>
            </w:pPr>
            <w:r w:rsidRPr="00DC677F">
              <w:rPr>
                <w:color w:val="00B050"/>
                <w:szCs w:val="20"/>
              </w:rPr>
              <w:t>Yes</w:t>
            </w:r>
          </w:p>
        </w:tc>
        <w:tc>
          <w:tcPr>
            <w:tcW w:w="2205" w:type="dxa"/>
            <w:tcBorders>
              <w:top w:val="nil"/>
              <w:bottom w:val="nil"/>
            </w:tcBorders>
            <w:hideMark/>
          </w:tcPr>
          <w:p w14:paraId="21EFB74E" w14:textId="77777777" w:rsidR="00C35F6A" w:rsidRPr="0026571F" w:rsidRDefault="00C35F6A" w:rsidP="003F404B">
            <w:pPr>
              <w:spacing w:after="0"/>
              <w:cnfStyle w:val="000000100000" w:firstRow="0" w:lastRow="0" w:firstColumn="0" w:lastColumn="0" w:oddVBand="0" w:evenVBand="0" w:oddHBand="1" w:evenHBand="0" w:firstRowFirstColumn="0" w:firstRowLastColumn="0" w:lastRowFirstColumn="0" w:lastRowLastColumn="0"/>
              <w:rPr>
                <w:sz w:val="20"/>
                <w:szCs w:val="20"/>
              </w:rPr>
            </w:pPr>
            <w:r w:rsidRPr="00DC677F">
              <w:rPr>
                <w:szCs w:val="20"/>
              </w:rPr>
              <w:t>Possible via xml-</w:t>
            </w:r>
            <w:proofErr w:type="spellStart"/>
            <w:r w:rsidRPr="00DC677F">
              <w:rPr>
                <w:szCs w:val="20"/>
              </w:rPr>
              <w:t>rpc</w:t>
            </w:r>
            <w:proofErr w:type="spellEnd"/>
          </w:p>
        </w:tc>
      </w:tr>
      <w:tr w:rsidR="00C35F6A" w:rsidRPr="00DC677F" w14:paraId="21EFB753" w14:textId="77777777" w:rsidTr="003F404B">
        <w:trPr>
          <w:trHeight w:val="369"/>
        </w:trPr>
        <w:tc>
          <w:tcPr>
            <w:cnfStyle w:val="001000000000" w:firstRow="0" w:lastRow="0" w:firstColumn="1" w:lastColumn="0" w:oddVBand="0" w:evenVBand="0" w:oddHBand="0" w:evenHBand="0" w:firstRowFirstColumn="0" w:firstRowLastColumn="0" w:lastRowFirstColumn="0" w:lastRowLastColumn="0"/>
            <w:tcW w:w="4608" w:type="dxa"/>
            <w:tcBorders>
              <w:top w:val="nil"/>
              <w:left w:val="nil"/>
              <w:bottom w:val="nil"/>
              <w:right w:val="nil"/>
            </w:tcBorders>
            <w:hideMark/>
          </w:tcPr>
          <w:p w14:paraId="21EFB750" w14:textId="77777777" w:rsidR="00C35F6A" w:rsidRPr="0026571F" w:rsidRDefault="00C35F6A" w:rsidP="003F404B">
            <w:pPr>
              <w:spacing w:after="0"/>
              <w:rPr>
                <w:b w:val="0"/>
                <w:sz w:val="20"/>
                <w:szCs w:val="20"/>
              </w:rPr>
            </w:pPr>
            <w:r w:rsidRPr="00DC677F">
              <w:rPr>
                <w:szCs w:val="20"/>
              </w:rPr>
              <w:t>TCL Bindings</w:t>
            </w:r>
          </w:p>
        </w:tc>
        <w:tc>
          <w:tcPr>
            <w:tcW w:w="2430" w:type="dxa"/>
            <w:tcBorders>
              <w:top w:val="nil"/>
              <w:left w:val="nil"/>
              <w:bottom w:val="nil"/>
              <w:right w:val="nil"/>
            </w:tcBorders>
            <w:hideMark/>
          </w:tcPr>
          <w:p w14:paraId="21EFB751" w14:textId="77777777" w:rsidR="00C35F6A" w:rsidRPr="0026571F" w:rsidRDefault="00C35F6A" w:rsidP="003F404B">
            <w:pPr>
              <w:spacing w:after="0"/>
              <w:cnfStyle w:val="000000000000" w:firstRow="0" w:lastRow="0" w:firstColumn="0" w:lastColumn="0" w:oddVBand="0" w:evenVBand="0" w:oddHBand="0" w:evenHBand="0" w:firstRowFirstColumn="0" w:firstRowLastColumn="0" w:lastRowFirstColumn="0" w:lastRowLastColumn="0"/>
              <w:rPr>
                <w:color w:val="00B050"/>
                <w:sz w:val="20"/>
                <w:szCs w:val="20"/>
              </w:rPr>
            </w:pPr>
            <w:r w:rsidRPr="00DC677F">
              <w:rPr>
                <w:color w:val="00B050"/>
                <w:szCs w:val="20"/>
              </w:rPr>
              <w:t>Yes</w:t>
            </w:r>
          </w:p>
        </w:tc>
        <w:tc>
          <w:tcPr>
            <w:tcW w:w="2205" w:type="dxa"/>
            <w:tcBorders>
              <w:top w:val="nil"/>
              <w:left w:val="nil"/>
              <w:bottom w:val="nil"/>
              <w:right w:val="nil"/>
            </w:tcBorders>
            <w:hideMark/>
          </w:tcPr>
          <w:p w14:paraId="21EFB752" w14:textId="77777777" w:rsidR="00C35F6A" w:rsidRPr="0026571F" w:rsidRDefault="00C35F6A" w:rsidP="003F404B">
            <w:pPr>
              <w:spacing w:after="0"/>
              <w:cnfStyle w:val="000000000000" w:firstRow="0" w:lastRow="0" w:firstColumn="0" w:lastColumn="0" w:oddVBand="0" w:evenVBand="0" w:oddHBand="0" w:evenHBand="0" w:firstRowFirstColumn="0" w:firstRowLastColumn="0" w:lastRowFirstColumn="0" w:lastRowLastColumn="0"/>
              <w:rPr>
                <w:sz w:val="20"/>
                <w:szCs w:val="20"/>
              </w:rPr>
            </w:pPr>
            <w:r w:rsidRPr="00DC677F">
              <w:rPr>
                <w:szCs w:val="20"/>
              </w:rPr>
              <w:t>Possible via xml-</w:t>
            </w:r>
            <w:proofErr w:type="spellStart"/>
            <w:r w:rsidRPr="00DC677F">
              <w:rPr>
                <w:szCs w:val="20"/>
              </w:rPr>
              <w:t>rpc</w:t>
            </w:r>
            <w:proofErr w:type="spellEnd"/>
          </w:p>
        </w:tc>
      </w:tr>
      <w:tr w:rsidR="00C35F6A" w:rsidRPr="00DC677F" w14:paraId="21EFB757" w14:textId="77777777" w:rsidTr="003F404B">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4608" w:type="dxa"/>
            <w:tcBorders>
              <w:top w:val="nil"/>
              <w:bottom w:val="nil"/>
            </w:tcBorders>
            <w:hideMark/>
          </w:tcPr>
          <w:p w14:paraId="21EFB754" w14:textId="77777777" w:rsidR="00C35F6A" w:rsidRPr="0026571F" w:rsidRDefault="00C35F6A" w:rsidP="003F404B">
            <w:pPr>
              <w:spacing w:after="0"/>
              <w:rPr>
                <w:b w:val="0"/>
                <w:sz w:val="20"/>
                <w:szCs w:val="20"/>
              </w:rPr>
            </w:pPr>
            <w:r w:rsidRPr="00DC677F">
              <w:rPr>
                <w:szCs w:val="20"/>
              </w:rPr>
              <w:t>Ruby Bindings</w:t>
            </w:r>
          </w:p>
        </w:tc>
        <w:tc>
          <w:tcPr>
            <w:tcW w:w="2430" w:type="dxa"/>
            <w:tcBorders>
              <w:top w:val="nil"/>
              <w:bottom w:val="nil"/>
            </w:tcBorders>
            <w:hideMark/>
          </w:tcPr>
          <w:p w14:paraId="21EFB755" w14:textId="77777777" w:rsidR="00C35F6A" w:rsidRPr="0026571F" w:rsidRDefault="00C35F6A" w:rsidP="003F404B">
            <w:pPr>
              <w:spacing w:after="0"/>
              <w:cnfStyle w:val="000000100000" w:firstRow="0" w:lastRow="0" w:firstColumn="0" w:lastColumn="0" w:oddVBand="0" w:evenVBand="0" w:oddHBand="1" w:evenHBand="0" w:firstRowFirstColumn="0" w:firstRowLastColumn="0" w:lastRowFirstColumn="0" w:lastRowLastColumn="0"/>
              <w:rPr>
                <w:color w:val="FF0000"/>
                <w:sz w:val="20"/>
                <w:szCs w:val="20"/>
              </w:rPr>
            </w:pPr>
            <w:r w:rsidRPr="00DC677F">
              <w:rPr>
                <w:color w:val="00B050"/>
                <w:szCs w:val="20"/>
              </w:rPr>
              <w:t>Yes</w:t>
            </w:r>
          </w:p>
        </w:tc>
        <w:tc>
          <w:tcPr>
            <w:tcW w:w="2205" w:type="dxa"/>
            <w:tcBorders>
              <w:top w:val="nil"/>
              <w:bottom w:val="nil"/>
            </w:tcBorders>
            <w:hideMark/>
          </w:tcPr>
          <w:p w14:paraId="21EFB756" w14:textId="77777777" w:rsidR="00C35F6A" w:rsidRPr="0026571F" w:rsidRDefault="00C35F6A" w:rsidP="003F404B">
            <w:pPr>
              <w:spacing w:after="0"/>
              <w:cnfStyle w:val="000000100000" w:firstRow="0" w:lastRow="0" w:firstColumn="0" w:lastColumn="0" w:oddVBand="0" w:evenVBand="0" w:oddHBand="1" w:evenHBand="0" w:firstRowFirstColumn="0" w:firstRowLastColumn="0" w:lastRowFirstColumn="0" w:lastRowLastColumn="0"/>
              <w:rPr>
                <w:color w:val="FF0000"/>
                <w:sz w:val="20"/>
                <w:szCs w:val="20"/>
              </w:rPr>
            </w:pPr>
            <w:r w:rsidRPr="00DC677F">
              <w:rPr>
                <w:szCs w:val="20"/>
              </w:rPr>
              <w:t>Possible via xml-</w:t>
            </w:r>
            <w:proofErr w:type="spellStart"/>
            <w:r w:rsidRPr="00DC677F">
              <w:rPr>
                <w:szCs w:val="20"/>
              </w:rPr>
              <w:t>rpc</w:t>
            </w:r>
            <w:proofErr w:type="spellEnd"/>
          </w:p>
        </w:tc>
      </w:tr>
      <w:tr w:rsidR="00C35F6A" w:rsidRPr="00DC677F" w14:paraId="21EFB75B" w14:textId="77777777" w:rsidTr="003F404B">
        <w:trPr>
          <w:trHeight w:val="351"/>
        </w:trPr>
        <w:tc>
          <w:tcPr>
            <w:cnfStyle w:val="001000000000" w:firstRow="0" w:lastRow="0" w:firstColumn="1" w:lastColumn="0" w:oddVBand="0" w:evenVBand="0" w:oddHBand="0" w:evenHBand="0" w:firstRowFirstColumn="0" w:firstRowLastColumn="0" w:lastRowFirstColumn="0" w:lastRowLastColumn="0"/>
            <w:tcW w:w="4608" w:type="dxa"/>
            <w:tcBorders>
              <w:top w:val="nil"/>
              <w:left w:val="nil"/>
              <w:bottom w:val="nil"/>
              <w:right w:val="nil"/>
            </w:tcBorders>
            <w:hideMark/>
          </w:tcPr>
          <w:p w14:paraId="21EFB758" w14:textId="77777777" w:rsidR="00C35F6A" w:rsidRPr="0026571F" w:rsidRDefault="00C35F6A" w:rsidP="003F404B">
            <w:pPr>
              <w:spacing w:after="0"/>
              <w:rPr>
                <w:b w:val="0"/>
                <w:sz w:val="20"/>
                <w:szCs w:val="20"/>
              </w:rPr>
            </w:pPr>
            <w:proofErr w:type="spellStart"/>
            <w:r w:rsidRPr="00DC677F">
              <w:rPr>
                <w:szCs w:val="20"/>
              </w:rPr>
              <w:t>Compilable</w:t>
            </w:r>
            <w:proofErr w:type="spellEnd"/>
          </w:p>
        </w:tc>
        <w:tc>
          <w:tcPr>
            <w:tcW w:w="2430" w:type="dxa"/>
            <w:tcBorders>
              <w:top w:val="nil"/>
              <w:left w:val="nil"/>
              <w:bottom w:val="nil"/>
              <w:right w:val="nil"/>
            </w:tcBorders>
            <w:hideMark/>
          </w:tcPr>
          <w:p w14:paraId="21EFB759" w14:textId="77777777" w:rsidR="00C35F6A" w:rsidRPr="0026571F" w:rsidRDefault="00C35F6A" w:rsidP="003F404B">
            <w:pPr>
              <w:spacing w:after="0"/>
              <w:cnfStyle w:val="000000000000" w:firstRow="0" w:lastRow="0" w:firstColumn="0" w:lastColumn="0" w:oddVBand="0" w:evenVBand="0" w:oddHBand="0" w:evenHBand="0" w:firstRowFirstColumn="0" w:firstRowLastColumn="0" w:lastRowFirstColumn="0" w:lastRowLastColumn="0"/>
              <w:rPr>
                <w:sz w:val="20"/>
                <w:szCs w:val="20"/>
              </w:rPr>
            </w:pPr>
            <w:r w:rsidRPr="00DC677F">
              <w:rPr>
                <w:color w:val="00B050"/>
                <w:szCs w:val="20"/>
              </w:rPr>
              <w:t>Yes</w:t>
            </w:r>
          </w:p>
        </w:tc>
        <w:tc>
          <w:tcPr>
            <w:tcW w:w="2205" w:type="dxa"/>
            <w:tcBorders>
              <w:top w:val="nil"/>
              <w:left w:val="nil"/>
              <w:bottom w:val="nil"/>
              <w:right w:val="nil"/>
            </w:tcBorders>
            <w:hideMark/>
          </w:tcPr>
          <w:p w14:paraId="21EFB75A" w14:textId="77777777" w:rsidR="00C35F6A" w:rsidRPr="0026571F" w:rsidRDefault="00C35F6A" w:rsidP="003F404B">
            <w:pPr>
              <w:spacing w:after="0"/>
              <w:cnfStyle w:val="000000000000" w:firstRow="0" w:lastRow="0" w:firstColumn="0" w:lastColumn="0" w:oddVBand="0" w:evenVBand="0" w:oddHBand="0" w:evenHBand="0" w:firstRowFirstColumn="0" w:firstRowLastColumn="0" w:lastRowFirstColumn="0" w:lastRowLastColumn="0"/>
              <w:rPr>
                <w:sz w:val="20"/>
                <w:szCs w:val="20"/>
              </w:rPr>
            </w:pPr>
            <w:r w:rsidRPr="00DC677F">
              <w:rPr>
                <w:color w:val="C00000"/>
                <w:szCs w:val="20"/>
              </w:rPr>
              <w:t>No</w:t>
            </w:r>
          </w:p>
        </w:tc>
      </w:tr>
      <w:tr w:rsidR="00C35F6A" w:rsidRPr="00DC677F" w14:paraId="21EFB75F" w14:textId="77777777" w:rsidTr="003F404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608" w:type="dxa"/>
            <w:tcBorders>
              <w:top w:val="nil"/>
              <w:bottom w:val="nil"/>
            </w:tcBorders>
            <w:hideMark/>
          </w:tcPr>
          <w:p w14:paraId="21EFB75C" w14:textId="77777777" w:rsidR="00C35F6A" w:rsidRPr="0026571F" w:rsidRDefault="00C35F6A" w:rsidP="003F404B">
            <w:pPr>
              <w:spacing w:after="0"/>
              <w:rPr>
                <w:b w:val="0"/>
                <w:sz w:val="20"/>
                <w:szCs w:val="20"/>
              </w:rPr>
            </w:pPr>
            <w:r w:rsidRPr="00DC677F">
              <w:rPr>
                <w:szCs w:val="20"/>
              </w:rPr>
              <w:t>Programming Language</w:t>
            </w:r>
          </w:p>
        </w:tc>
        <w:tc>
          <w:tcPr>
            <w:tcW w:w="2430" w:type="dxa"/>
            <w:tcBorders>
              <w:top w:val="nil"/>
              <w:bottom w:val="nil"/>
            </w:tcBorders>
            <w:hideMark/>
          </w:tcPr>
          <w:p w14:paraId="21EFB75D" w14:textId="77777777" w:rsidR="00C35F6A" w:rsidRPr="0026571F" w:rsidRDefault="00C35F6A" w:rsidP="003F404B">
            <w:pPr>
              <w:spacing w:after="0"/>
              <w:cnfStyle w:val="000000100000" w:firstRow="0" w:lastRow="0" w:firstColumn="0" w:lastColumn="0" w:oddVBand="0" w:evenVBand="0" w:oddHBand="1" w:evenHBand="0" w:firstRowFirstColumn="0" w:firstRowLastColumn="0" w:lastRowFirstColumn="0" w:lastRowLastColumn="0"/>
              <w:rPr>
                <w:sz w:val="20"/>
                <w:szCs w:val="20"/>
              </w:rPr>
            </w:pPr>
            <w:r w:rsidRPr="00DC677F">
              <w:rPr>
                <w:szCs w:val="20"/>
              </w:rPr>
              <w:t>BASIC</w:t>
            </w:r>
          </w:p>
        </w:tc>
        <w:tc>
          <w:tcPr>
            <w:tcW w:w="2205" w:type="dxa"/>
            <w:tcBorders>
              <w:top w:val="nil"/>
              <w:bottom w:val="nil"/>
            </w:tcBorders>
            <w:hideMark/>
          </w:tcPr>
          <w:p w14:paraId="21EFB75E" w14:textId="77777777" w:rsidR="00C35F6A" w:rsidRPr="0026571F" w:rsidRDefault="00C35F6A" w:rsidP="003F404B">
            <w:pPr>
              <w:spacing w:after="0"/>
              <w:cnfStyle w:val="000000100000" w:firstRow="0" w:lastRow="0" w:firstColumn="0" w:lastColumn="0" w:oddVBand="0" w:evenVBand="0" w:oddHBand="1" w:evenHBand="0" w:firstRowFirstColumn="0" w:firstRowLastColumn="0" w:lastRowFirstColumn="0" w:lastRowLastColumn="0"/>
              <w:rPr>
                <w:sz w:val="20"/>
                <w:szCs w:val="20"/>
              </w:rPr>
            </w:pPr>
            <w:r w:rsidRPr="00DC677F">
              <w:rPr>
                <w:szCs w:val="20"/>
              </w:rPr>
              <w:t>Java</w:t>
            </w:r>
          </w:p>
        </w:tc>
      </w:tr>
      <w:tr w:rsidR="00C35F6A" w:rsidRPr="00DC677F" w14:paraId="21EFB763" w14:textId="77777777" w:rsidTr="003F404B">
        <w:trPr>
          <w:trHeight w:val="351"/>
        </w:trPr>
        <w:tc>
          <w:tcPr>
            <w:cnfStyle w:val="001000000000" w:firstRow="0" w:lastRow="0" w:firstColumn="1" w:lastColumn="0" w:oddVBand="0" w:evenVBand="0" w:oddHBand="0" w:evenHBand="0" w:firstRowFirstColumn="0" w:firstRowLastColumn="0" w:lastRowFirstColumn="0" w:lastRowLastColumn="0"/>
            <w:tcW w:w="4608" w:type="dxa"/>
            <w:tcBorders>
              <w:top w:val="nil"/>
              <w:left w:val="nil"/>
              <w:bottom w:val="single" w:sz="8" w:space="0" w:color="4BACC6"/>
              <w:right w:val="nil"/>
            </w:tcBorders>
            <w:hideMark/>
          </w:tcPr>
          <w:p w14:paraId="21EFB760" w14:textId="77777777" w:rsidR="00C35F6A" w:rsidRPr="0026571F" w:rsidRDefault="00C35F6A" w:rsidP="003F404B">
            <w:pPr>
              <w:spacing w:after="0"/>
              <w:rPr>
                <w:b w:val="0"/>
                <w:sz w:val="20"/>
                <w:szCs w:val="20"/>
              </w:rPr>
            </w:pPr>
            <w:r w:rsidRPr="00DC677F">
              <w:rPr>
                <w:szCs w:val="20"/>
              </w:rPr>
              <w:t>License costs</w:t>
            </w:r>
          </w:p>
        </w:tc>
        <w:tc>
          <w:tcPr>
            <w:tcW w:w="2430" w:type="dxa"/>
            <w:tcBorders>
              <w:top w:val="nil"/>
              <w:left w:val="nil"/>
              <w:bottom w:val="single" w:sz="8" w:space="0" w:color="4BACC6"/>
              <w:right w:val="nil"/>
            </w:tcBorders>
            <w:hideMark/>
          </w:tcPr>
          <w:p w14:paraId="21EFB761" w14:textId="77777777" w:rsidR="00C35F6A" w:rsidRPr="0026571F" w:rsidRDefault="00C35F6A" w:rsidP="003F404B">
            <w:pPr>
              <w:spacing w:after="0"/>
              <w:cnfStyle w:val="000000000000" w:firstRow="0" w:lastRow="0" w:firstColumn="0" w:lastColumn="0" w:oddVBand="0" w:evenVBand="0" w:oddHBand="0" w:evenHBand="0" w:firstRowFirstColumn="0" w:firstRowLastColumn="0" w:lastRowFirstColumn="0" w:lastRowLastColumn="0"/>
              <w:rPr>
                <w:sz w:val="20"/>
                <w:szCs w:val="20"/>
              </w:rPr>
            </w:pPr>
            <w:r w:rsidRPr="00DC677F">
              <w:rPr>
                <w:szCs w:val="20"/>
              </w:rPr>
              <w:t>0.00 $</w:t>
            </w:r>
          </w:p>
        </w:tc>
        <w:tc>
          <w:tcPr>
            <w:tcW w:w="2205" w:type="dxa"/>
            <w:tcBorders>
              <w:top w:val="nil"/>
              <w:left w:val="nil"/>
              <w:bottom w:val="single" w:sz="8" w:space="0" w:color="4BACC6"/>
              <w:right w:val="nil"/>
            </w:tcBorders>
            <w:hideMark/>
          </w:tcPr>
          <w:p w14:paraId="21EFB762" w14:textId="77777777" w:rsidR="00C35F6A" w:rsidRPr="0026571F" w:rsidRDefault="00C35F6A" w:rsidP="003F404B">
            <w:pPr>
              <w:spacing w:after="0"/>
              <w:cnfStyle w:val="000000000000" w:firstRow="0" w:lastRow="0" w:firstColumn="0" w:lastColumn="0" w:oddVBand="0" w:evenVBand="0" w:oddHBand="0" w:evenHBand="0" w:firstRowFirstColumn="0" w:firstRowLastColumn="0" w:lastRowFirstColumn="0" w:lastRowLastColumn="0"/>
              <w:rPr>
                <w:sz w:val="20"/>
                <w:szCs w:val="20"/>
              </w:rPr>
            </w:pPr>
            <w:r w:rsidRPr="00DC677F">
              <w:rPr>
                <w:szCs w:val="20"/>
              </w:rPr>
              <w:t>0.00 $</w:t>
            </w:r>
          </w:p>
        </w:tc>
      </w:tr>
    </w:tbl>
    <w:p w14:paraId="21EFB764" w14:textId="77777777" w:rsidR="00C35F6A" w:rsidRPr="00DC677F" w:rsidRDefault="00C35F6A" w:rsidP="00C35F6A">
      <w:pPr>
        <w:rPr>
          <w:rFonts w:ascii="Calibri" w:hAnsi="Calibri"/>
          <w:sz w:val="22"/>
          <w:szCs w:val="22"/>
        </w:rPr>
      </w:pPr>
    </w:p>
    <w:p w14:paraId="21EFB765" w14:textId="0E138A55" w:rsidR="00C35F6A" w:rsidRPr="00DC677F" w:rsidRDefault="00C35F6A" w:rsidP="00C35F6A">
      <w:pPr>
        <w:rPr>
          <w:rFonts w:ascii="Cambria" w:hAnsi="Cambria"/>
          <w:b/>
          <w:bCs/>
          <w:color w:val="365F91"/>
          <w:sz w:val="28"/>
          <w:szCs w:val="28"/>
        </w:rPr>
      </w:pPr>
    </w:p>
    <w:p w14:paraId="21EFB766" w14:textId="77777777" w:rsidR="00C35F6A" w:rsidRPr="00DC677F" w:rsidRDefault="00C35F6A">
      <w:pPr>
        <w:spacing w:before="0" w:after="0"/>
        <w:rPr>
          <w:rFonts w:ascii="Times New Roman" w:hAnsi="Times New Roman"/>
          <w:szCs w:val="20"/>
        </w:rPr>
      </w:pPr>
    </w:p>
    <w:sectPr w:rsidR="00C35F6A" w:rsidRPr="00DC677F" w:rsidSect="00390821">
      <w:headerReference w:type="default" r:id="rId76"/>
      <w:footerReference w:type="default" r:id="rId77"/>
      <w:pgSz w:w="11907" w:h="16840" w:code="9"/>
      <w:pgMar w:top="1440" w:right="1418" w:bottom="1440"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EFB787" w14:textId="77777777" w:rsidR="006434E5" w:rsidRDefault="006434E5">
      <w:r>
        <w:separator/>
      </w:r>
    </w:p>
  </w:endnote>
  <w:endnote w:type="continuationSeparator" w:id="0">
    <w:p w14:paraId="21EFB788" w14:textId="77777777" w:rsidR="006434E5" w:rsidRDefault="006434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EFB78A" w14:textId="77777777" w:rsidR="006434E5" w:rsidRDefault="006434E5">
    <w:pPr>
      <w:pStyle w:val="Footer"/>
      <w:jc w:val="right"/>
    </w:pPr>
    <w:r>
      <w:rPr>
        <w:noProof/>
        <w:sz w:val="20"/>
      </w:rPr>
      <mc:AlternateContent>
        <mc:Choice Requires="wps">
          <w:drawing>
            <wp:anchor distT="0" distB="0" distL="114300" distR="114300" simplePos="0" relativeHeight="251657728" behindDoc="0" locked="0" layoutInCell="1" allowOverlap="1" wp14:anchorId="21EFB78D" wp14:editId="21EFB78E">
              <wp:simplePos x="0" y="0"/>
              <wp:positionH relativeFrom="column">
                <wp:posOffset>-1079500</wp:posOffset>
              </wp:positionH>
              <wp:positionV relativeFrom="paragraph">
                <wp:posOffset>-290195</wp:posOffset>
              </wp:positionV>
              <wp:extent cx="7594600" cy="62992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94600" cy="6299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EFB79D" w14:textId="77777777" w:rsidR="006434E5" w:rsidRDefault="006434E5" w:rsidP="004F65B3">
                          <w:pPr>
                            <w:pStyle w:val="Footer"/>
                            <w:rPr>
                              <w:rStyle w:val="PageNumber"/>
                            </w:rPr>
                          </w:pPr>
                        </w:p>
                        <w:tbl>
                          <w:tblPr>
                            <w:tblW w:w="0" w:type="auto"/>
                            <w:tblInd w:w="831" w:type="dxa"/>
                            <w:tblLook w:val="0000" w:firstRow="0" w:lastRow="0" w:firstColumn="0" w:lastColumn="0" w:noHBand="0" w:noVBand="0"/>
                          </w:tblPr>
                          <w:tblGrid>
                            <w:gridCol w:w="6297"/>
                            <w:gridCol w:w="305"/>
                            <w:gridCol w:w="3241"/>
                          </w:tblGrid>
                          <w:tr w:rsidR="006434E5" w14:paraId="21EFB79F" w14:textId="77777777">
                            <w:trPr>
                              <w:cantSplit/>
                            </w:trPr>
                            <w:tc>
                              <w:tcPr>
                                <w:tcW w:w="9843" w:type="dxa"/>
                                <w:gridSpan w:val="3"/>
                              </w:tcPr>
                              <w:p w14:paraId="21EFB79E" w14:textId="77777777" w:rsidR="006434E5" w:rsidRDefault="006434E5" w:rsidP="00520968">
                                <w:pPr>
                                  <w:pStyle w:val="Footer"/>
                                  <w:rPr>
                                    <w:rStyle w:val="PageNumber"/>
                                  </w:rPr>
                                </w:pPr>
                                <w:r>
                                  <w:rPr>
                                    <w:rStyle w:val="PageNumber"/>
                                  </w:rPr>
                                  <w:fldChar w:fldCharType="begin"/>
                                </w:r>
                                <w:r>
                                  <w:rPr>
                                    <w:rStyle w:val="PageNumber"/>
                                  </w:rPr>
                                  <w:instrText xml:space="preserve"> DOCPROPERTY  Title  \* MERGEFORMAT </w:instrText>
                                </w:r>
                                <w:r>
                                  <w:rPr>
                                    <w:rStyle w:val="PageNumber"/>
                                  </w:rPr>
                                  <w:fldChar w:fldCharType="separate"/>
                                </w:r>
                                <w:r>
                                  <w:rPr>
                                    <w:rStyle w:val="PageNumber"/>
                                  </w:rPr>
                                  <w:t>IAS 3.5.0</w:t>
                                </w:r>
                                <w:r>
                                  <w:rPr>
                                    <w:rStyle w:val="PageNumber"/>
                                  </w:rPr>
                                  <w:fldChar w:fldCharType="end"/>
                                </w:r>
                                <w:r>
                                  <w:rPr>
                                    <w:rStyle w:val="PageNumber"/>
                                  </w:rPr>
                                  <w:t xml:space="preserve">  -  </w:t>
                                </w:r>
                                <w:r>
                                  <w:rPr>
                                    <w:rStyle w:val="PageNumber"/>
                                  </w:rPr>
                                  <w:fldChar w:fldCharType="begin"/>
                                </w:r>
                                <w:r>
                                  <w:rPr>
                                    <w:rStyle w:val="PageNumber"/>
                                  </w:rPr>
                                  <w:instrText xml:space="preserve"> DOCPROPERTY  Category  \* MERGEFORMAT </w:instrText>
                                </w:r>
                                <w:r>
                                  <w:rPr>
                                    <w:rStyle w:val="PageNumber"/>
                                  </w:rPr>
                                  <w:fldChar w:fldCharType="separate"/>
                                </w:r>
                                <w:r>
                                  <w:rPr>
                                    <w:rStyle w:val="PageNumber"/>
                                  </w:rPr>
                                  <w:t>Test Automation Proposal</w:t>
                                </w:r>
                                <w:r>
                                  <w:rPr>
                                    <w:rStyle w:val="PageNumber"/>
                                  </w:rPr>
                                  <w:fldChar w:fldCharType="end"/>
                                </w:r>
                              </w:p>
                            </w:tc>
                          </w:tr>
                          <w:tr w:rsidR="006434E5" w14:paraId="21EFB7A4" w14:textId="77777777">
                            <w:tc>
                              <w:tcPr>
                                <w:tcW w:w="6297" w:type="dxa"/>
                              </w:tcPr>
                              <w:p w14:paraId="21EFB7A0" w14:textId="77777777" w:rsidR="006434E5" w:rsidRDefault="006434E5" w:rsidP="004F65B3">
                                <w:pPr>
                                  <w:pStyle w:val="Footer"/>
                                  <w:rPr>
                                    <w:rStyle w:val="PageNumber"/>
                                  </w:rPr>
                                </w:pPr>
                                <w:r>
                                  <w:fldChar w:fldCharType="begin"/>
                                </w:r>
                                <w:r>
                                  <w:instrText xml:space="preserve"> DOCPROPERTY  "Version Number"  \* MERGEFORMAT </w:instrText>
                                </w:r>
                                <w:r>
                                  <w:fldChar w:fldCharType="separate"/>
                                </w:r>
                                <w:r>
                                  <w:t xml:space="preserve">[version </w:t>
                                </w:r>
                                <w:proofErr w:type="spellStart"/>
                                <w:r>
                                  <w:t>x.y</w:t>
                                </w:r>
                                <w:proofErr w:type="spellEnd"/>
                                <w:r>
                                  <w:t>]</w:t>
                                </w:r>
                                <w:r>
                                  <w:fldChar w:fldCharType="end"/>
                                </w:r>
                                <w:r>
                                  <w:rPr>
                                    <w:rStyle w:val="PageNumber"/>
                                  </w:rPr>
                                  <w:t xml:space="preserve">– </w:t>
                                </w:r>
                                <w:r>
                                  <w:rPr>
                                    <w:rStyle w:val="PageNumber"/>
                                  </w:rPr>
                                  <w:fldChar w:fldCharType="begin"/>
                                </w:r>
                                <w:r>
                                  <w:rPr>
                                    <w:rStyle w:val="PageNumber"/>
                                  </w:rPr>
                                  <w:instrText xml:space="preserve"> DOCPROPERTY  LastSavedTime  \* MERGEFORMAT </w:instrText>
                                </w:r>
                                <w:r>
                                  <w:rPr>
                                    <w:rStyle w:val="PageNumber"/>
                                  </w:rPr>
                                  <w:fldChar w:fldCharType="separate"/>
                                </w:r>
                                <w:r>
                                  <w:rPr>
                                    <w:rStyle w:val="PageNumber"/>
                                  </w:rPr>
                                  <w:t>22-Mar-2013 9:04 AM</w:t>
                                </w:r>
                                <w:r>
                                  <w:rPr>
                                    <w:rStyle w:val="PageNumber"/>
                                  </w:rPr>
                                  <w:fldChar w:fldCharType="end"/>
                                </w:r>
                              </w:p>
                              <w:p w14:paraId="21EFB7A1" w14:textId="77777777" w:rsidR="006434E5" w:rsidRDefault="006434E5" w:rsidP="008E0608">
                                <w:pPr>
                                  <w:pStyle w:val="Footer"/>
                                  <w:rPr>
                                    <w:rStyle w:val="PageNumber"/>
                                  </w:rPr>
                                </w:pPr>
                                <w:r>
                                  <w:sym w:font="Symbol" w:char="00E3"/>
                                </w:r>
                                <w:r>
                                  <w:t xml:space="preserve"> 2008 VASCO Data Security. All rights reserved.</w:t>
                                </w:r>
                              </w:p>
                            </w:tc>
                            <w:tc>
                              <w:tcPr>
                                <w:tcW w:w="305" w:type="dxa"/>
                              </w:tcPr>
                              <w:p w14:paraId="21EFB7A2" w14:textId="77777777" w:rsidR="006434E5" w:rsidRDefault="006434E5" w:rsidP="004F65B3">
                                <w:pPr>
                                  <w:pStyle w:val="Footer"/>
                                  <w:rPr>
                                    <w:rStyle w:val="PageNumber"/>
                                  </w:rPr>
                                </w:pPr>
                              </w:p>
                            </w:tc>
                            <w:tc>
                              <w:tcPr>
                                <w:tcW w:w="3241" w:type="dxa"/>
                              </w:tcPr>
                              <w:p w14:paraId="21EFB7A3" w14:textId="11A4CB2C" w:rsidR="006434E5" w:rsidRDefault="006434E5" w:rsidP="004F65B3">
                                <w:pPr>
                                  <w:pStyle w:val="Footer"/>
                                  <w:jc w:val="right"/>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sidR="00525841">
                                  <w:rPr>
                                    <w:rStyle w:val="PageNumber"/>
                                    <w:noProof/>
                                  </w:rPr>
                                  <w:t>12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525841">
                                  <w:rPr>
                                    <w:rStyle w:val="PageNumber"/>
                                    <w:noProof/>
                                  </w:rPr>
                                  <w:t>50</w:t>
                                </w:r>
                                <w:r>
                                  <w:rPr>
                                    <w:rStyle w:val="PageNumber"/>
                                  </w:rPr>
                                  <w:fldChar w:fldCharType="end"/>
                                </w:r>
                              </w:p>
                            </w:tc>
                          </w:tr>
                        </w:tbl>
                        <w:p w14:paraId="21EFB7A5" w14:textId="77777777" w:rsidR="006434E5" w:rsidRDefault="006434E5" w:rsidP="004F65B3">
                          <w:pPr>
                            <w:pStyle w:val="Footer"/>
                            <w:rPr>
                              <w:rStyle w:val="PageNumber"/>
                            </w:rPr>
                          </w:pPr>
                        </w:p>
                        <w:p w14:paraId="21EFB7A6" w14:textId="77777777" w:rsidR="006434E5" w:rsidRDefault="006434E5" w:rsidP="004F65B3">
                          <w:pPr>
                            <w:pStyle w:val="Footer"/>
                          </w:pPr>
                          <w:r>
                            <w:rPr>
                              <w:rStyle w:val="PageNumber"/>
                            </w:rPr>
                            <w:tab/>
                          </w:r>
                          <w:r>
                            <w:rPr>
                              <w:rStyle w:val="PageNumber"/>
                            </w:rPr>
                            <w:tab/>
                          </w:r>
                          <w:r>
                            <w:rPr>
                              <w:rStyle w:val="PageNumber"/>
                            </w:rPr>
                            <w:tab/>
                          </w:r>
                          <w:r>
                            <w:rPr>
                              <w:rStyle w:val="PageNumber"/>
                            </w:rPr>
                            <w:tab/>
                          </w:r>
                          <w:r>
                            <w:rPr>
                              <w:rStyle w:val="PageNumber"/>
                            </w:rPr>
                            <w:tab/>
                          </w:r>
                          <w:r>
                            <w:rPr>
                              <w:rStyle w:val="PageNumber"/>
                            </w:rPr>
                            <w:tab/>
                          </w:r>
                          <w:r>
                            <w:rPr>
                              <w:rStyle w:val="PageNumber"/>
                            </w:rPr>
                            <w:tab/>
                          </w:r>
                          <w:r>
                            <w:rPr>
                              <w:rStyle w:val="PageNumber"/>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left:0;text-align:left;margin-left:-85pt;margin-top:-22.85pt;width:598pt;height:49.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" stroked="f">
              <v:textbox>
                <w:txbxContent>
                  <w:p w14:paraId="21EFB79D" w14:textId="77777777" w:rsidR="006434E5" w:rsidRDefault="006434E5" w:rsidP="004F65B3">
                    <w:pPr>
                      <w:pStyle w:val="Footer"/>
                      <w:rPr>
                        <w:rStyle w:val="PageNumber"/>
                      </w:rPr>
                    </w:pPr>
                  </w:p>
                  <w:tbl>
                    <w:tblPr>
                      <w:tblW w:w="0" w:type="auto"/>
                      <w:tblInd w:w="831" w:type="dxa"/>
                      <w:tblLook w:val="0000" w:firstRow="0" w:lastRow="0" w:firstColumn="0" w:lastColumn="0" w:noHBand="0" w:noVBand="0"/>
                    </w:tblPr>
                    <w:tblGrid>
                      <w:gridCol w:w="6297"/>
                      <w:gridCol w:w="305"/>
                      <w:gridCol w:w="3241"/>
                    </w:tblGrid>
                    <w:tr w:rsidR="006434E5" w14:paraId="21EFB79F" w14:textId="77777777">
                      <w:trPr>
                        <w:cantSplit/>
                      </w:trPr>
                      <w:tc>
                        <w:tcPr>
                          <w:tcW w:w="9843" w:type="dxa"/>
                          <w:gridSpan w:val="3"/>
                        </w:tcPr>
                        <w:p w14:paraId="21EFB79E" w14:textId="77777777" w:rsidR="006434E5" w:rsidRDefault="006434E5" w:rsidP="00520968">
                          <w:pPr>
                            <w:pStyle w:val="Footer"/>
                            <w:rPr>
                              <w:rStyle w:val="PageNumber"/>
                            </w:rPr>
                          </w:pPr>
                          <w:r>
                            <w:rPr>
                              <w:rStyle w:val="PageNumber"/>
                            </w:rPr>
                            <w:fldChar w:fldCharType="begin"/>
                          </w:r>
                          <w:r>
                            <w:rPr>
                              <w:rStyle w:val="PageNumber"/>
                            </w:rPr>
                            <w:instrText xml:space="preserve"> DOCPROPERTY  Title  \* MERGEFORMAT </w:instrText>
                          </w:r>
                          <w:r>
                            <w:rPr>
                              <w:rStyle w:val="PageNumber"/>
                            </w:rPr>
                            <w:fldChar w:fldCharType="separate"/>
                          </w:r>
                          <w:r>
                            <w:rPr>
                              <w:rStyle w:val="PageNumber"/>
                            </w:rPr>
                            <w:t>IAS 3.5.0</w:t>
                          </w:r>
                          <w:r>
                            <w:rPr>
                              <w:rStyle w:val="PageNumber"/>
                            </w:rPr>
                            <w:fldChar w:fldCharType="end"/>
                          </w:r>
                          <w:r>
                            <w:rPr>
                              <w:rStyle w:val="PageNumber"/>
                            </w:rPr>
                            <w:t xml:space="preserve">  -  </w:t>
                          </w:r>
                          <w:r>
                            <w:rPr>
                              <w:rStyle w:val="PageNumber"/>
                            </w:rPr>
                            <w:fldChar w:fldCharType="begin"/>
                          </w:r>
                          <w:r>
                            <w:rPr>
                              <w:rStyle w:val="PageNumber"/>
                            </w:rPr>
                            <w:instrText xml:space="preserve"> DOCPROPERTY  Category  \* MERGEFORMAT </w:instrText>
                          </w:r>
                          <w:r>
                            <w:rPr>
                              <w:rStyle w:val="PageNumber"/>
                            </w:rPr>
                            <w:fldChar w:fldCharType="separate"/>
                          </w:r>
                          <w:r>
                            <w:rPr>
                              <w:rStyle w:val="PageNumber"/>
                            </w:rPr>
                            <w:t>Test Automation Proposal</w:t>
                          </w:r>
                          <w:r>
                            <w:rPr>
                              <w:rStyle w:val="PageNumber"/>
                            </w:rPr>
                            <w:fldChar w:fldCharType="end"/>
                          </w:r>
                        </w:p>
                      </w:tc>
                    </w:tr>
                    <w:tr w:rsidR="006434E5" w14:paraId="21EFB7A4" w14:textId="77777777">
                      <w:tc>
                        <w:tcPr>
                          <w:tcW w:w="6297" w:type="dxa"/>
                        </w:tcPr>
                        <w:p w14:paraId="21EFB7A0" w14:textId="77777777" w:rsidR="006434E5" w:rsidRDefault="006434E5" w:rsidP="004F65B3">
                          <w:pPr>
                            <w:pStyle w:val="Footer"/>
                            <w:rPr>
                              <w:rStyle w:val="PageNumber"/>
                            </w:rPr>
                          </w:pPr>
                          <w:r>
                            <w:fldChar w:fldCharType="begin"/>
                          </w:r>
                          <w:r>
                            <w:instrText xml:space="preserve"> DOCPROPERTY  "Version Number"  \* MERGEFORMAT </w:instrText>
                          </w:r>
                          <w:r>
                            <w:fldChar w:fldCharType="separate"/>
                          </w:r>
                          <w:r>
                            <w:t xml:space="preserve">[version </w:t>
                          </w:r>
                          <w:proofErr w:type="spellStart"/>
                          <w:r>
                            <w:t>x.y</w:t>
                          </w:r>
                          <w:proofErr w:type="spellEnd"/>
                          <w:r>
                            <w:t>]</w:t>
                          </w:r>
                          <w:r>
                            <w:fldChar w:fldCharType="end"/>
                          </w:r>
                          <w:r>
                            <w:rPr>
                              <w:rStyle w:val="PageNumber"/>
                            </w:rPr>
                            <w:t xml:space="preserve">– </w:t>
                          </w:r>
                          <w:r>
                            <w:rPr>
                              <w:rStyle w:val="PageNumber"/>
                            </w:rPr>
                            <w:fldChar w:fldCharType="begin"/>
                          </w:r>
                          <w:r>
                            <w:rPr>
                              <w:rStyle w:val="PageNumber"/>
                            </w:rPr>
                            <w:instrText xml:space="preserve"> DOCPROPERTY  LastSavedTime  \* MERGEFORMAT </w:instrText>
                          </w:r>
                          <w:r>
                            <w:rPr>
                              <w:rStyle w:val="PageNumber"/>
                            </w:rPr>
                            <w:fldChar w:fldCharType="separate"/>
                          </w:r>
                          <w:r>
                            <w:rPr>
                              <w:rStyle w:val="PageNumber"/>
                            </w:rPr>
                            <w:t>22-Mar-2013 9:04 AM</w:t>
                          </w:r>
                          <w:r>
                            <w:rPr>
                              <w:rStyle w:val="PageNumber"/>
                            </w:rPr>
                            <w:fldChar w:fldCharType="end"/>
                          </w:r>
                        </w:p>
                        <w:p w14:paraId="21EFB7A1" w14:textId="77777777" w:rsidR="006434E5" w:rsidRDefault="006434E5" w:rsidP="008E0608">
                          <w:pPr>
                            <w:pStyle w:val="Footer"/>
                            <w:rPr>
                              <w:rStyle w:val="PageNumber"/>
                            </w:rPr>
                          </w:pPr>
                          <w:r>
                            <w:sym w:font="Symbol" w:char="00E3"/>
                          </w:r>
                          <w:r>
                            <w:t xml:space="preserve"> 2008 VASCO Data Security. All rights reserved.</w:t>
                          </w:r>
                        </w:p>
                      </w:tc>
                      <w:tc>
                        <w:tcPr>
                          <w:tcW w:w="305" w:type="dxa"/>
                        </w:tcPr>
                        <w:p w14:paraId="21EFB7A2" w14:textId="77777777" w:rsidR="006434E5" w:rsidRDefault="006434E5" w:rsidP="004F65B3">
                          <w:pPr>
                            <w:pStyle w:val="Footer"/>
                            <w:rPr>
                              <w:rStyle w:val="PageNumber"/>
                            </w:rPr>
                          </w:pPr>
                        </w:p>
                      </w:tc>
                      <w:tc>
                        <w:tcPr>
                          <w:tcW w:w="3241" w:type="dxa"/>
                        </w:tcPr>
                        <w:p w14:paraId="21EFB7A3" w14:textId="11A4CB2C" w:rsidR="006434E5" w:rsidRDefault="006434E5" w:rsidP="004F65B3">
                          <w:pPr>
                            <w:pStyle w:val="Footer"/>
                            <w:jc w:val="right"/>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sidR="00525841">
                            <w:rPr>
                              <w:rStyle w:val="PageNumber"/>
                              <w:noProof/>
                            </w:rPr>
                            <w:t>12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525841">
                            <w:rPr>
                              <w:rStyle w:val="PageNumber"/>
                              <w:noProof/>
                            </w:rPr>
                            <w:t>50</w:t>
                          </w:r>
                          <w:r>
                            <w:rPr>
                              <w:rStyle w:val="PageNumber"/>
                            </w:rPr>
                            <w:fldChar w:fldCharType="end"/>
                          </w:r>
                        </w:p>
                      </w:tc>
                    </w:tr>
                  </w:tbl>
                  <w:p w14:paraId="21EFB7A5" w14:textId="77777777" w:rsidR="006434E5" w:rsidRDefault="006434E5" w:rsidP="004F65B3">
                    <w:pPr>
                      <w:pStyle w:val="Footer"/>
                      <w:rPr>
                        <w:rStyle w:val="PageNumber"/>
                      </w:rPr>
                    </w:pPr>
                  </w:p>
                  <w:p w14:paraId="21EFB7A6" w14:textId="77777777" w:rsidR="006434E5" w:rsidRDefault="006434E5" w:rsidP="004F65B3">
                    <w:pPr>
                      <w:pStyle w:val="Footer"/>
                    </w:pPr>
                    <w:r>
                      <w:rPr>
                        <w:rStyle w:val="PageNumber"/>
                      </w:rPr>
                      <w:tab/>
                    </w:r>
                    <w:r>
                      <w:rPr>
                        <w:rStyle w:val="PageNumber"/>
                      </w:rPr>
                      <w:tab/>
                    </w:r>
                    <w:r>
                      <w:rPr>
                        <w:rStyle w:val="PageNumber"/>
                      </w:rPr>
                      <w:tab/>
                    </w:r>
                    <w:r>
                      <w:rPr>
                        <w:rStyle w:val="PageNumber"/>
                      </w:rPr>
                      <w:tab/>
                    </w:r>
                    <w:r>
                      <w:rPr>
                        <w:rStyle w:val="PageNumber"/>
                      </w:rPr>
                      <w:tab/>
                    </w:r>
                    <w:r>
                      <w:rPr>
                        <w:rStyle w:val="PageNumber"/>
                      </w:rPr>
                      <w:tab/>
                    </w:r>
                    <w:r>
                      <w:rPr>
                        <w:rStyle w:val="PageNumber"/>
                      </w:rPr>
                      <w:tab/>
                    </w:r>
                    <w:r>
                      <w:rPr>
                        <w:rStyle w:val="PageNumber"/>
                      </w:rPr>
                      <w:tab/>
                    </w:r>
                  </w:p>
                </w:txbxContent>
              </v:textbox>
              <w10:wrap type="square"/>
            </v:shape>
          </w:pict>
        </mc:Fallback>
      </mc:AlternateContent>
    </w:r>
    <w:r>
      <w:rPr>
        <w:noProof/>
        <w:sz w:val="20"/>
      </w:rPr>
      <mc:AlternateContent>
        <mc:Choice Requires="wps">
          <w:drawing>
            <wp:anchor distT="0" distB="0" distL="114300" distR="114300" simplePos="0" relativeHeight="251658752" behindDoc="0" locked="0" layoutInCell="1" allowOverlap="1" wp14:anchorId="21EFB78F" wp14:editId="21EFB790">
              <wp:simplePos x="0" y="0"/>
              <wp:positionH relativeFrom="column">
                <wp:posOffset>-1257300</wp:posOffset>
              </wp:positionH>
              <wp:positionV relativeFrom="paragraph">
                <wp:posOffset>346075</wp:posOffset>
              </wp:positionV>
              <wp:extent cx="8115300" cy="228600"/>
              <wp:effectExtent l="3810" t="0" r="0" b="1905"/>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15300" cy="228600"/>
                      </a:xfrm>
                      <a:prstGeom prst="rect">
                        <a:avLst/>
                      </a:prstGeom>
                      <a:solidFill>
                        <a:srgbClr val="0055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99pt;margin-top:27.25pt;width:639pt;height:1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" fillcolor="#005596" stroked="f"/>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EFB785" w14:textId="77777777" w:rsidR="006434E5" w:rsidRDefault="006434E5">
      <w:r>
        <w:separator/>
      </w:r>
    </w:p>
  </w:footnote>
  <w:footnote w:type="continuationSeparator" w:id="0">
    <w:p w14:paraId="21EFB786" w14:textId="77777777" w:rsidR="006434E5" w:rsidRDefault="006434E5">
      <w:r>
        <w:continuationSeparator/>
      </w:r>
    </w:p>
  </w:footnote>
  <w:footnote w:id="1">
    <w:p w14:paraId="21EFB791" w14:textId="77777777" w:rsidR="006434E5" w:rsidRPr="00B462C2" w:rsidRDefault="006434E5" w:rsidP="00B462C2">
      <w:pPr>
        <w:pStyle w:val="FootnoteText"/>
      </w:pPr>
      <w:r>
        <w:rPr>
          <w:rStyle w:val="FootnoteReference"/>
        </w:rPr>
        <w:footnoteRef/>
      </w:r>
      <w:r>
        <w:t xml:space="preserve"> _</w:t>
      </w:r>
      <w:proofErr w:type="spellStart"/>
      <w:r>
        <w:t>SystemTestLoggingHandler</w:t>
      </w:r>
      <w:proofErr w:type="spellEnd"/>
      <w:r>
        <w:t>, defined in framework/core/stflogging.py</w:t>
      </w:r>
    </w:p>
  </w:footnote>
  <w:footnote w:id="2">
    <w:p w14:paraId="21EFB792" w14:textId="77777777" w:rsidR="006434E5" w:rsidRDefault="006434E5">
      <w:pPr>
        <w:pStyle w:val="FootnoteText"/>
      </w:pPr>
      <w:r>
        <w:rPr>
          <w:rStyle w:val="FootnoteReference"/>
        </w:rPr>
        <w:footnoteRef/>
      </w:r>
      <w:r>
        <w:t xml:space="preserve"> Notice that the logger’s debug method is not in the list because it would clash with the </w:t>
      </w:r>
      <w:proofErr w:type="spellStart"/>
      <w:r>
        <w:t>unittest.TestCase.debug</w:t>
      </w:r>
      <w:proofErr w:type="spellEnd"/>
      <w:r>
        <w:t xml:space="preserve"> method.</w:t>
      </w:r>
    </w:p>
  </w:footnote>
  <w:footnote w:id="3">
    <w:p w14:paraId="21EFB793" w14:textId="77777777" w:rsidR="006434E5" w:rsidRDefault="006434E5" w:rsidP="00747340">
      <w:pPr>
        <w:pStyle w:val="FootnoteText"/>
      </w:pPr>
      <w:r>
        <w:rPr>
          <w:rStyle w:val="FootnoteReference"/>
        </w:rPr>
        <w:footnoteRef/>
      </w:r>
      <w:r>
        <w:t xml:space="preserve"> Notice that the logger’s debug method is not in the list because it would clash with the </w:t>
      </w:r>
      <w:proofErr w:type="spellStart"/>
      <w:r>
        <w:t>unittest.TestSuite.debug</w:t>
      </w:r>
      <w:proofErr w:type="spellEnd"/>
      <w:r>
        <w:t xml:space="preserve"> method.</w:t>
      </w:r>
    </w:p>
  </w:footnote>
  <w:footnote w:id="4">
    <w:p w14:paraId="21EFB794" w14:textId="77777777" w:rsidR="006434E5" w:rsidRDefault="006434E5" w:rsidP="00B462C2">
      <w:pPr>
        <w:pStyle w:val="FootnoteText"/>
      </w:pPr>
      <w:r>
        <w:rPr>
          <w:rStyle w:val="FootnoteReference"/>
        </w:rPr>
        <w:footnoteRef/>
      </w:r>
      <w:r>
        <w:t xml:space="preserve"> There is a way involving the runtime creation of classes wrapping the test case (by simple inheritance) and pulling the </w:t>
      </w:r>
      <w:proofErr w:type="spellStart"/>
      <w:r>
        <w:t>suiteContext</w:t>
      </w:r>
      <w:proofErr w:type="spellEnd"/>
      <w:r>
        <w:t xml:space="preserve"> out of a closure to add it to the original test case __</w:t>
      </w:r>
      <w:proofErr w:type="spellStart"/>
      <w:r>
        <w:t>init</w:t>
      </w:r>
      <w:proofErr w:type="spellEnd"/>
      <w:r>
        <w:t>__ parameters, but it is more advanced Python code that is more difficult to understand and maintain.</w:t>
      </w:r>
    </w:p>
  </w:footnote>
  <w:footnote w:id="5">
    <w:p w14:paraId="21EFB795" w14:textId="77777777" w:rsidR="006434E5" w:rsidRDefault="006434E5">
      <w:pPr>
        <w:pStyle w:val="FootnoteText"/>
      </w:pPr>
      <w:r>
        <w:rPr>
          <w:rStyle w:val="FootnoteReference"/>
        </w:rPr>
        <w:footnoteRef/>
      </w:r>
      <w:r>
        <w:t xml:space="preserve"> </w:t>
      </w:r>
      <w:r w:rsidRPr="00A025C8">
        <w:t>http://docs.python.org/2/library/pdb.htm</w:t>
      </w:r>
      <w:r>
        <w:t>l</w:t>
      </w:r>
    </w:p>
  </w:footnote>
  <w:footnote w:id="6">
    <w:p w14:paraId="21EFB796" w14:textId="77777777" w:rsidR="006434E5" w:rsidRDefault="006434E5">
      <w:pPr>
        <w:pStyle w:val="FootnoteText"/>
      </w:pPr>
      <w:r>
        <w:rPr>
          <w:rStyle w:val="FootnoteReference"/>
        </w:rPr>
        <w:footnoteRef/>
      </w:r>
      <w:r>
        <w:t xml:space="preserve"> </w:t>
      </w:r>
      <w:r w:rsidRPr="00490397">
        <w:t>http://www.python.org/dev/peps/pep-0008/</w:t>
      </w:r>
    </w:p>
  </w:footnote>
  <w:footnote w:id="7">
    <w:p w14:paraId="21EFB797" w14:textId="77777777" w:rsidR="006434E5" w:rsidRDefault="006434E5">
      <w:pPr>
        <w:pStyle w:val="FootnoteText"/>
      </w:pPr>
      <w:r>
        <w:rPr>
          <w:rStyle w:val="FootnoteReference"/>
        </w:rPr>
        <w:footnoteRef/>
      </w:r>
      <w:r>
        <w:t xml:space="preserve"> </w:t>
      </w:r>
      <w:r w:rsidRPr="00490397">
        <w:t>http://www.effbot.org/zone/import-confusion.htm</w:t>
      </w:r>
    </w:p>
  </w:footnote>
  <w:footnote w:id="8">
    <w:p w14:paraId="21EFB798" w14:textId="77777777" w:rsidR="006434E5" w:rsidRDefault="006434E5">
      <w:pPr>
        <w:pStyle w:val="FootnoteText"/>
      </w:pPr>
      <w:r>
        <w:rPr>
          <w:rStyle w:val="FootnoteReference"/>
        </w:rPr>
        <w:footnoteRef/>
      </w:r>
      <w:r>
        <w:t xml:space="preserve"> </w:t>
      </w:r>
      <w:r w:rsidRPr="00101205">
        <w:t>http://www.python.org/dev/peps/pep-0263/</w:t>
      </w:r>
    </w:p>
  </w:footnote>
  <w:footnote w:id="9">
    <w:p w14:paraId="21EFB799" w14:textId="77777777" w:rsidR="006434E5" w:rsidRDefault="006434E5">
      <w:pPr>
        <w:pStyle w:val="FootnoteText"/>
      </w:pPr>
      <w:r>
        <w:rPr>
          <w:rStyle w:val="FootnoteReference"/>
        </w:rPr>
        <w:footnoteRef/>
      </w:r>
      <w:r>
        <w:t xml:space="preserve"> </w:t>
      </w:r>
      <w:r w:rsidRPr="00101205">
        <w:t>http://nedbatchelder.com/text/unipain.html</w:t>
      </w:r>
    </w:p>
  </w:footnote>
  <w:footnote w:id="10">
    <w:p w14:paraId="21EFB79A" w14:textId="77777777" w:rsidR="006434E5" w:rsidRDefault="006434E5">
      <w:pPr>
        <w:pStyle w:val="FootnoteText"/>
      </w:pPr>
      <w:r>
        <w:rPr>
          <w:rStyle w:val="FootnoteReference"/>
        </w:rPr>
        <w:footnoteRef/>
      </w:r>
      <w:r>
        <w:t xml:space="preserve"> </w:t>
      </w:r>
      <w:r w:rsidRPr="00577E84">
        <w:t>http://epydoc.sourceforge.net/epytext.html</w:t>
      </w:r>
    </w:p>
  </w:footnote>
  <w:footnote w:id="11">
    <w:p w14:paraId="21EFB79B" w14:textId="77777777" w:rsidR="006434E5" w:rsidRDefault="006434E5" w:rsidP="008743E8">
      <w:pPr>
        <w:pStyle w:val="FootnoteText"/>
      </w:pPr>
      <w:r>
        <w:rPr>
          <w:rStyle w:val="FootnoteReference"/>
        </w:rPr>
        <w:footnoteRef/>
      </w:r>
      <w:r>
        <w:t xml:space="preserve"> A discussion of the usage of </w:t>
      </w:r>
      <w:proofErr w:type="spellStart"/>
      <w:r>
        <w:t>Git</w:t>
      </w:r>
      <w:proofErr w:type="spellEnd"/>
      <w:r>
        <w:t xml:space="preserve"> is outside of the scope of this document. Look in Section </w:t>
      </w:r>
      <w:r>
        <w:fldChar w:fldCharType="begin"/>
      </w:r>
      <w:r>
        <w:instrText xml:space="preserve"> REF _Ref361745031 \w \h </w:instrText>
      </w:r>
      <w:r>
        <w:fldChar w:fldCharType="separate"/>
      </w:r>
      <w:r>
        <w:t>4</w:t>
      </w:r>
      <w:r>
        <w:fldChar w:fldCharType="end"/>
      </w:r>
      <w:r>
        <w:t xml:space="preserve"> for a primer. An excellent book (Pro </w:t>
      </w:r>
      <w:proofErr w:type="spellStart"/>
      <w:r>
        <w:t>Git</w:t>
      </w:r>
      <w:proofErr w:type="spellEnd"/>
      <w:r>
        <w:t>) is available in print (ISBN 1430218339) and online (</w:t>
      </w:r>
      <w:hyperlink r:id="rId1" w:history="1">
        <w:r>
          <w:rPr>
            <w:rStyle w:val="Hyperlink"/>
          </w:rPr>
          <w:t>http://git-scm.com/book</w:t>
        </w:r>
      </w:hyperlink>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EFB789" w14:textId="77777777" w:rsidR="006434E5" w:rsidRDefault="006434E5">
    <w:pPr>
      <w:pStyle w:val="Header"/>
    </w:pPr>
    <w:r>
      <w:rPr>
        <w:noProof/>
      </w:rPr>
      <mc:AlternateContent>
        <mc:Choice Requires="wps">
          <w:drawing>
            <wp:anchor distT="0" distB="0" distL="114300" distR="114300" simplePos="0" relativeHeight="251656704" behindDoc="0" locked="0" layoutInCell="1" allowOverlap="1" wp14:anchorId="21EFB78B" wp14:editId="21EFB78C">
              <wp:simplePos x="0" y="0"/>
              <wp:positionH relativeFrom="column">
                <wp:posOffset>-685800</wp:posOffset>
              </wp:positionH>
              <wp:positionV relativeFrom="paragraph">
                <wp:posOffset>-221615</wp:posOffset>
              </wp:positionV>
              <wp:extent cx="4114800" cy="342900"/>
              <wp:effectExtent l="3810" t="0" r="0" b="0"/>
              <wp:wrapSquare wrapText="bothSides"/>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342900"/>
                      </a:xfrm>
                      <a:prstGeom prst="rect">
                        <a:avLst/>
                      </a:prstGeom>
                      <a:solidFill>
                        <a:srgbClr val="FFFFFF"/>
                      </a:solidFill>
                      <a:ln>
                        <a:noFill/>
                      </a:ln>
                      <a:extLst>
                        <a:ext uri="{91240B29-F687-4F45-9708-019B960494DF}">
                          <a14:hiddenLine xmlns:a14="http://schemas.microsoft.com/office/drawing/2010/main" w="9525">
                            <a:solidFill>
                              <a:srgbClr val="0000FF"/>
                            </a:solidFill>
                            <a:miter lim="800000"/>
                            <a:headEnd/>
                            <a:tailEnd/>
                          </a14:hiddenLine>
                        </a:ext>
                      </a:extLst>
                    </wps:spPr>
                    <wps:txbx>
                      <w:txbxContent>
                        <w:p w14:paraId="21EFB79C" w14:textId="77777777" w:rsidR="006434E5" w:rsidRDefault="006434E5" w:rsidP="004F65B3">
                          <w:pPr>
                            <w:pStyle w:val="Footer"/>
                          </w:pPr>
                          <w:r>
                            <w:rPr>
                              <w:noProof/>
                            </w:rPr>
                            <w:drawing>
                              <wp:inline distT="0" distB="0" distL="0" distR="0" wp14:anchorId="21EFB7A7" wp14:editId="21EFB7A8">
                                <wp:extent cx="3917315" cy="224155"/>
                                <wp:effectExtent l="0" t="0" r="6985" b="4445"/>
                                <wp:docPr id="4" name="Picture 1" descr="VASCO_TAC_horizontal_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SCO_TAC_horizontal_vect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17315" cy="22415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54pt;margin-top:-17.45pt;width:324pt;height:2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" stroked="f" strokecolor="blue">
              <v:textbox>
                <w:txbxContent>
                  <w:p w14:paraId="21EFB79C" w14:textId="77777777" w:rsidR="00671B09" w:rsidRDefault="00671B09" w:rsidP="004F65B3">
                    <w:pPr>
                      <w:pStyle w:val="Footer"/>
                    </w:pPr>
                    <w:r>
                      <w:rPr>
                        <w:noProof/>
                      </w:rPr>
                      <w:drawing>
                        <wp:inline distT="0" distB="0" distL="0" distR="0" wp14:anchorId="21EFB7A7" wp14:editId="21EFB7A8">
                          <wp:extent cx="3917315" cy="224155"/>
                          <wp:effectExtent l="0" t="0" r="6985" b="4445"/>
                          <wp:docPr id="4" name="Picture 1" descr="VASCO_TAC_horizontal_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SCO_TAC_horizontal_vecto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917315" cy="224155"/>
                                  </a:xfrm>
                                  <a:prstGeom prst="rect">
                                    <a:avLst/>
                                  </a:prstGeom>
                                  <a:noFill/>
                                  <a:ln>
                                    <a:noFill/>
                                  </a:ln>
                                </pic:spPr>
                              </pic:pic>
                            </a:graphicData>
                          </a:graphic>
                        </wp:inline>
                      </w:drawing>
                    </w:r>
                  </w:p>
                </w:txbxContent>
              </v:textbox>
              <w10:wrap type="squar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C6C38"/>
    <w:multiLevelType w:val="hybridMultilevel"/>
    <w:tmpl w:val="C4D6D1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3B02C34"/>
    <w:multiLevelType w:val="hybridMultilevel"/>
    <w:tmpl w:val="F2041C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53F7D25"/>
    <w:multiLevelType w:val="hybridMultilevel"/>
    <w:tmpl w:val="A18A9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D94B8B"/>
    <w:multiLevelType w:val="hybridMultilevel"/>
    <w:tmpl w:val="6862D8E0"/>
    <w:lvl w:ilvl="0" w:tplc="275AF43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08EF6448"/>
    <w:multiLevelType w:val="hybridMultilevel"/>
    <w:tmpl w:val="F5CE6D8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174F1B"/>
    <w:multiLevelType w:val="hybridMultilevel"/>
    <w:tmpl w:val="ED823C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11285A56"/>
    <w:multiLevelType w:val="hybridMultilevel"/>
    <w:tmpl w:val="C5FCF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193B222C"/>
    <w:multiLevelType w:val="hybridMultilevel"/>
    <w:tmpl w:val="E35A85FC"/>
    <w:lvl w:ilvl="0" w:tplc="7E029E64">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C76DAD"/>
    <w:multiLevelType w:val="hybridMultilevel"/>
    <w:tmpl w:val="C95688BE"/>
    <w:lvl w:ilvl="0" w:tplc="FE4C3228">
      <w:numFmt w:val="bullet"/>
      <w:lvlText w:val=""/>
      <w:lvlJc w:val="left"/>
      <w:pPr>
        <w:ind w:left="720" w:hanging="360"/>
      </w:pPr>
      <w:rPr>
        <w:rFonts w:ascii="Wingdings" w:eastAsia="Times New Roman"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DC4A28"/>
    <w:multiLevelType w:val="hybridMultilevel"/>
    <w:tmpl w:val="5AC6D5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1F930627"/>
    <w:multiLevelType w:val="hybridMultilevel"/>
    <w:tmpl w:val="79D67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D50C14"/>
    <w:multiLevelType w:val="hybridMultilevel"/>
    <w:tmpl w:val="0E74DD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2516AF"/>
    <w:multiLevelType w:val="hybridMultilevel"/>
    <w:tmpl w:val="8202FEDA"/>
    <w:lvl w:ilvl="0" w:tplc="E62851E8">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524C9A"/>
    <w:multiLevelType w:val="hybridMultilevel"/>
    <w:tmpl w:val="E6ACF2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2B0E67C5"/>
    <w:multiLevelType w:val="hybridMultilevel"/>
    <w:tmpl w:val="5590D2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2FC30ADB"/>
    <w:multiLevelType w:val="multilevel"/>
    <w:tmpl w:val="526C8068"/>
    <w:lvl w:ilvl="0">
      <w:start w:val="1"/>
      <w:numFmt w:val="decimal"/>
      <w:pStyle w:val="Heading1"/>
      <w:lvlText w:val="%1"/>
      <w:lvlJc w:val="left"/>
      <w:pPr>
        <w:tabs>
          <w:tab w:val="num" w:pos="794"/>
        </w:tabs>
        <w:ind w:left="794" w:hanging="794"/>
      </w:pPr>
      <w:rPr>
        <w:rFonts w:ascii="Verdana" w:hAnsi="Verdana" w:hint="default"/>
        <w:b w:val="0"/>
        <w:color w:val="auto"/>
        <w:sz w:val="48"/>
        <w:szCs w:val="48"/>
      </w:rPr>
    </w:lvl>
    <w:lvl w:ilvl="1">
      <w:start w:val="1"/>
      <w:numFmt w:val="decimal"/>
      <w:pStyle w:val="Heading2"/>
      <w:lvlText w:val="%1.%2"/>
      <w:lvlJc w:val="left"/>
      <w:pPr>
        <w:tabs>
          <w:tab w:val="num" w:pos="936"/>
        </w:tabs>
        <w:ind w:left="936" w:hanging="936"/>
      </w:pPr>
      <w:rPr>
        <w:rFonts w:ascii="Verdana" w:hAnsi="Verdana" w:hint="default"/>
        <w:color w:val="auto"/>
      </w:rPr>
    </w:lvl>
    <w:lvl w:ilvl="2">
      <w:start w:val="1"/>
      <w:numFmt w:val="decimal"/>
      <w:pStyle w:val="Heading3"/>
      <w:lvlText w:val="%1.%2.%3"/>
      <w:lvlJc w:val="left"/>
      <w:pPr>
        <w:tabs>
          <w:tab w:val="num" w:pos="1080"/>
        </w:tabs>
        <w:ind w:left="1080" w:hanging="1080"/>
      </w:pPr>
      <w:rPr>
        <w:rFonts w:hint="default"/>
      </w:rPr>
    </w:lvl>
    <w:lvl w:ilvl="3">
      <w:start w:val="1"/>
      <w:numFmt w:val="decimal"/>
      <w:pStyle w:val="Heading4"/>
      <w:lvlText w:val="%1.%2.%3.%4"/>
      <w:lvlJc w:val="left"/>
      <w:pPr>
        <w:tabs>
          <w:tab w:val="num" w:pos="1224"/>
        </w:tabs>
        <w:ind w:left="1224" w:hanging="1224"/>
      </w:pPr>
      <w:rPr>
        <w:rFonts w:hint="default"/>
        <w:color w:val="auto"/>
      </w:rPr>
    </w:lvl>
    <w:lvl w:ilvl="4">
      <w:start w:val="1"/>
      <w:numFmt w:val="decimal"/>
      <w:pStyle w:val="Heading5"/>
      <w:lvlText w:val="%1.%2.%3.%4.%5"/>
      <w:lvlJc w:val="left"/>
      <w:pPr>
        <w:tabs>
          <w:tab w:val="num" w:pos="1368"/>
        </w:tabs>
        <w:ind w:left="1368" w:hanging="1368"/>
      </w:pPr>
      <w:rPr>
        <w:rFonts w:hint="default"/>
      </w:rPr>
    </w:lvl>
    <w:lvl w:ilvl="5">
      <w:start w:val="1"/>
      <w:numFmt w:val="decimal"/>
      <w:pStyle w:val="Heading6"/>
      <w:lvlText w:val="%1.%2.%3.%4.%5.%6"/>
      <w:lvlJc w:val="left"/>
      <w:pPr>
        <w:tabs>
          <w:tab w:val="num" w:pos="1512"/>
        </w:tabs>
        <w:ind w:left="1512" w:hanging="1512"/>
      </w:pPr>
      <w:rPr>
        <w:rFonts w:hint="default"/>
      </w:rPr>
    </w:lvl>
    <w:lvl w:ilvl="6">
      <w:start w:val="1"/>
      <w:numFmt w:val="decimal"/>
      <w:pStyle w:val="Heading7"/>
      <w:lvlText w:val="%1.%2.%3.%4.%5.%6.%7"/>
      <w:lvlJc w:val="left"/>
      <w:pPr>
        <w:tabs>
          <w:tab w:val="num" w:pos="1656"/>
        </w:tabs>
        <w:ind w:left="1656" w:hanging="1656"/>
      </w:pPr>
      <w:rPr>
        <w:rFonts w:hint="default"/>
      </w:rPr>
    </w:lvl>
    <w:lvl w:ilvl="7">
      <w:start w:val="1"/>
      <w:numFmt w:val="decimal"/>
      <w:pStyle w:val="Heading8"/>
      <w:lvlText w:val="%1.%2.%3.%4.%5.%6.%7.%8"/>
      <w:lvlJc w:val="left"/>
      <w:pPr>
        <w:tabs>
          <w:tab w:val="num" w:pos="1800"/>
        </w:tabs>
        <w:ind w:left="1800" w:hanging="1800"/>
      </w:pPr>
      <w:rPr>
        <w:rFonts w:hint="default"/>
      </w:rPr>
    </w:lvl>
    <w:lvl w:ilvl="8">
      <w:start w:val="1"/>
      <w:numFmt w:val="decimal"/>
      <w:pStyle w:val="Heading9"/>
      <w:lvlText w:val="%1.%2.%3.%4.%5.%6.%7.%8.%9"/>
      <w:lvlJc w:val="left"/>
      <w:pPr>
        <w:tabs>
          <w:tab w:val="num" w:pos="1944"/>
        </w:tabs>
        <w:ind w:left="1944" w:hanging="1944"/>
      </w:pPr>
      <w:rPr>
        <w:rFonts w:hint="default"/>
      </w:rPr>
    </w:lvl>
  </w:abstractNum>
  <w:abstractNum w:abstractNumId="16">
    <w:nsid w:val="30283A6B"/>
    <w:multiLevelType w:val="hybridMultilevel"/>
    <w:tmpl w:val="5ACA92DA"/>
    <w:lvl w:ilvl="0" w:tplc="58C8733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32423A32"/>
    <w:multiLevelType w:val="hybridMultilevel"/>
    <w:tmpl w:val="EB860BEE"/>
    <w:lvl w:ilvl="0" w:tplc="28FEE5BC">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33A04C1C"/>
    <w:multiLevelType w:val="hybridMultilevel"/>
    <w:tmpl w:val="26E0BD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33CB2BBD"/>
    <w:multiLevelType w:val="hybridMultilevel"/>
    <w:tmpl w:val="692E9B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4CA5FFA"/>
    <w:multiLevelType w:val="hybridMultilevel"/>
    <w:tmpl w:val="9E5EF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54C59F8"/>
    <w:multiLevelType w:val="hybridMultilevel"/>
    <w:tmpl w:val="7F24EC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nsid w:val="355408B7"/>
    <w:multiLevelType w:val="hybridMultilevel"/>
    <w:tmpl w:val="EDAA3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55E141B"/>
    <w:multiLevelType w:val="hybridMultilevel"/>
    <w:tmpl w:val="00B0D0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5B21B30"/>
    <w:multiLevelType w:val="hybridMultilevel"/>
    <w:tmpl w:val="71D8C6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69"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37DA5F98"/>
    <w:multiLevelType w:val="hybridMultilevel"/>
    <w:tmpl w:val="220464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nsid w:val="3B903F7D"/>
    <w:multiLevelType w:val="hybridMultilevel"/>
    <w:tmpl w:val="D3E6AA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nsid w:val="3CBA68C2"/>
    <w:multiLevelType w:val="hybridMultilevel"/>
    <w:tmpl w:val="6C5C86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CC75A66"/>
    <w:multiLevelType w:val="hybridMultilevel"/>
    <w:tmpl w:val="AE20A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nsid w:val="3FE44DC2"/>
    <w:multiLevelType w:val="hybridMultilevel"/>
    <w:tmpl w:val="A08A3C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nsid w:val="43E20771"/>
    <w:multiLevelType w:val="hybridMultilevel"/>
    <w:tmpl w:val="6B7049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46AA3DA3"/>
    <w:multiLevelType w:val="multilevel"/>
    <w:tmpl w:val="C11E1772"/>
    <w:lvl w:ilvl="0">
      <w:start w:val="1"/>
      <w:numFmt w:val="decimal"/>
      <w:pStyle w:val="Numberedlist"/>
      <w:lvlText w:val="%1."/>
      <w:lvlJc w:val="left"/>
      <w:pPr>
        <w:tabs>
          <w:tab w:val="num" w:pos="717"/>
        </w:tabs>
        <w:ind w:left="717" w:hanging="360"/>
      </w:pPr>
      <w:rPr>
        <w:rFonts w:hint="default"/>
      </w:rPr>
    </w:lvl>
    <w:lvl w:ilvl="1">
      <w:start w:val="1"/>
      <w:numFmt w:val="decimal"/>
      <w:lvlText w:val="%1.%2."/>
      <w:lvlJc w:val="left"/>
      <w:pPr>
        <w:tabs>
          <w:tab w:val="num" w:pos="1149"/>
        </w:tabs>
        <w:ind w:left="1149" w:hanging="432"/>
      </w:pPr>
    </w:lvl>
    <w:lvl w:ilvl="2">
      <w:start w:val="1"/>
      <w:numFmt w:val="decimal"/>
      <w:lvlText w:val="%1.%2.%3."/>
      <w:lvlJc w:val="left"/>
      <w:pPr>
        <w:tabs>
          <w:tab w:val="num" w:pos="1797"/>
        </w:tabs>
        <w:ind w:left="1581" w:hanging="504"/>
      </w:pPr>
    </w:lvl>
    <w:lvl w:ilvl="3">
      <w:start w:val="1"/>
      <w:numFmt w:val="decimal"/>
      <w:lvlText w:val="%1.%2.%3.%4."/>
      <w:lvlJc w:val="left"/>
      <w:pPr>
        <w:tabs>
          <w:tab w:val="num" w:pos="2517"/>
        </w:tabs>
        <w:ind w:left="2085" w:hanging="648"/>
      </w:pPr>
    </w:lvl>
    <w:lvl w:ilvl="4">
      <w:start w:val="1"/>
      <w:numFmt w:val="decimal"/>
      <w:lvlText w:val="%1.%2.%3.%4.%5."/>
      <w:lvlJc w:val="left"/>
      <w:pPr>
        <w:tabs>
          <w:tab w:val="num" w:pos="2877"/>
        </w:tabs>
        <w:ind w:left="2589" w:hanging="792"/>
      </w:pPr>
    </w:lvl>
    <w:lvl w:ilvl="5">
      <w:start w:val="1"/>
      <w:numFmt w:val="decimal"/>
      <w:lvlText w:val="%1.%2.%3.%4.%5.%6."/>
      <w:lvlJc w:val="left"/>
      <w:pPr>
        <w:tabs>
          <w:tab w:val="num" w:pos="3597"/>
        </w:tabs>
        <w:ind w:left="3093" w:hanging="936"/>
      </w:pPr>
    </w:lvl>
    <w:lvl w:ilvl="6">
      <w:start w:val="1"/>
      <w:numFmt w:val="decimal"/>
      <w:lvlText w:val="%1.%2.%3.%4.%5.%6.%7."/>
      <w:lvlJc w:val="left"/>
      <w:pPr>
        <w:tabs>
          <w:tab w:val="num" w:pos="3957"/>
        </w:tabs>
        <w:ind w:left="3597" w:hanging="1080"/>
      </w:pPr>
    </w:lvl>
    <w:lvl w:ilvl="7">
      <w:start w:val="1"/>
      <w:numFmt w:val="decimal"/>
      <w:lvlText w:val="%1.%2.%3.%4.%5.%6.%7.%8."/>
      <w:lvlJc w:val="left"/>
      <w:pPr>
        <w:tabs>
          <w:tab w:val="num" w:pos="4677"/>
        </w:tabs>
        <w:ind w:left="4101" w:hanging="1224"/>
      </w:pPr>
    </w:lvl>
    <w:lvl w:ilvl="8">
      <w:start w:val="1"/>
      <w:numFmt w:val="decimal"/>
      <w:lvlText w:val="%1.%2.%3.%4.%5.%6.%7.%8.%9."/>
      <w:lvlJc w:val="left"/>
      <w:pPr>
        <w:tabs>
          <w:tab w:val="num" w:pos="5037"/>
        </w:tabs>
        <w:ind w:left="4677" w:hanging="1440"/>
      </w:pPr>
    </w:lvl>
  </w:abstractNum>
  <w:abstractNum w:abstractNumId="32">
    <w:nsid w:val="49FE61BF"/>
    <w:multiLevelType w:val="hybridMultilevel"/>
    <w:tmpl w:val="E38E5CD8"/>
    <w:lvl w:ilvl="0" w:tplc="B1D0F9C6">
      <w:numFmt w:val="bullet"/>
      <w:lvlText w:val="-"/>
      <w:lvlJc w:val="left"/>
      <w:pPr>
        <w:ind w:left="720" w:hanging="360"/>
      </w:pPr>
      <w:rPr>
        <w:rFonts w:ascii="Verdana" w:eastAsia="Times New Roman"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0E51B6C"/>
    <w:multiLevelType w:val="hybridMultilevel"/>
    <w:tmpl w:val="838E7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nsid w:val="518236C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35">
    <w:nsid w:val="55BD0631"/>
    <w:multiLevelType w:val="hybridMultilevel"/>
    <w:tmpl w:val="5FE67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nsid w:val="56426C29"/>
    <w:multiLevelType w:val="hybridMultilevel"/>
    <w:tmpl w:val="5434B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66E05AE"/>
    <w:multiLevelType w:val="hybridMultilevel"/>
    <w:tmpl w:val="0E82EA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nsid w:val="59AF6ACD"/>
    <w:multiLevelType w:val="hybridMultilevel"/>
    <w:tmpl w:val="29505E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nsid w:val="59B820A7"/>
    <w:multiLevelType w:val="hybridMultilevel"/>
    <w:tmpl w:val="A472315E"/>
    <w:lvl w:ilvl="0" w:tplc="26FE3B5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nsid w:val="5C9F1263"/>
    <w:multiLevelType w:val="hybridMultilevel"/>
    <w:tmpl w:val="04E88E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nsid w:val="5D277665"/>
    <w:multiLevelType w:val="hybridMultilevel"/>
    <w:tmpl w:val="B65A1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E0077C0"/>
    <w:multiLevelType w:val="hybridMultilevel"/>
    <w:tmpl w:val="C102E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0531995"/>
    <w:multiLevelType w:val="hybridMultilevel"/>
    <w:tmpl w:val="0736DF02"/>
    <w:lvl w:ilvl="0" w:tplc="4C4C649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4">
    <w:nsid w:val="65967BC9"/>
    <w:multiLevelType w:val="hybridMultilevel"/>
    <w:tmpl w:val="B6CADC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nsid w:val="66D54CA2"/>
    <w:multiLevelType w:val="hybridMultilevel"/>
    <w:tmpl w:val="46FC8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nsid w:val="68280EBB"/>
    <w:multiLevelType w:val="hybridMultilevel"/>
    <w:tmpl w:val="98D47D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7">
    <w:nsid w:val="68972905"/>
    <w:multiLevelType w:val="multilevel"/>
    <w:tmpl w:val="E306F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6EA449CF"/>
    <w:multiLevelType w:val="hybridMultilevel"/>
    <w:tmpl w:val="776CCC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9">
    <w:nsid w:val="73054F2D"/>
    <w:multiLevelType w:val="hybridMultilevel"/>
    <w:tmpl w:val="1BD882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0">
    <w:nsid w:val="73461458"/>
    <w:multiLevelType w:val="hybridMultilevel"/>
    <w:tmpl w:val="32B259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1">
    <w:nsid w:val="74826C4C"/>
    <w:multiLevelType w:val="hybridMultilevel"/>
    <w:tmpl w:val="B94628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2">
    <w:nsid w:val="74DC6A7A"/>
    <w:multiLevelType w:val="hybridMultilevel"/>
    <w:tmpl w:val="90209A4A"/>
    <w:lvl w:ilvl="0" w:tplc="FE4C3228">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75D95330"/>
    <w:multiLevelType w:val="hybridMultilevel"/>
    <w:tmpl w:val="536E23F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769167BE"/>
    <w:multiLevelType w:val="hybridMultilevel"/>
    <w:tmpl w:val="404ABE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8AF1E9A"/>
    <w:multiLevelType w:val="hybridMultilevel"/>
    <w:tmpl w:val="FD9A9AC8"/>
    <w:lvl w:ilvl="0" w:tplc="3F806AC8">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7B7B6541"/>
    <w:multiLevelType w:val="multilevel"/>
    <w:tmpl w:val="72769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7C5F1679"/>
    <w:multiLevelType w:val="hybridMultilevel"/>
    <w:tmpl w:val="874E57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5"/>
  </w:num>
  <w:num w:numId="2">
    <w:abstractNumId w:val="34"/>
  </w:num>
  <w:num w:numId="3">
    <w:abstractNumId w:val="31"/>
  </w:num>
  <w:num w:numId="4">
    <w:abstractNumId w:val="14"/>
  </w:num>
  <w:num w:numId="5">
    <w:abstractNumId w:val="26"/>
  </w:num>
  <w:num w:numId="6">
    <w:abstractNumId w:val="57"/>
  </w:num>
  <w:num w:numId="7">
    <w:abstractNumId w:val="44"/>
  </w:num>
  <w:num w:numId="8">
    <w:abstractNumId w:val="5"/>
  </w:num>
  <w:num w:numId="9">
    <w:abstractNumId w:val="48"/>
  </w:num>
  <w:num w:numId="10">
    <w:abstractNumId w:val="50"/>
  </w:num>
  <w:num w:numId="11">
    <w:abstractNumId w:val="9"/>
  </w:num>
  <w:num w:numId="12">
    <w:abstractNumId w:val="0"/>
  </w:num>
  <w:num w:numId="13">
    <w:abstractNumId w:val="1"/>
  </w:num>
  <w:num w:numId="14">
    <w:abstractNumId w:val="24"/>
  </w:num>
  <w:num w:numId="1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num>
  <w:num w:numId="17">
    <w:abstractNumId w:val="33"/>
  </w:num>
  <w:num w:numId="18">
    <w:abstractNumId w:val="49"/>
  </w:num>
  <w:num w:numId="19">
    <w:abstractNumId w:val="30"/>
  </w:num>
  <w:num w:numId="20">
    <w:abstractNumId w:val="37"/>
  </w:num>
  <w:num w:numId="21">
    <w:abstractNumId w:val="46"/>
  </w:num>
  <w:num w:numId="22">
    <w:abstractNumId w:val="35"/>
  </w:num>
  <w:num w:numId="23">
    <w:abstractNumId w:val="51"/>
  </w:num>
  <w:num w:numId="24">
    <w:abstractNumId w:val="38"/>
  </w:num>
  <w:num w:numId="25">
    <w:abstractNumId w:val="29"/>
  </w:num>
  <w:num w:numId="2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5"/>
  </w:num>
  <w:num w:numId="29">
    <w:abstractNumId w:val="28"/>
  </w:num>
  <w:num w:numId="3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0"/>
  </w:num>
  <w:num w:numId="32">
    <w:abstractNumId w:val="6"/>
  </w:num>
  <w:num w:numId="33">
    <w:abstractNumId w:val="3"/>
  </w:num>
  <w:num w:numId="34">
    <w:abstractNumId w:val="16"/>
  </w:num>
  <w:num w:numId="35">
    <w:abstractNumId w:val="39"/>
  </w:num>
  <w:num w:numId="36">
    <w:abstractNumId w:val="43"/>
  </w:num>
  <w:num w:numId="37">
    <w:abstractNumId w:val="41"/>
  </w:num>
  <w:num w:numId="38">
    <w:abstractNumId w:val="4"/>
  </w:num>
  <w:num w:numId="39">
    <w:abstractNumId w:val="2"/>
  </w:num>
  <w:num w:numId="40">
    <w:abstractNumId w:val="36"/>
  </w:num>
  <w:num w:numId="41">
    <w:abstractNumId w:val="22"/>
  </w:num>
  <w:num w:numId="42">
    <w:abstractNumId w:val="27"/>
  </w:num>
  <w:num w:numId="43">
    <w:abstractNumId w:val="20"/>
  </w:num>
  <w:num w:numId="44">
    <w:abstractNumId w:val="19"/>
  </w:num>
  <w:num w:numId="45">
    <w:abstractNumId w:val="47"/>
  </w:num>
  <w:num w:numId="46">
    <w:abstractNumId w:val="56"/>
  </w:num>
  <w:num w:numId="47">
    <w:abstractNumId w:val="23"/>
  </w:num>
  <w:num w:numId="48">
    <w:abstractNumId w:val="54"/>
  </w:num>
  <w:num w:numId="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53"/>
  </w:num>
  <w:num w:numId="51">
    <w:abstractNumId w:val="42"/>
  </w:num>
  <w:num w:numId="52">
    <w:abstractNumId w:val="10"/>
  </w:num>
  <w:num w:numId="53">
    <w:abstractNumId w:val="32"/>
  </w:num>
  <w:num w:numId="54">
    <w:abstractNumId w:val="12"/>
  </w:num>
  <w:num w:numId="55">
    <w:abstractNumId w:val="55"/>
  </w:num>
  <w:num w:numId="56">
    <w:abstractNumId w:val="7"/>
  </w:num>
  <w:num w:numId="57">
    <w:abstractNumId w:val="52"/>
  </w:num>
  <w:num w:numId="58">
    <w:abstractNumId w:val="8"/>
  </w:num>
  <w:num w:numId="59">
    <w:abstractNumId w:val="11"/>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2"/>
  <w:characterSpacingControl w:val="doNotCompress"/>
  <w:hdrShapeDefaults>
    <o:shapedefaults v:ext="edit" spidmax="80897">
      <o:colormru v:ext="edit" colors="#005596,#d8d8d8"/>
      <o:colormenu v:ext="edit" fillcolor="#005596" strokecolor="non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698B"/>
    <w:rsid w:val="0000320F"/>
    <w:rsid w:val="000267D2"/>
    <w:rsid w:val="000446D3"/>
    <w:rsid w:val="00051969"/>
    <w:rsid w:val="0005706D"/>
    <w:rsid w:val="000573F2"/>
    <w:rsid w:val="00084967"/>
    <w:rsid w:val="00090D65"/>
    <w:rsid w:val="000B2B29"/>
    <w:rsid w:val="000B38EC"/>
    <w:rsid w:val="000B5BFC"/>
    <w:rsid w:val="000B6019"/>
    <w:rsid w:val="000B69D3"/>
    <w:rsid w:val="000E0364"/>
    <w:rsid w:val="000E2A63"/>
    <w:rsid w:val="000E6D58"/>
    <w:rsid w:val="00101205"/>
    <w:rsid w:val="0010502E"/>
    <w:rsid w:val="001142D1"/>
    <w:rsid w:val="00120BD2"/>
    <w:rsid w:val="00126BA2"/>
    <w:rsid w:val="00134234"/>
    <w:rsid w:val="00136339"/>
    <w:rsid w:val="00136885"/>
    <w:rsid w:val="00152D42"/>
    <w:rsid w:val="001613A5"/>
    <w:rsid w:val="00161B35"/>
    <w:rsid w:val="00165C15"/>
    <w:rsid w:val="00171540"/>
    <w:rsid w:val="00173233"/>
    <w:rsid w:val="00176718"/>
    <w:rsid w:val="001A27A6"/>
    <w:rsid w:val="001C5E2A"/>
    <w:rsid w:val="001D6545"/>
    <w:rsid w:val="001E1187"/>
    <w:rsid w:val="001E76CC"/>
    <w:rsid w:val="001F7E0D"/>
    <w:rsid w:val="00200129"/>
    <w:rsid w:val="00222685"/>
    <w:rsid w:val="00223ACE"/>
    <w:rsid w:val="00246690"/>
    <w:rsid w:val="0025432F"/>
    <w:rsid w:val="00261D58"/>
    <w:rsid w:val="0026571F"/>
    <w:rsid w:val="00267064"/>
    <w:rsid w:val="002671C3"/>
    <w:rsid w:val="00276F78"/>
    <w:rsid w:val="00286D12"/>
    <w:rsid w:val="002A4979"/>
    <w:rsid w:val="002D28FD"/>
    <w:rsid w:val="002D3ECE"/>
    <w:rsid w:val="002D7C9A"/>
    <w:rsid w:val="002E3E99"/>
    <w:rsid w:val="002E740B"/>
    <w:rsid w:val="002F1D3C"/>
    <w:rsid w:val="002F4533"/>
    <w:rsid w:val="003003A7"/>
    <w:rsid w:val="00304826"/>
    <w:rsid w:val="003222F2"/>
    <w:rsid w:val="00324218"/>
    <w:rsid w:val="00356E20"/>
    <w:rsid w:val="00361439"/>
    <w:rsid w:val="00365B62"/>
    <w:rsid w:val="00374133"/>
    <w:rsid w:val="00390821"/>
    <w:rsid w:val="003910B5"/>
    <w:rsid w:val="003A6CA3"/>
    <w:rsid w:val="003C5324"/>
    <w:rsid w:val="003D2E76"/>
    <w:rsid w:val="003E5188"/>
    <w:rsid w:val="003F404B"/>
    <w:rsid w:val="003F7994"/>
    <w:rsid w:val="004152DC"/>
    <w:rsid w:val="004310F8"/>
    <w:rsid w:val="0043193F"/>
    <w:rsid w:val="00432450"/>
    <w:rsid w:val="00432CBF"/>
    <w:rsid w:val="00433B9A"/>
    <w:rsid w:val="004672DA"/>
    <w:rsid w:val="00490397"/>
    <w:rsid w:val="0049509A"/>
    <w:rsid w:val="004B5134"/>
    <w:rsid w:val="004C6F00"/>
    <w:rsid w:val="004D7864"/>
    <w:rsid w:val="004E6E02"/>
    <w:rsid w:val="004F0F33"/>
    <w:rsid w:val="004F1E6A"/>
    <w:rsid w:val="004F3A85"/>
    <w:rsid w:val="004F65B3"/>
    <w:rsid w:val="004F7E1A"/>
    <w:rsid w:val="005022F2"/>
    <w:rsid w:val="005160FF"/>
    <w:rsid w:val="0052064D"/>
    <w:rsid w:val="00520968"/>
    <w:rsid w:val="00522704"/>
    <w:rsid w:val="00525841"/>
    <w:rsid w:val="00547CBF"/>
    <w:rsid w:val="00557224"/>
    <w:rsid w:val="005672B5"/>
    <w:rsid w:val="00577E84"/>
    <w:rsid w:val="00577F94"/>
    <w:rsid w:val="005A011A"/>
    <w:rsid w:val="005A5C7B"/>
    <w:rsid w:val="005B025F"/>
    <w:rsid w:val="005B27DA"/>
    <w:rsid w:val="005B7C26"/>
    <w:rsid w:val="005C77B7"/>
    <w:rsid w:val="005D2BB0"/>
    <w:rsid w:val="005E0C2C"/>
    <w:rsid w:val="005E1FE6"/>
    <w:rsid w:val="005E2874"/>
    <w:rsid w:val="00606056"/>
    <w:rsid w:val="006126AF"/>
    <w:rsid w:val="00613834"/>
    <w:rsid w:val="00620C74"/>
    <w:rsid w:val="00623AAB"/>
    <w:rsid w:val="00623E03"/>
    <w:rsid w:val="00631F42"/>
    <w:rsid w:val="00636954"/>
    <w:rsid w:val="006434E5"/>
    <w:rsid w:val="006443AF"/>
    <w:rsid w:val="00662181"/>
    <w:rsid w:val="00667145"/>
    <w:rsid w:val="00671338"/>
    <w:rsid w:val="00671B09"/>
    <w:rsid w:val="0067441B"/>
    <w:rsid w:val="0067745E"/>
    <w:rsid w:val="00684019"/>
    <w:rsid w:val="00686337"/>
    <w:rsid w:val="006951E9"/>
    <w:rsid w:val="00696E1B"/>
    <w:rsid w:val="006B1A48"/>
    <w:rsid w:val="006B22F0"/>
    <w:rsid w:val="006C3674"/>
    <w:rsid w:val="006D196A"/>
    <w:rsid w:val="006D4A82"/>
    <w:rsid w:val="006F45F2"/>
    <w:rsid w:val="007058B9"/>
    <w:rsid w:val="00705BA5"/>
    <w:rsid w:val="00706A22"/>
    <w:rsid w:val="00707237"/>
    <w:rsid w:val="0071552D"/>
    <w:rsid w:val="00743090"/>
    <w:rsid w:val="00747340"/>
    <w:rsid w:val="00765786"/>
    <w:rsid w:val="0076698B"/>
    <w:rsid w:val="007811BF"/>
    <w:rsid w:val="00781D93"/>
    <w:rsid w:val="007846C8"/>
    <w:rsid w:val="00785C30"/>
    <w:rsid w:val="00785D21"/>
    <w:rsid w:val="007A03F8"/>
    <w:rsid w:val="007B56E1"/>
    <w:rsid w:val="007B5BA2"/>
    <w:rsid w:val="007C0BCE"/>
    <w:rsid w:val="007C1DE2"/>
    <w:rsid w:val="007C6B04"/>
    <w:rsid w:val="007D03DC"/>
    <w:rsid w:val="007D18E0"/>
    <w:rsid w:val="007D2011"/>
    <w:rsid w:val="007E39F1"/>
    <w:rsid w:val="007E5484"/>
    <w:rsid w:val="007F7214"/>
    <w:rsid w:val="0081108A"/>
    <w:rsid w:val="00812D4B"/>
    <w:rsid w:val="008264A5"/>
    <w:rsid w:val="008267BB"/>
    <w:rsid w:val="00826E63"/>
    <w:rsid w:val="00841EA6"/>
    <w:rsid w:val="00845163"/>
    <w:rsid w:val="0085689E"/>
    <w:rsid w:val="008577DE"/>
    <w:rsid w:val="00861962"/>
    <w:rsid w:val="00865774"/>
    <w:rsid w:val="0086613D"/>
    <w:rsid w:val="008679CF"/>
    <w:rsid w:val="008743E8"/>
    <w:rsid w:val="00875D13"/>
    <w:rsid w:val="008765B6"/>
    <w:rsid w:val="00880873"/>
    <w:rsid w:val="0088104B"/>
    <w:rsid w:val="008852B0"/>
    <w:rsid w:val="00890DE9"/>
    <w:rsid w:val="008911F0"/>
    <w:rsid w:val="0089759B"/>
    <w:rsid w:val="008A7BFA"/>
    <w:rsid w:val="008C0AE1"/>
    <w:rsid w:val="008C592A"/>
    <w:rsid w:val="008C6734"/>
    <w:rsid w:val="008D07B2"/>
    <w:rsid w:val="008D39DE"/>
    <w:rsid w:val="008E0608"/>
    <w:rsid w:val="008E3139"/>
    <w:rsid w:val="008E5A85"/>
    <w:rsid w:val="008F040D"/>
    <w:rsid w:val="008F1F74"/>
    <w:rsid w:val="00912F35"/>
    <w:rsid w:val="00914DDE"/>
    <w:rsid w:val="00923730"/>
    <w:rsid w:val="00927704"/>
    <w:rsid w:val="00935651"/>
    <w:rsid w:val="00937DE1"/>
    <w:rsid w:val="0095047A"/>
    <w:rsid w:val="009543F6"/>
    <w:rsid w:val="00971488"/>
    <w:rsid w:val="00971B8D"/>
    <w:rsid w:val="009761A3"/>
    <w:rsid w:val="00981065"/>
    <w:rsid w:val="009933B6"/>
    <w:rsid w:val="00994FA1"/>
    <w:rsid w:val="009A35C1"/>
    <w:rsid w:val="009B44CB"/>
    <w:rsid w:val="009C5339"/>
    <w:rsid w:val="009C645F"/>
    <w:rsid w:val="009F2879"/>
    <w:rsid w:val="00A00BA9"/>
    <w:rsid w:val="00A025C8"/>
    <w:rsid w:val="00A12E56"/>
    <w:rsid w:val="00A23036"/>
    <w:rsid w:val="00A242A2"/>
    <w:rsid w:val="00A35C65"/>
    <w:rsid w:val="00A42954"/>
    <w:rsid w:val="00A51CEC"/>
    <w:rsid w:val="00A53DB6"/>
    <w:rsid w:val="00A66048"/>
    <w:rsid w:val="00A67DAF"/>
    <w:rsid w:val="00A74D0B"/>
    <w:rsid w:val="00A762FE"/>
    <w:rsid w:val="00A80F83"/>
    <w:rsid w:val="00A84316"/>
    <w:rsid w:val="00A91823"/>
    <w:rsid w:val="00AA0AA0"/>
    <w:rsid w:val="00AB4577"/>
    <w:rsid w:val="00AC2003"/>
    <w:rsid w:val="00AD2409"/>
    <w:rsid w:val="00AD765F"/>
    <w:rsid w:val="00AE2982"/>
    <w:rsid w:val="00AF5371"/>
    <w:rsid w:val="00AF7BEF"/>
    <w:rsid w:val="00AF7C9C"/>
    <w:rsid w:val="00B04C9D"/>
    <w:rsid w:val="00B04E6B"/>
    <w:rsid w:val="00B20207"/>
    <w:rsid w:val="00B23864"/>
    <w:rsid w:val="00B31C4D"/>
    <w:rsid w:val="00B327F0"/>
    <w:rsid w:val="00B34FFD"/>
    <w:rsid w:val="00B462C2"/>
    <w:rsid w:val="00B50C50"/>
    <w:rsid w:val="00B54843"/>
    <w:rsid w:val="00B55449"/>
    <w:rsid w:val="00B70A2C"/>
    <w:rsid w:val="00B74495"/>
    <w:rsid w:val="00BB6C36"/>
    <w:rsid w:val="00BB6C83"/>
    <w:rsid w:val="00BC7BE4"/>
    <w:rsid w:val="00BD15B0"/>
    <w:rsid w:val="00BD3F43"/>
    <w:rsid w:val="00BD63F4"/>
    <w:rsid w:val="00BD7FC9"/>
    <w:rsid w:val="00BE2653"/>
    <w:rsid w:val="00BE2E14"/>
    <w:rsid w:val="00BF2D29"/>
    <w:rsid w:val="00C150E8"/>
    <w:rsid w:val="00C24562"/>
    <w:rsid w:val="00C27AD3"/>
    <w:rsid w:val="00C301CB"/>
    <w:rsid w:val="00C30237"/>
    <w:rsid w:val="00C31C8F"/>
    <w:rsid w:val="00C34735"/>
    <w:rsid w:val="00C35F6A"/>
    <w:rsid w:val="00C672E5"/>
    <w:rsid w:val="00C852D5"/>
    <w:rsid w:val="00C979F8"/>
    <w:rsid w:val="00CB066B"/>
    <w:rsid w:val="00CC5D42"/>
    <w:rsid w:val="00CC5E0D"/>
    <w:rsid w:val="00CD434E"/>
    <w:rsid w:val="00CD77E9"/>
    <w:rsid w:val="00CE39F9"/>
    <w:rsid w:val="00CE782C"/>
    <w:rsid w:val="00CF50B3"/>
    <w:rsid w:val="00D01014"/>
    <w:rsid w:val="00D1065C"/>
    <w:rsid w:val="00D16F4A"/>
    <w:rsid w:val="00D21C7D"/>
    <w:rsid w:val="00D37E6C"/>
    <w:rsid w:val="00D50DC9"/>
    <w:rsid w:val="00D71BF8"/>
    <w:rsid w:val="00D74DA8"/>
    <w:rsid w:val="00D86AEA"/>
    <w:rsid w:val="00D87BB5"/>
    <w:rsid w:val="00D90F95"/>
    <w:rsid w:val="00DA0173"/>
    <w:rsid w:val="00DB545F"/>
    <w:rsid w:val="00DB613F"/>
    <w:rsid w:val="00DC08E4"/>
    <w:rsid w:val="00DC677F"/>
    <w:rsid w:val="00DE686A"/>
    <w:rsid w:val="00E178C7"/>
    <w:rsid w:val="00E33085"/>
    <w:rsid w:val="00E34006"/>
    <w:rsid w:val="00E36639"/>
    <w:rsid w:val="00E4171D"/>
    <w:rsid w:val="00E41BBC"/>
    <w:rsid w:val="00E424EF"/>
    <w:rsid w:val="00E43682"/>
    <w:rsid w:val="00E56592"/>
    <w:rsid w:val="00E63A31"/>
    <w:rsid w:val="00E71375"/>
    <w:rsid w:val="00E73A45"/>
    <w:rsid w:val="00E7460D"/>
    <w:rsid w:val="00E8080A"/>
    <w:rsid w:val="00E83F6C"/>
    <w:rsid w:val="00E8783D"/>
    <w:rsid w:val="00E91A61"/>
    <w:rsid w:val="00EA2E7D"/>
    <w:rsid w:val="00EB3357"/>
    <w:rsid w:val="00EC0F86"/>
    <w:rsid w:val="00EC4848"/>
    <w:rsid w:val="00EC4A06"/>
    <w:rsid w:val="00EC4DC5"/>
    <w:rsid w:val="00ED3100"/>
    <w:rsid w:val="00ED4AC8"/>
    <w:rsid w:val="00EF6C00"/>
    <w:rsid w:val="00F03B81"/>
    <w:rsid w:val="00F26756"/>
    <w:rsid w:val="00F30BB6"/>
    <w:rsid w:val="00F37986"/>
    <w:rsid w:val="00F44C6D"/>
    <w:rsid w:val="00F459E9"/>
    <w:rsid w:val="00F63163"/>
    <w:rsid w:val="00F6618D"/>
    <w:rsid w:val="00F740C7"/>
    <w:rsid w:val="00F76B6F"/>
    <w:rsid w:val="00F76DD7"/>
    <w:rsid w:val="00F810C5"/>
    <w:rsid w:val="00F81E37"/>
    <w:rsid w:val="00F822CF"/>
    <w:rsid w:val="00F8522F"/>
    <w:rsid w:val="00F854E4"/>
    <w:rsid w:val="00FA127F"/>
    <w:rsid w:val="00FC59CF"/>
    <w:rsid w:val="00FF0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0897">
      <o:colormru v:ext="edit" colors="#005596,#d8d8d8"/>
      <o:colormenu v:ext="edit" fillcolor="#005596" strokecolor="none"/>
    </o:shapedefaults>
    <o:shapelayout v:ext="edit">
      <o:idmap v:ext="edit" data="1"/>
    </o:shapelayout>
  </w:shapeDefaults>
  <w:decimalSymbol w:val="."/>
  <w:listSeparator w:val=","/>
  <w14:docId w14:val="21EFB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caption" w:semiHidden="1" w:uiPriority="35" w:unhideWhenUsed="1" w:qFormat="1"/>
    <w:lsdException w:name="footnote reference" w:uiPriority="99"/>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F65B3"/>
    <w:pPr>
      <w:spacing w:before="120" w:after="240"/>
    </w:pPr>
    <w:rPr>
      <w:rFonts w:ascii="Verdana" w:hAnsi="Verdana"/>
      <w:szCs w:val="24"/>
    </w:rPr>
  </w:style>
  <w:style w:type="paragraph" w:styleId="Heading1">
    <w:name w:val="heading 1"/>
    <w:basedOn w:val="Normal"/>
    <w:next w:val="Normal"/>
    <w:qFormat/>
    <w:rsid w:val="008743E8"/>
    <w:pPr>
      <w:keepNext/>
      <w:pageBreakBefore/>
      <w:numPr>
        <w:numId w:val="1"/>
      </w:numPr>
      <w:spacing w:after="120"/>
      <w:ind w:left="792" w:hanging="792"/>
      <w:outlineLvl w:val="0"/>
    </w:pPr>
    <w:rPr>
      <w:bCs/>
      <w:sz w:val="48"/>
    </w:rPr>
  </w:style>
  <w:style w:type="paragraph" w:styleId="Heading2">
    <w:name w:val="heading 2"/>
    <w:basedOn w:val="Normal"/>
    <w:next w:val="Normal"/>
    <w:autoRedefine/>
    <w:qFormat/>
    <w:rsid w:val="00F81E37"/>
    <w:pPr>
      <w:keepNext/>
      <w:numPr>
        <w:ilvl w:val="1"/>
        <w:numId w:val="1"/>
      </w:numPr>
      <w:spacing w:after="120"/>
      <w:jc w:val="both"/>
      <w:outlineLvl w:val="1"/>
    </w:pPr>
    <w:rPr>
      <w:b/>
      <w:bCs/>
      <w:sz w:val="30"/>
    </w:rPr>
  </w:style>
  <w:style w:type="paragraph" w:styleId="Heading3">
    <w:name w:val="heading 3"/>
    <w:basedOn w:val="Normal"/>
    <w:next w:val="Normal"/>
    <w:link w:val="Heading3Char"/>
    <w:qFormat/>
    <w:rsid w:val="001D6545"/>
    <w:pPr>
      <w:keepNext/>
      <w:numPr>
        <w:ilvl w:val="2"/>
        <w:numId w:val="1"/>
      </w:numPr>
      <w:tabs>
        <w:tab w:val="right" w:leader="dot" w:pos="7560"/>
      </w:tabs>
      <w:spacing w:after="120"/>
      <w:outlineLvl w:val="2"/>
    </w:pPr>
    <w:rPr>
      <w:b/>
      <w:sz w:val="24"/>
      <w:lang w:val="fr-FR"/>
    </w:rPr>
  </w:style>
  <w:style w:type="paragraph" w:styleId="Heading4">
    <w:name w:val="heading 4"/>
    <w:basedOn w:val="Normal"/>
    <w:next w:val="Normal"/>
    <w:link w:val="Heading4Char"/>
    <w:qFormat/>
    <w:rsid w:val="001D6545"/>
    <w:pPr>
      <w:keepNext/>
      <w:numPr>
        <w:ilvl w:val="3"/>
        <w:numId w:val="1"/>
      </w:numPr>
      <w:spacing w:after="120"/>
      <w:ind w:left="1225" w:hanging="1225"/>
      <w:outlineLvl w:val="3"/>
    </w:pPr>
    <w:rPr>
      <w:b/>
      <w:bCs/>
      <w:szCs w:val="28"/>
    </w:rPr>
  </w:style>
  <w:style w:type="paragraph" w:styleId="Heading5">
    <w:name w:val="heading 5"/>
    <w:basedOn w:val="Normal"/>
    <w:next w:val="Normal"/>
    <w:qFormat/>
    <w:rsid w:val="00971488"/>
    <w:pPr>
      <w:numPr>
        <w:ilvl w:val="4"/>
        <w:numId w:val="1"/>
      </w:numPr>
      <w:spacing w:before="240" w:after="60"/>
      <w:outlineLvl w:val="4"/>
    </w:pPr>
    <w:rPr>
      <w:b/>
      <w:bCs/>
      <w:iCs/>
      <w:szCs w:val="26"/>
    </w:rPr>
  </w:style>
  <w:style w:type="paragraph" w:styleId="Heading6">
    <w:name w:val="heading 6"/>
    <w:basedOn w:val="Normal"/>
    <w:next w:val="Normal"/>
    <w:qFormat/>
    <w:rsid w:val="00971488"/>
    <w:pPr>
      <w:numPr>
        <w:ilvl w:val="5"/>
        <w:numId w:val="1"/>
      </w:numPr>
      <w:spacing w:before="240" w:after="60"/>
      <w:outlineLvl w:val="5"/>
    </w:pPr>
    <w:rPr>
      <w:b/>
      <w:bCs/>
      <w:szCs w:val="22"/>
    </w:rPr>
  </w:style>
  <w:style w:type="paragraph" w:styleId="Heading7">
    <w:name w:val="heading 7"/>
    <w:basedOn w:val="Normal"/>
    <w:next w:val="Normal"/>
    <w:qFormat/>
    <w:rsid w:val="00971488"/>
    <w:pPr>
      <w:numPr>
        <w:ilvl w:val="6"/>
        <w:numId w:val="1"/>
      </w:numPr>
      <w:spacing w:before="240" w:after="60"/>
      <w:outlineLvl w:val="6"/>
    </w:pPr>
  </w:style>
  <w:style w:type="paragraph" w:styleId="Heading8">
    <w:name w:val="heading 8"/>
    <w:basedOn w:val="Normal"/>
    <w:next w:val="Normal"/>
    <w:qFormat/>
    <w:rsid w:val="00971488"/>
    <w:pPr>
      <w:numPr>
        <w:ilvl w:val="7"/>
        <w:numId w:val="1"/>
      </w:numPr>
      <w:spacing w:before="240" w:after="60"/>
      <w:outlineLvl w:val="7"/>
    </w:pPr>
    <w:rPr>
      <w:iCs/>
    </w:rPr>
  </w:style>
  <w:style w:type="paragraph" w:styleId="Heading9">
    <w:name w:val="heading 9"/>
    <w:basedOn w:val="Normal"/>
    <w:next w:val="Normal"/>
    <w:qFormat/>
    <w:rsid w:val="00971488"/>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rsid w:val="001D6545"/>
    <w:pPr>
      <w:tabs>
        <w:tab w:val="center" w:pos="4320"/>
        <w:tab w:val="right" w:pos="8640"/>
      </w:tabs>
    </w:pPr>
    <w:rPr>
      <w:rFonts w:ascii="Verdana" w:hAnsi="Verdana"/>
      <w:sz w:val="16"/>
      <w:szCs w:val="24"/>
    </w:rPr>
  </w:style>
  <w:style w:type="character" w:styleId="PageNumber">
    <w:name w:val="page number"/>
    <w:rsid w:val="00971488"/>
    <w:rPr>
      <w:rFonts w:ascii="Verdana" w:hAnsi="Verdana"/>
      <w:sz w:val="16"/>
    </w:rPr>
  </w:style>
  <w:style w:type="paragraph" w:styleId="BodyText">
    <w:name w:val="Body Text"/>
    <w:basedOn w:val="Normal"/>
    <w:pPr>
      <w:jc w:val="both"/>
    </w:pPr>
  </w:style>
  <w:style w:type="paragraph" w:styleId="BodyTextIndent">
    <w:name w:val="Body Text Indent"/>
    <w:basedOn w:val="Normal"/>
    <w:pPr>
      <w:ind w:left="720"/>
      <w:jc w:val="both"/>
    </w:pPr>
  </w:style>
  <w:style w:type="character" w:customStyle="1" w:styleId="Heading4Char">
    <w:name w:val="Heading 4 Char"/>
    <w:basedOn w:val="DefaultParagraphFont"/>
    <w:link w:val="Heading4"/>
    <w:rsid w:val="001D6545"/>
    <w:rPr>
      <w:rFonts w:ascii="Verdana" w:hAnsi="Verdana"/>
      <w:b/>
      <w:bCs/>
      <w:szCs w:val="28"/>
    </w:rPr>
  </w:style>
  <w:style w:type="paragraph" w:customStyle="1" w:styleId="Heading1NoNumber">
    <w:name w:val="Heading 1 No Number"/>
    <w:next w:val="Normal"/>
    <w:rsid w:val="007A03F8"/>
    <w:rPr>
      <w:rFonts w:ascii="Verdana" w:hAnsi="Verdana"/>
      <w:bCs/>
      <w:sz w:val="48"/>
      <w:szCs w:val="48"/>
    </w:rPr>
  </w:style>
  <w:style w:type="paragraph" w:customStyle="1" w:styleId="NormalBold">
    <w:name w:val="Normal Bold"/>
    <w:basedOn w:val="Normal"/>
    <w:next w:val="Normal"/>
    <w:link w:val="NormalBoldChar"/>
    <w:rsid w:val="009A35C1"/>
    <w:rPr>
      <w:b/>
    </w:rPr>
  </w:style>
  <w:style w:type="paragraph" w:customStyle="1" w:styleId="NormalItalic">
    <w:name w:val="Normal Italic"/>
    <w:basedOn w:val="Normal"/>
    <w:next w:val="Normal"/>
    <w:link w:val="NormalItalicChar"/>
    <w:rsid w:val="009A35C1"/>
    <w:rPr>
      <w:i/>
    </w:rPr>
  </w:style>
  <w:style w:type="table" w:styleId="TableGrid">
    <w:name w:val="Table Grid"/>
    <w:basedOn w:val="TableNormal"/>
    <w:rsid w:val="00A84316"/>
    <w:rPr>
      <w:rFonts w:ascii="Verdana" w:hAnsi="Verdana"/>
    </w:rPr>
    <w:tblPr/>
  </w:style>
  <w:style w:type="paragraph" w:customStyle="1" w:styleId="Heading2NoNumber">
    <w:name w:val="Heading 2 No Number"/>
    <w:next w:val="Normal"/>
    <w:rsid w:val="00620C74"/>
    <w:rPr>
      <w:rFonts w:ascii="Verdana" w:hAnsi="Verdana"/>
      <w:b/>
      <w:bCs/>
      <w:sz w:val="30"/>
      <w:szCs w:val="24"/>
    </w:rPr>
  </w:style>
  <w:style w:type="character" w:customStyle="1" w:styleId="NormalBoldChar">
    <w:name w:val="Normal Bold Char"/>
    <w:basedOn w:val="DefaultParagraphFont"/>
    <w:link w:val="NormalBold"/>
    <w:rsid w:val="00A66048"/>
    <w:rPr>
      <w:rFonts w:ascii="Verdana" w:hAnsi="Verdana"/>
      <w:b/>
      <w:szCs w:val="24"/>
      <w:lang w:val="en-US" w:eastAsia="en-US" w:bidi="ar-SA"/>
    </w:rPr>
  </w:style>
  <w:style w:type="character" w:customStyle="1" w:styleId="NormalItalicChar">
    <w:name w:val="Normal Italic Char"/>
    <w:basedOn w:val="DefaultParagraphFont"/>
    <w:link w:val="NormalItalic"/>
    <w:rsid w:val="00A66048"/>
    <w:rPr>
      <w:rFonts w:ascii="Verdana" w:hAnsi="Verdana"/>
      <w:i/>
      <w:szCs w:val="24"/>
      <w:lang w:val="en-US" w:eastAsia="en-US" w:bidi="ar-SA"/>
    </w:rPr>
  </w:style>
  <w:style w:type="paragraph" w:styleId="TOC1">
    <w:name w:val="toc 1"/>
    <w:basedOn w:val="NormalBold"/>
    <w:next w:val="Normal"/>
    <w:autoRedefine/>
    <w:uiPriority w:val="39"/>
    <w:rsid w:val="00C301CB"/>
  </w:style>
  <w:style w:type="character" w:styleId="Hyperlink">
    <w:name w:val="Hyperlink"/>
    <w:basedOn w:val="DefaultParagraphFont"/>
    <w:uiPriority w:val="99"/>
    <w:rsid w:val="00C301CB"/>
    <w:rPr>
      <w:color w:val="0000FF"/>
      <w:u w:val="single"/>
    </w:rPr>
  </w:style>
  <w:style w:type="paragraph" w:customStyle="1" w:styleId="Code">
    <w:name w:val="Code"/>
    <w:next w:val="Normal"/>
    <w:rsid w:val="009F2879"/>
    <w:pPr>
      <w:ind w:left="720"/>
    </w:pPr>
    <w:rPr>
      <w:rFonts w:ascii="Courier New" w:hAnsi="Courier New"/>
      <w:szCs w:val="24"/>
      <w:lang w:val="fr-FR"/>
    </w:rPr>
  </w:style>
  <w:style w:type="paragraph" w:customStyle="1" w:styleId="tablesmall">
    <w:name w:val="table small"/>
    <w:basedOn w:val="Normal"/>
    <w:rsid w:val="008E0608"/>
    <w:pPr>
      <w:spacing w:before="60" w:after="60"/>
    </w:pPr>
    <w:rPr>
      <w:rFonts w:ascii="Arial" w:hAnsi="Arial"/>
      <w:sz w:val="16"/>
      <w:szCs w:val="20"/>
      <w:lang w:val="en-GB"/>
    </w:rPr>
  </w:style>
  <w:style w:type="numbering" w:styleId="111111">
    <w:name w:val="Outline List 2"/>
    <w:basedOn w:val="NoList"/>
    <w:rsid w:val="008911F0"/>
    <w:pPr>
      <w:numPr>
        <w:numId w:val="2"/>
      </w:numPr>
    </w:pPr>
  </w:style>
  <w:style w:type="paragraph" w:customStyle="1" w:styleId="tablebold">
    <w:name w:val="table_bold"/>
    <w:basedOn w:val="NormalBold"/>
    <w:rsid w:val="00F37986"/>
    <w:pPr>
      <w:framePr w:hSpace="180" w:wrap="around" w:vAnchor="text" w:hAnchor="margin" w:y="293"/>
      <w:spacing w:before="0" w:after="0"/>
    </w:pPr>
  </w:style>
  <w:style w:type="paragraph" w:customStyle="1" w:styleId="tablenormal0">
    <w:name w:val="table_normal"/>
    <w:basedOn w:val="Normal"/>
    <w:rsid w:val="00F37986"/>
    <w:pPr>
      <w:framePr w:hSpace="180" w:wrap="around" w:vAnchor="text" w:hAnchor="margin" w:y="293"/>
      <w:spacing w:before="0" w:after="0"/>
    </w:pPr>
  </w:style>
  <w:style w:type="paragraph" w:customStyle="1" w:styleId="Numberedlist">
    <w:name w:val="Numbered list"/>
    <w:basedOn w:val="Normal"/>
    <w:rsid w:val="00F37986"/>
    <w:pPr>
      <w:numPr>
        <w:numId w:val="3"/>
      </w:numPr>
      <w:spacing w:before="0" w:after="0"/>
    </w:pPr>
  </w:style>
  <w:style w:type="paragraph" w:customStyle="1" w:styleId="Bulletedlist">
    <w:name w:val="Bulleted list"/>
    <w:basedOn w:val="Normal"/>
    <w:rsid w:val="00F37986"/>
    <w:pPr>
      <w:spacing w:before="0" w:after="0"/>
    </w:pPr>
  </w:style>
  <w:style w:type="paragraph" w:customStyle="1" w:styleId="genheading">
    <w:name w:val="gen_heading"/>
    <w:basedOn w:val="Heading1"/>
    <w:next w:val="Normal"/>
    <w:rsid w:val="008E0608"/>
    <w:pPr>
      <w:numPr>
        <w:numId w:val="0"/>
      </w:numPr>
      <w:spacing w:before="240" w:after="60"/>
    </w:pPr>
    <w:rPr>
      <w:rFonts w:ascii="Arial Black" w:hAnsi="Arial Black"/>
      <w:bCs w:val="0"/>
      <w:kern w:val="28"/>
      <w:sz w:val="28"/>
      <w:szCs w:val="20"/>
    </w:rPr>
  </w:style>
  <w:style w:type="paragraph" w:customStyle="1" w:styleId="genheadingnonewpage">
    <w:name w:val="gen_heading no new page"/>
    <w:basedOn w:val="genheading"/>
    <w:rsid w:val="008E0608"/>
  </w:style>
  <w:style w:type="paragraph" w:customStyle="1" w:styleId="TableBold0">
    <w:name w:val="Table Bold"/>
    <w:basedOn w:val="Normal"/>
    <w:rsid w:val="008E0608"/>
    <w:pPr>
      <w:framePr w:hSpace="180" w:wrap="around" w:vAnchor="text" w:hAnchor="margin" w:y="293"/>
      <w:spacing w:before="0" w:after="0"/>
    </w:pPr>
    <w:rPr>
      <w:b/>
    </w:rPr>
  </w:style>
  <w:style w:type="paragraph" w:customStyle="1" w:styleId="TableNorm">
    <w:name w:val="Table Norm"/>
    <w:basedOn w:val="Normal"/>
    <w:rsid w:val="008E0608"/>
    <w:pPr>
      <w:framePr w:hSpace="180" w:wrap="around" w:vAnchor="text" w:hAnchor="margin" w:y="293"/>
      <w:spacing w:before="0" w:after="0"/>
    </w:pPr>
  </w:style>
  <w:style w:type="table" w:styleId="TableList3">
    <w:name w:val="Table List 3"/>
    <w:basedOn w:val="TableNormal"/>
    <w:rsid w:val="0005706D"/>
    <w:pPr>
      <w:spacing w:before="120" w:after="24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05706D"/>
    <w:pPr>
      <w:spacing w:before="120" w:after="24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Grid8">
    <w:name w:val="Table Grid 8"/>
    <w:basedOn w:val="TableNormal"/>
    <w:rsid w:val="0005706D"/>
    <w:pPr>
      <w:spacing w:before="120" w:after="24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lassic1">
    <w:name w:val="Table Classic 1"/>
    <w:basedOn w:val="TableNormal"/>
    <w:rsid w:val="0005706D"/>
    <w:pPr>
      <w:spacing w:before="120" w:after="24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B462C2"/>
    <w:rPr>
      <w:rFonts w:ascii="Verdana" w:hAnsi="Verdana"/>
      <w:b/>
      <w:sz w:val="24"/>
      <w:szCs w:val="24"/>
      <w:lang w:val="fr-FR"/>
    </w:rPr>
  </w:style>
  <w:style w:type="paragraph" w:styleId="FootnoteText">
    <w:name w:val="footnote text"/>
    <w:basedOn w:val="Normal"/>
    <w:link w:val="FootnoteTextChar"/>
    <w:uiPriority w:val="99"/>
    <w:unhideWhenUsed/>
    <w:rsid w:val="00B462C2"/>
    <w:pPr>
      <w:spacing w:before="0" w:after="0"/>
    </w:pPr>
    <w:rPr>
      <w:rFonts w:ascii="Calibri" w:eastAsia="Calibri" w:hAnsi="Calibri"/>
      <w:szCs w:val="20"/>
    </w:rPr>
  </w:style>
  <w:style w:type="character" w:customStyle="1" w:styleId="FootnoteTextChar">
    <w:name w:val="Footnote Text Char"/>
    <w:basedOn w:val="DefaultParagraphFont"/>
    <w:link w:val="FootnoteText"/>
    <w:uiPriority w:val="99"/>
    <w:rsid w:val="00B462C2"/>
    <w:rPr>
      <w:rFonts w:ascii="Calibri" w:eastAsia="Calibri" w:hAnsi="Calibri"/>
    </w:rPr>
  </w:style>
  <w:style w:type="paragraph" w:styleId="Caption">
    <w:name w:val="caption"/>
    <w:basedOn w:val="Normal"/>
    <w:next w:val="Normal"/>
    <w:uiPriority w:val="35"/>
    <w:unhideWhenUsed/>
    <w:qFormat/>
    <w:rsid w:val="00B462C2"/>
    <w:pPr>
      <w:spacing w:before="0" w:after="200"/>
    </w:pPr>
    <w:rPr>
      <w:rFonts w:ascii="Calibri" w:eastAsia="Calibri" w:hAnsi="Calibri"/>
      <w:b/>
      <w:bCs/>
      <w:color w:val="4F81BD"/>
      <w:sz w:val="18"/>
      <w:szCs w:val="18"/>
    </w:rPr>
  </w:style>
  <w:style w:type="paragraph" w:styleId="ListParagraph">
    <w:name w:val="List Paragraph"/>
    <w:basedOn w:val="Normal"/>
    <w:uiPriority w:val="34"/>
    <w:qFormat/>
    <w:rsid w:val="00B462C2"/>
    <w:pPr>
      <w:spacing w:before="0" w:after="200" w:line="276" w:lineRule="auto"/>
      <w:ind w:left="720"/>
      <w:contextualSpacing/>
    </w:pPr>
    <w:rPr>
      <w:rFonts w:ascii="Calibri" w:eastAsia="Calibri" w:hAnsi="Calibri"/>
      <w:sz w:val="22"/>
      <w:szCs w:val="22"/>
    </w:rPr>
  </w:style>
  <w:style w:type="paragraph" w:customStyle="1" w:styleId="example-code">
    <w:name w:val="example-code"/>
    <w:basedOn w:val="Normal"/>
    <w:uiPriority w:val="99"/>
    <w:semiHidden/>
    <w:qFormat/>
    <w:rsid w:val="00B462C2"/>
    <w:pPr>
      <w:spacing w:before="0" w:after="200" w:line="276" w:lineRule="auto"/>
    </w:pPr>
    <w:rPr>
      <w:rFonts w:ascii="Courier New" w:eastAsia="Calibri" w:hAnsi="Courier New"/>
      <w:sz w:val="22"/>
      <w:szCs w:val="22"/>
    </w:rPr>
  </w:style>
  <w:style w:type="character" w:styleId="FootnoteReference">
    <w:name w:val="footnote reference"/>
    <w:uiPriority w:val="99"/>
    <w:unhideWhenUsed/>
    <w:rsid w:val="00B462C2"/>
    <w:rPr>
      <w:vertAlign w:val="superscript"/>
    </w:rPr>
  </w:style>
  <w:style w:type="character" w:customStyle="1" w:styleId="apple-converted-space">
    <w:name w:val="apple-converted-space"/>
    <w:rsid w:val="00B462C2"/>
  </w:style>
  <w:style w:type="character" w:customStyle="1" w:styleId="example-code-inline">
    <w:name w:val="example-code-inline"/>
    <w:uiPriority w:val="1"/>
    <w:qFormat/>
    <w:rsid w:val="00B462C2"/>
    <w:rPr>
      <w:rFonts w:ascii="Courier New" w:hAnsi="Courier New" w:cs="Courier New" w:hint="default"/>
    </w:rPr>
  </w:style>
  <w:style w:type="character" w:customStyle="1" w:styleId="mw-headline">
    <w:name w:val="mw-headline"/>
    <w:rsid w:val="00B462C2"/>
  </w:style>
  <w:style w:type="character" w:customStyle="1" w:styleId="example-code-character">
    <w:name w:val="example-code-character"/>
    <w:uiPriority w:val="1"/>
    <w:qFormat/>
    <w:rsid w:val="00B462C2"/>
    <w:rPr>
      <w:rFonts w:ascii="Courier New" w:hAnsi="Courier New" w:cs="Courier New" w:hint="default"/>
    </w:rPr>
  </w:style>
  <w:style w:type="table" w:styleId="LightShading-Accent5">
    <w:name w:val="Light Shading Accent 5"/>
    <w:basedOn w:val="TableNormal"/>
    <w:uiPriority w:val="60"/>
    <w:rsid w:val="00B462C2"/>
    <w:rPr>
      <w:rFonts w:ascii="Calibri" w:eastAsia="Calibri" w:hAnsi="Calibri"/>
      <w:color w:val="31849B"/>
      <w:sz w:val="22"/>
      <w:szCs w:val="22"/>
    </w:rPr>
    <w:tblPr>
      <w:tblStyleRowBandSize w:val="1"/>
      <w:tblStyleColBandSize w:val="1"/>
      <w:tblBorders>
        <w:top w:val="single" w:sz="8" w:space="0" w:color="4BACC6"/>
        <w:bottom w:val="single" w:sz="8" w:space="0" w:color="4BACC6"/>
      </w:tblBorders>
    </w:tblPr>
    <w:tblStylePr w:type="firstRow">
      <w:pPr>
        <w:spacing w:beforeLines="0" w:before="0" w:beforeAutospacing="0" w:afterLines="0" w:after="0" w:afterAutospacing="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paragraph" w:styleId="BalloonText">
    <w:name w:val="Balloon Text"/>
    <w:basedOn w:val="Normal"/>
    <w:link w:val="BalloonTextChar"/>
    <w:rsid w:val="00B462C2"/>
    <w:pPr>
      <w:spacing w:before="0" w:after="0"/>
    </w:pPr>
    <w:rPr>
      <w:rFonts w:ascii="Tahoma" w:hAnsi="Tahoma" w:cs="Tahoma"/>
      <w:sz w:val="16"/>
      <w:szCs w:val="16"/>
    </w:rPr>
  </w:style>
  <w:style w:type="character" w:customStyle="1" w:styleId="BalloonTextChar">
    <w:name w:val="Balloon Text Char"/>
    <w:basedOn w:val="DefaultParagraphFont"/>
    <w:link w:val="BalloonText"/>
    <w:rsid w:val="00B462C2"/>
    <w:rPr>
      <w:rFonts w:ascii="Tahoma" w:hAnsi="Tahoma" w:cs="Tahoma"/>
      <w:sz w:val="16"/>
      <w:szCs w:val="16"/>
    </w:rPr>
  </w:style>
  <w:style w:type="paragraph" w:styleId="TOC5">
    <w:name w:val="toc 5"/>
    <w:basedOn w:val="Normal"/>
    <w:next w:val="Normal"/>
    <w:autoRedefine/>
    <w:uiPriority w:val="39"/>
    <w:unhideWhenUsed/>
    <w:rsid w:val="004F3A85"/>
    <w:pPr>
      <w:spacing w:before="0"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4F3A85"/>
    <w:pPr>
      <w:spacing w:before="0"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4F3A85"/>
    <w:pPr>
      <w:spacing w:before="0"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4F3A85"/>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4F3A85"/>
    <w:pPr>
      <w:spacing w:before="0" w:after="100" w:line="276" w:lineRule="auto"/>
      <w:ind w:left="1760"/>
    </w:pPr>
    <w:rPr>
      <w:rFonts w:asciiTheme="minorHAnsi" w:eastAsiaTheme="minorEastAsia" w:hAnsiTheme="minorHAnsi" w:cstheme="minorBidi"/>
      <w:sz w:val="22"/>
      <w:szCs w:val="22"/>
    </w:rPr>
  </w:style>
  <w:style w:type="paragraph" w:styleId="TOC2">
    <w:name w:val="toc 2"/>
    <w:basedOn w:val="Normal"/>
    <w:next w:val="Normal"/>
    <w:autoRedefine/>
    <w:uiPriority w:val="39"/>
    <w:rsid w:val="00765786"/>
    <w:pPr>
      <w:spacing w:after="100"/>
      <w:ind w:left="200"/>
    </w:pPr>
  </w:style>
  <w:style w:type="paragraph" w:styleId="TOC3">
    <w:name w:val="toc 3"/>
    <w:basedOn w:val="Normal"/>
    <w:next w:val="Normal"/>
    <w:autoRedefine/>
    <w:uiPriority w:val="39"/>
    <w:rsid w:val="00765786"/>
    <w:pPr>
      <w:spacing w:after="100"/>
      <w:ind w:left="400"/>
    </w:pPr>
  </w:style>
  <w:style w:type="paragraph" w:styleId="TOC4">
    <w:name w:val="toc 4"/>
    <w:basedOn w:val="Normal"/>
    <w:next w:val="Normal"/>
    <w:autoRedefine/>
    <w:uiPriority w:val="39"/>
    <w:rsid w:val="00765786"/>
    <w:pPr>
      <w:spacing w:after="100"/>
      <w:ind w:left="600"/>
    </w:pPr>
  </w:style>
  <w:style w:type="paragraph" w:styleId="NormalWeb">
    <w:name w:val="Normal (Web)"/>
    <w:basedOn w:val="Normal"/>
    <w:uiPriority w:val="99"/>
    <w:unhideWhenUsed/>
    <w:rsid w:val="00D71BF8"/>
    <w:pPr>
      <w:spacing w:before="100" w:beforeAutospacing="1" w:after="100" w:afterAutospacing="1"/>
    </w:pPr>
    <w:rPr>
      <w:rFonts w:ascii="Times New Roman" w:hAnsi="Times New Roman"/>
      <w:sz w:val="24"/>
    </w:rPr>
  </w:style>
  <w:style w:type="character" w:customStyle="1" w:styleId="section-number-2">
    <w:name w:val="section-number-2"/>
    <w:basedOn w:val="DefaultParagraphFont"/>
    <w:rsid w:val="00D71BF8"/>
  </w:style>
  <w:style w:type="paragraph" w:styleId="HTMLPreformatted">
    <w:name w:val="HTML Preformatted"/>
    <w:basedOn w:val="Normal"/>
    <w:link w:val="HTMLPreformattedChar"/>
    <w:uiPriority w:val="99"/>
    <w:unhideWhenUsed/>
    <w:rsid w:val="00D7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Cs w:val="20"/>
    </w:rPr>
  </w:style>
  <w:style w:type="character" w:customStyle="1" w:styleId="HTMLPreformattedChar">
    <w:name w:val="HTML Preformatted Char"/>
    <w:basedOn w:val="DefaultParagraphFont"/>
    <w:link w:val="HTMLPreformatted"/>
    <w:uiPriority w:val="99"/>
    <w:rsid w:val="00D71BF8"/>
    <w:rPr>
      <w:rFonts w:ascii="Courier New" w:hAnsi="Courier New" w:cs="Courier New"/>
    </w:rPr>
  </w:style>
  <w:style w:type="character" w:styleId="FollowedHyperlink">
    <w:name w:val="FollowedHyperlink"/>
    <w:basedOn w:val="DefaultParagraphFont"/>
    <w:rsid w:val="00F63163"/>
    <w:rPr>
      <w:color w:val="800080" w:themeColor="followedHyperlink"/>
      <w:u w:val="single"/>
    </w:rPr>
  </w:style>
  <w:style w:type="paragraph" w:styleId="NoSpacing">
    <w:name w:val="No Spacing"/>
    <w:uiPriority w:val="1"/>
    <w:qFormat/>
    <w:rsid w:val="008F040D"/>
    <w:rPr>
      <w:rFonts w:ascii="Verdana" w:hAnsi="Verdana"/>
      <w:szCs w:val="24"/>
    </w:rPr>
  </w:style>
  <w:style w:type="paragraph" w:styleId="Revision">
    <w:name w:val="Revision"/>
    <w:hidden/>
    <w:uiPriority w:val="99"/>
    <w:semiHidden/>
    <w:rsid w:val="002D28FD"/>
    <w:rPr>
      <w:rFonts w:ascii="Verdana" w:hAnsi="Verdana"/>
      <w:szCs w:val="24"/>
    </w:rPr>
  </w:style>
  <w:style w:type="character" w:styleId="CommentReference">
    <w:name w:val="annotation reference"/>
    <w:basedOn w:val="DefaultParagraphFont"/>
    <w:rsid w:val="00152D42"/>
    <w:rPr>
      <w:sz w:val="16"/>
      <w:szCs w:val="16"/>
    </w:rPr>
  </w:style>
  <w:style w:type="paragraph" w:styleId="CommentText">
    <w:name w:val="annotation text"/>
    <w:basedOn w:val="Normal"/>
    <w:link w:val="CommentTextChar"/>
    <w:rsid w:val="00152D42"/>
    <w:rPr>
      <w:szCs w:val="20"/>
    </w:rPr>
  </w:style>
  <w:style w:type="character" w:customStyle="1" w:styleId="CommentTextChar">
    <w:name w:val="Comment Text Char"/>
    <w:basedOn w:val="DefaultParagraphFont"/>
    <w:link w:val="CommentText"/>
    <w:rsid w:val="00152D42"/>
    <w:rPr>
      <w:rFonts w:ascii="Verdana" w:hAnsi="Verdana"/>
    </w:rPr>
  </w:style>
  <w:style w:type="paragraph" w:styleId="CommentSubject">
    <w:name w:val="annotation subject"/>
    <w:basedOn w:val="CommentText"/>
    <w:next w:val="CommentText"/>
    <w:link w:val="CommentSubjectChar"/>
    <w:rsid w:val="00152D42"/>
    <w:rPr>
      <w:b/>
      <w:bCs/>
    </w:rPr>
  </w:style>
  <w:style w:type="character" w:customStyle="1" w:styleId="CommentSubjectChar">
    <w:name w:val="Comment Subject Char"/>
    <w:basedOn w:val="CommentTextChar"/>
    <w:link w:val="CommentSubject"/>
    <w:rsid w:val="00152D42"/>
    <w:rPr>
      <w:rFonts w:ascii="Verdana" w:hAnsi="Verdana"/>
      <w:b/>
      <w:bCs/>
    </w:rPr>
  </w:style>
  <w:style w:type="character" w:styleId="Strong">
    <w:name w:val="Strong"/>
    <w:basedOn w:val="DefaultParagraphFont"/>
    <w:qFormat/>
    <w:rsid w:val="002F1D3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caption" w:semiHidden="1" w:uiPriority="35" w:unhideWhenUsed="1" w:qFormat="1"/>
    <w:lsdException w:name="footnote reference" w:uiPriority="99"/>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F65B3"/>
    <w:pPr>
      <w:spacing w:before="120" w:after="240"/>
    </w:pPr>
    <w:rPr>
      <w:rFonts w:ascii="Verdana" w:hAnsi="Verdana"/>
      <w:szCs w:val="24"/>
    </w:rPr>
  </w:style>
  <w:style w:type="paragraph" w:styleId="Heading1">
    <w:name w:val="heading 1"/>
    <w:basedOn w:val="Normal"/>
    <w:next w:val="Normal"/>
    <w:qFormat/>
    <w:rsid w:val="008743E8"/>
    <w:pPr>
      <w:keepNext/>
      <w:pageBreakBefore/>
      <w:numPr>
        <w:numId w:val="1"/>
      </w:numPr>
      <w:spacing w:after="120"/>
      <w:ind w:left="792" w:hanging="792"/>
      <w:outlineLvl w:val="0"/>
    </w:pPr>
    <w:rPr>
      <w:bCs/>
      <w:sz w:val="48"/>
    </w:rPr>
  </w:style>
  <w:style w:type="paragraph" w:styleId="Heading2">
    <w:name w:val="heading 2"/>
    <w:basedOn w:val="Normal"/>
    <w:next w:val="Normal"/>
    <w:autoRedefine/>
    <w:qFormat/>
    <w:rsid w:val="00F81E37"/>
    <w:pPr>
      <w:keepNext/>
      <w:numPr>
        <w:ilvl w:val="1"/>
        <w:numId w:val="1"/>
      </w:numPr>
      <w:spacing w:after="120"/>
      <w:jc w:val="both"/>
      <w:outlineLvl w:val="1"/>
    </w:pPr>
    <w:rPr>
      <w:b/>
      <w:bCs/>
      <w:sz w:val="30"/>
    </w:rPr>
  </w:style>
  <w:style w:type="paragraph" w:styleId="Heading3">
    <w:name w:val="heading 3"/>
    <w:basedOn w:val="Normal"/>
    <w:next w:val="Normal"/>
    <w:link w:val="Heading3Char"/>
    <w:qFormat/>
    <w:rsid w:val="001D6545"/>
    <w:pPr>
      <w:keepNext/>
      <w:numPr>
        <w:ilvl w:val="2"/>
        <w:numId w:val="1"/>
      </w:numPr>
      <w:tabs>
        <w:tab w:val="right" w:leader="dot" w:pos="7560"/>
      </w:tabs>
      <w:spacing w:after="120"/>
      <w:outlineLvl w:val="2"/>
    </w:pPr>
    <w:rPr>
      <w:b/>
      <w:sz w:val="24"/>
      <w:lang w:val="fr-FR"/>
    </w:rPr>
  </w:style>
  <w:style w:type="paragraph" w:styleId="Heading4">
    <w:name w:val="heading 4"/>
    <w:basedOn w:val="Normal"/>
    <w:next w:val="Normal"/>
    <w:link w:val="Heading4Char"/>
    <w:qFormat/>
    <w:rsid w:val="001D6545"/>
    <w:pPr>
      <w:keepNext/>
      <w:numPr>
        <w:ilvl w:val="3"/>
        <w:numId w:val="1"/>
      </w:numPr>
      <w:spacing w:after="120"/>
      <w:ind w:left="1225" w:hanging="1225"/>
      <w:outlineLvl w:val="3"/>
    </w:pPr>
    <w:rPr>
      <w:b/>
      <w:bCs/>
      <w:szCs w:val="28"/>
    </w:rPr>
  </w:style>
  <w:style w:type="paragraph" w:styleId="Heading5">
    <w:name w:val="heading 5"/>
    <w:basedOn w:val="Normal"/>
    <w:next w:val="Normal"/>
    <w:qFormat/>
    <w:rsid w:val="00971488"/>
    <w:pPr>
      <w:numPr>
        <w:ilvl w:val="4"/>
        <w:numId w:val="1"/>
      </w:numPr>
      <w:spacing w:before="240" w:after="60"/>
      <w:outlineLvl w:val="4"/>
    </w:pPr>
    <w:rPr>
      <w:b/>
      <w:bCs/>
      <w:iCs/>
      <w:szCs w:val="26"/>
    </w:rPr>
  </w:style>
  <w:style w:type="paragraph" w:styleId="Heading6">
    <w:name w:val="heading 6"/>
    <w:basedOn w:val="Normal"/>
    <w:next w:val="Normal"/>
    <w:qFormat/>
    <w:rsid w:val="00971488"/>
    <w:pPr>
      <w:numPr>
        <w:ilvl w:val="5"/>
        <w:numId w:val="1"/>
      </w:numPr>
      <w:spacing w:before="240" w:after="60"/>
      <w:outlineLvl w:val="5"/>
    </w:pPr>
    <w:rPr>
      <w:b/>
      <w:bCs/>
      <w:szCs w:val="22"/>
    </w:rPr>
  </w:style>
  <w:style w:type="paragraph" w:styleId="Heading7">
    <w:name w:val="heading 7"/>
    <w:basedOn w:val="Normal"/>
    <w:next w:val="Normal"/>
    <w:qFormat/>
    <w:rsid w:val="00971488"/>
    <w:pPr>
      <w:numPr>
        <w:ilvl w:val="6"/>
        <w:numId w:val="1"/>
      </w:numPr>
      <w:spacing w:before="240" w:after="60"/>
      <w:outlineLvl w:val="6"/>
    </w:pPr>
  </w:style>
  <w:style w:type="paragraph" w:styleId="Heading8">
    <w:name w:val="heading 8"/>
    <w:basedOn w:val="Normal"/>
    <w:next w:val="Normal"/>
    <w:qFormat/>
    <w:rsid w:val="00971488"/>
    <w:pPr>
      <w:numPr>
        <w:ilvl w:val="7"/>
        <w:numId w:val="1"/>
      </w:numPr>
      <w:spacing w:before="240" w:after="60"/>
      <w:outlineLvl w:val="7"/>
    </w:pPr>
    <w:rPr>
      <w:iCs/>
    </w:rPr>
  </w:style>
  <w:style w:type="paragraph" w:styleId="Heading9">
    <w:name w:val="heading 9"/>
    <w:basedOn w:val="Normal"/>
    <w:next w:val="Normal"/>
    <w:qFormat/>
    <w:rsid w:val="00971488"/>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rsid w:val="001D6545"/>
    <w:pPr>
      <w:tabs>
        <w:tab w:val="center" w:pos="4320"/>
        <w:tab w:val="right" w:pos="8640"/>
      </w:tabs>
    </w:pPr>
    <w:rPr>
      <w:rFonts w:ascii="Verdana" w:hAnsi="Verdana"/>
      <w:sz w:val="16"/>
      <w:szCs w:val="24"/>
    </w:rPr>
  </w:style>
  <w:style w:type="character" w:styleId="PageNumber">
    <w:name w:val="page number"/>
    <w:rsid w:val="00971488"/>
    <w:rPr>
      <w:rFonts w:ascii="Verdana" w:hAnsi="Verdana"/>
      <w:sz w:val="16"/>
    </w:rPr>
  </w:style>
  <w:style w:type="paragraph" w:styleId="BodyText">
    <w:name w:val="Body Text"/>
    <w:basedOn w:val="Normal"/>
    <w:pPr>
      <w:jc w:val="both"/>
    </w:pPr>
  </w:style>
  <w:style w:type="paragraph" w:styleId="BodyTextIndent">
    <w:name w:val="Body Text Indent"/>
    <w:basedOn w:val="Normal"/>
    <w:pPr>
      <w:ind w:left="720"/>
      <w:jc w:val="both"/>
    </w:pPr>
  </w:style>
  <w:style w:type="character" w:customStyle="1" w:styleId="Heading4Char">
    <w:name w:val="Heading 4 Char"/>
    <w:basedOn w:val="DefaultParagraphFont"/>
    <w:link w:val="Heading4"/>
    <w:rsid w:val="001D6545"/>
    <w:rPr>
      <w:rFonts w:ascii="Verdana" w:hAnsi="Verdana"/>
      <w:b/>
      <w:bCs/>
      <w:szCs w:val="28"/>
    </w:rPr>
  </w:style>
  <w:style w:type="paragraph" w:customStyle="1" w:styleId="Heading1NoNumber">
    <w:name w:val="Heading 1 No Number"/>
    <w:next w:val="Normal"/>
    <w:rsid w:val="007A03F8"/>
    <w:rPr>
      <w:rFonts w:ascii="Verdana" w:hAnsi="Verdana"/>
      <w:bCs/>
      <w:sz w:val="48"/>
      <w:szCs w:val="48"/>
    </w:rPr>
  </w:style>
  <w:style w:type="paragraph" w:customStyle="1" w:styleId="NormalBold">
    <w:name w:val="Normal Bold"/>
    <w:basedOn w:val="Normal"/>
    <w:next w:val="Normal"/>
    <w:link w:val="NormalBoldChar"/>
    <w:rsid w:val="009A35C1"/>
    <w:rPr>
      <w:b/>
    </w:rPr>
  </w:style>
  <w:style w:type="paragraph" w:customStyle="1" w:styleId="NormalItalic">
    <w:name w:val="Normal Italic"/>
    <w:basedOn w:val="Normal"/>
    <w:next w:val="Normal"/>
    <w:link w:val="NormalItalicChar"/>
    <w:rsid w:val="009A35C1"/>
    <w:rPr>
      <w:i/>
    </w:rPr>
  </w:style>
  <w:style w:type="table" w:styleId="TableGrid">
    <w:name w:val="Table Grid"/>
    <w:basedOn w:val="TableNormal"/>
    <w:rsid w:val="00A84316"/>
    <w:rPr>
      <w:rFonts w:ascii="Verdana" w:hAnsi="Verdana"/>
    </w:rPr>
    <w:tblPr/>
  </w:style>
  <w:style w:type="paragraph" w:customStyle="1" w:styleId="Heading2NoNumber">
    <w:name w:val="Heading 2 No Number"/>
    <w:next w:val="Normal"/>
    <w:rsid w:val="00620C74"/>
    <w:rPr>
      <w:rFonts w:ascii="Verdana" w:hAnsi="Verdana"/>
      <w:b/>
      <w:bCs/>
      <w:sz w:val="30"/>
      <w:szCs w:val="24"/>
    </w:rPr>
  </w:style>
  <w:style w:type="character" w:customStyle="1" w:styleId="NormalBoldChar">
    <w:name w:val="Normal Bold Char"/>
    <w:basedOn w:val="DefaultParagraphFont"/>
    <w:link w:val="NormalBold"/>
    <w:rsid w:val="00A66048"/>
    <w:rPr>
      <w:rFonts w:ascii="Verdana" w:hAnsi="Verdana"/>
      <w:b/>
      <w:szCs w:val="24"/>
      <w:lang w:val="en-US" w:eastAsia="en-US" w:bidi="ar-SA"/>
    </w:rPr>
  </w:style>
  <w:style w:type="character" w:customStyle="1" w:styleId="NormalItalicChar">
    <w:name w:val="Normal Italic Char"/>
    <w:basedOn w:val="DefaultParagraphFont"/>
    <w:link w:val="NormalItalic"/>
    <w:rsid w:val="00A66048"/>
    <w:rPr>
      <w:rFonts w:ascii="Verdana" w:hAnsi="Verdana"/>
      <w:i/>
      <w:szCs w:val="24"/>
      <w:lang w:val="en-US" w:eastAsia="en-US" w:bidi="ar-SA"/>
    </w:rPr>
  </w:style>
  <w:style w:type="paragraph" w:styleId="TOC1">
    <w:name w:val="toc 1"/>
    <w:basedOn w:val="NormalBold"/>
    <w:next w:val="Normal"/>
    <w:autoRedefine/>
    <w:uiPriority w:val="39"/>
    <w:rsid w:val="00C301CB"/>
  </w:style>
  <w:style w:type="character" w:styleId="Hyperlink">
    <w:name w:val="Hyperlink"/>
    <w:basedOn w:val="DefaultParagraphFont"/>
    <w:uiPriority w:val="99"/>
    <w:rsid w:val="00C301CB"/>
    <w:rPr>
      <w:color w:val="0000FF"/>
      <w:u w:val="single"/>
    </w:rPr>
  </w:style>
  <w:style w:type="paragraph" w:customStyle="1" w:styleId="Code">
    <w:name w:val="Code"/>
    <w:next w:val="Normal"/>
    <w:rsid w:val="009F2879"/>
    <w:pPr>
      <w:ind w:left="720"/>
    </w:pPr>
    <w:rPr>
      <w:rFonts w:ascii="Courier New" w:hAnsi="Courier New"/>
      <w:szCs w:val="24"/>
      <w:lang w:val="fr-FR"/>
    </w:rPr>
  </w:style>
  <w:style w:type="paragraph" w:customStyle="1" w:styleId="tablesmall">
    <w:name w:val="table small"/>
    <w:basedOn w:val="Normal"/>
    <w:rsid w:val="008E0608"/>
    <w:pPr>
      <w:spacing w:before="60" w:after="60"/>
    </w:pPr>
    <w:rPr>
      <w:rFonts w:ascii="Arial" w:hAnsi="Arial"/>
      <w:sz w:val="16"/>
      <w:szCs w:val="20"/>
      <w:lang w:val="en-GB"/>
    </w:rPr>
  </w:style>
  <w:style w:type="numbering" w:styleId="111111">
    <w:name w:val="Outline List 2"/>
    <w:basedOn w:val="NoList"/>
    <w:rsid w:val="008911F0"/>
    <w:pPr>
      <w:numPr>
        <w:numId w:val="2"/>
      </w:numPr>
    </w:pPr>
  </w:style>
  <w:style w:type="paragraph" w:customStyle="1" w:styleId="tablebold">
    <w:name w:val="table_bold"/>
    <w:basedOn w:val="NormalBold"/>
    <w:rsid w:val="00F37986"/>
    <w:pPr>
      <w:framePr w:hSpace="180" w:wrap="around" w:vAnchor="text" w:hAnchor="margin" w:y="293"/>
      <w:spacing w:before="0" w:after="0"/>
    </w:pPr>
  </w:style>
  <w:style w:type="paragraph" w:customStyle="1" w:styleId="tablenormal0">
    <w:name w:val="table_normal"/>
    <w:basedOn w:val="Normal"/>
    <w:rsid w:val="00F37986"/>
    <w:pPr>
      <w:framePr w:hSpace="180" w:wrap="around" w:vAnchor="text" w:hAnchor="margin" w:y="293"/>
      <w:spacing w:before="0" w:after="0"/>
    </w:pPr>
  </w:style>
  <w:style w:type="paragraph" w:customStyle="1" w:styleId="Numberedlist">
    <w:name w:val="Numbered list"/>
    <w:basedOn w:val="Normal"/>
    <w:rsid w:val="00F37986"/>
    <w:pPr>
      <w:numPr>
        <w:numId w:val="3"/>
      </w:numPr>
      <w:spacing w:before="0" w:after="0"/>
    </w:pPr>
  </w:style>
  <w:style w:type="paragraph" w:customStyle="1" w:styleId="Bulletedlist">
    <w:name w:val="Bulleted list"/>
    <w:basedOn w:val="Normal"/>
    <w:rsid w:val="00F37986"/>
    <w:pPr>
      <w:spacing w:before="0" w:after="0"/>
    </w:pPr>
  </w:style>
  <w:style w:type="paragraph" w:customStyle="1" w:styleId="genheading">
    <w:name w:val="gen_heading"/>
    <w:basedOn w:val="Heading1"/>
    <w:next w:val="Normal"/>
    <w:rsid w:val="008E0608"/>
    <w:pPr>
      <w:numPr>
        <w:numId w:val="0"/>
      </w:numPr>
      <w:spacing w:before="240" w:after="60"/>
    </w:pPr>
    <w:rPr>
      <w:rFonts w:ascii="Arial Black" w:hAnsi="Arial Black"/>
      <w:bCs w:val="0"/>
      <w:kern w:val="28"/>
      <w:sz w:val="28"/>
      <w:szCs w:val="20"/>
    </w:rPr>
  </w:style>
  <w:style w:type="paragraph" w:customStyle="1" w:styleId="genheadingnonewpage">
    <w:name w:val="gen_heading no new page"/>
    <w:basedOn w:val="genheading"/>
    <w:rsid w:val="008E0608"/>
  </w:style>
  <w:style w:type="paragraph" w:customStyle="1" w:styleId="TableBold0">
    <w:name w:val="Table Bold"/>
    <w:basedOn w:val="Normal"/>
    <w:rsid w:val="008E0608"/>
    <w:pPr>
      <w:framePr w:hSpace="180" w:wrap="around" w:vAnchor="text" w:hAnchor="margin" w:y="293"/>
      <w:spacing w:before="0" w:after="0"/>
    </w:pPr>
    <w:rPr>
      <w:b/>
    </w:rPr>
  </w:style>
  <w:style w:type="paragraph" w:customStyle="1" w:styleId="TableNorm">
    <w:name w:val="Table Norm"/>
    <w:basedOn w:val="Normal"/>
    <w:rsid w:val="008E0608"/>
    <w:pPr>
      <w:framePr w:hSpace="180" w:wrap="around" w:vAnchor="text" w:hAnchor="margin" w:y="293"/>
      <w:spacing w:before="0" w:after="0"/>
    </w:pPr>
  </w:style>
  <w:style w:type="table" w:styleId="TableList3">
    <w:name w:val="Table List 3"/>
    <w:basedOn w:val="TableNormal"/>
    <w:rsid w:val="0005706D"/>
    <w:pPr>
      <w:spacing w:before="120" w:after="24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05706D"/>
    <w:pPr>
      <w:spacing w:before="120" w:after="24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Grid8">
    <w:name w:val="Table Grid 8"/>
    <w:basedOn w:val="TableNormal"/>
    <w:rsid w:val="0005706D"/>
    <w:pPr>
      <w:spacing w:before="120" w:after="24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lassic1">
    <w:name w:val="Table Classic 1"/>
    <w:basedOn w:val="TableNormal"/>
    <w:rsid w:val="0005706D"/>
    <w:pPr>
      <w:spacing w:before="120" w:after="24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B462C2"/>
    <w:rPr>
      <w:rFonts w:ascii="Verdana" w:hAnsi="Verdana"/>
      <w:b/>
      <w:sz w:val="24"/>
      <w:szCs w:val="24"/>
      <w:lang w:val="fr-FR"/>
    </w:rPr>
  </w:style>
  <w:style w:type="paragraph" w:styleId="FootnoteText">
    <w:name w:val="footnote text"/>
    <w:basedOn w:val="Normal"/>
    <w:link w:val="FootnoteTextChar"/>
    <w:uiPriority w:val="99"/>
    <w:unhideWhenUsed/>
    <w:rsid w:val="00B462C2"/>
    <w:pPr>
      <w:spacing w:before="0" w:after="0"/>
    </w:pPr>
    <w:rPr>
      <w:rFonts w:ascii="Calibri" w:eastAsia="Calibri" w:hAnsi="Calibri"/>
      <w:szCs w:val="20"/>
    </w:rPr>
  </w:style>
  <w:style w:type="character" w:customStyle="1" w:styleId="FootnoteTextChar">
    <w:name w:val="Footnote Text Char"/>
    <w:basedOn w:val="DefaultParagraphFont"/>
    <w:link w:val="FootnoteText"/>
    <w:uiPriority w:val="99"/>
    <w:rsid w:val="00B462C2"/>
    <w:rPr>
      <w:rFonts w:ascii="Calibri" w:eastAsia="Calibri" w:hAnsi="Calibri"/>
    </w:rPr>
  </w:style>
  <w:style w:type="paragraph" w:styleId="Caption">
    <w:name w:val="caption"/>
    <w:basedOn w:val="Normal"/>
    <w:next w:val="Normal"/>
    <w:uiPriority w:val="35"/>
    <w:unhideWhenUsed/>
    <w:qFormat/>
    <w:rsid w:val="00B462C2"/>
    <w:pPr>
      <w:spacing w:before="0" w:after="200"/>
    </w:pPr>
    <w:rPr>
      <w:rFonts w:ascii="Calibri" w:eastAsia="Calibri" w:hAnsi="Calibri"/>
      <w:b/>
      <w:bCs/>
      <w:color w:val="4F81BD"/>
      <w:sz w:val="18"/>
      <w:szCs w:val="18"/>
    </w:rPr>
  </w:style>
  <w:style w:type="paragraph" w:styleId="ListParagraph">
    <w:name w:val="List Paragraph"/>
    <w:basedOn w:val="Normal"/>
    <w:uiPriority w:val="34"/>
    <w:qFormat/>
    <w:rsid w:val="00B462C2"/>
    <w:pPr>
      <w:spacing w:before="0" w:after="200" w:line="276" w:lineRule="auto"/>
      <w:ind w:left="720"/>
      <w:contextualSpacing/>
    </w:pPr>
    <w:rPr>
      <w:rFonts w:ascii="Calibri" w:eastAsia="Calibri" w:hAnsi="Calibri"/>
      <w:sz w:val="22"/>
      <w:szCs w:val="22"/>
    </w:rPr>
  </w:style>
  <w:style w:type="paragraph" w:customStyle="1" w:styleId="example-code">
    <w:name w:val="example-code"/>
    <w:basedOn w:val="Normal"/>
    <w:uiPriority w:val="99"/>
    <w:semiHidden/>
    <w:qFormat/>
    <w:rsid w:val="00B462C2"/>
    <w:pPr>
      <w:spacing w:before="0" w:after="200" w:line="276" w:lineRule="auto"/>
    </w:pPr>
    <w:rPr>
      <w:rFonts w:ascii="Courier New" w:eastAsia="Calibri" w:hAnsi="Courier New"/>
      <w:sz w:val="22"/>
      <w:szCs w:val="22"/>
    </w:rPr>
  </w:style>
  <w:style w:type="character" w:styleId="FootnoteReference">
    <w:name w:val="footnote reference"/>
    <w:uiPriority w:val="99"/>
    <w:unhideWhenUsed/>
    <w:rsid w:val="00B462C2"/>
    <w:rPr>
      <w:vertAlign w:val="superscript"/>
    </w:rPr>
  </w:style>
  <w:style w:type="character" w:customStyle="1" w:styleId="apple-converted-space">
    <w:name w:val="apple-converted-space"/>
    <w:rsid w:val="00B462C2"/>
  </w:style>
  <w:style w:type="character" w:customStyle="1" w:styleId="example-code-inline">
    <w:name w:val="example-code-inline"/>
    <w:uiPriority w:val="1"/>
    <w:qFormat/>
    <w:rsid w:val="00B462C2"/>
    <w:rPr>
      <w:rFonts w:ascii="Courier New" w:hAnsi="Courier New" w:cs="Courier New" w:hint="default"/>
    </w:rPr>
  </w:style>
  <w:style w:type="character" w:customStyle="1" w:styleId="mw-headline">
    <w:name w:val="mw-headline"/>
    <w:rsid w:val="00B462C2"/>
  </w:style>
  <w:style w:type="character" w:customStyle="1" w:styleId="example-code-character">
    <w:name w:val="example-code-character"/>
    <w:uiPriority w:val="1"/>
    <w:qFormat/>
    <w:rsid w:val="00B462C2"/>
    <w:rPr>
      <w:rFonts w:ascii="Courier New" w:hAnsi="Courier New" w:cs="Courier New" w:hint="default"/>
    </w:rPr>
  </w:style>
  <w:style w:type="table" w:styleId="LightShading-Accent5">
    <w:name w:val="Light Shading Accent 5"/>
    <w:basedOn w:val="TableNormal"/>
    <w:uiPriority w:val="60"/>
    <w:rsid w:val="00B462C2"/>
    <w:rPr>
      <w:rFonts w:ascii="Calibri" w:eastAsia="Calibri" w:hAnsi="Calibri"/>
      <w:color w:val="31849B"/>
      <w:sz w:val="22"/>
      <w:szCs w:val="22"/>
    </w:rPr>
    <w:tblPr>
      <w:tblStyleRowBandSize w:val="1"/>
      <w:tblStyleColBandSize w:val="1"/>
      <w:tblBorders>
        <w:top w:val="single" w:sz="8" w:space="0" w:color="4BACC6"/>
        <w:bottom w:val="single" w:sz="8" w:space="0" w:color="4BACC6"/>
      </w:tblBorders>
    </w:tblPr>
    <w:tblStylePr w:type="firstRow">
      <w:pPr>
        <w:spacing w:beforeLines="0" w:before="0" w:beforeAutospacing="0" w:afterLines="0" w:after="0" w:afterAutospacing="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paragraph" w:styleId="BalloonText">
    <w:name w:val="Balloon Text"/>
    <w:basedOn w:val="Normal"/>
    <w:link w:val="BalloonTextChar"/>
    <w:rsid w:val="00B462C2"/>
    <w:pPr>
      <w:spacing w:before="0" w:after="0"/>
    </w:pPr>
    <w:rPr>
      <w:rFonts w:ascii="Tahoma" w:hAnsi="Tahoma" w:cs="Tahoma"/>
      <w:sz w:val="16"/>
      <w:szCs w:val="16"/>
    </w:rPr>
  </w:style>
  <w:style w:type="character" w:customStyle="1" w:styleId="BalloonTextChar">
    <w:name w:val="Balloon Text Char"/>
    <w:basedOn w:val="DefaultParagraphFont"/>
    <w:link w:val="BalloonText"/>
    <w:rsid w:val="00B462C2"/>
    <w:rPr>
      <w:rFonts w:ascii="Tahoma" w:hAnsi="Tahoma" w:cs="Tahoma"/>
      <w:sz w:val="16"/>
      <w:szCs w:val="16"/>
    </w:rPr>
  </w:style>
  <w:style w:type="paragraph" w:styleId="TOC5">
    <w:name w:val="toc 5"/>
    <w:basedOn w:val="Normal"/>
    <w:next w:val="Normal"/>
    <w:autoRedefine/>
    <w:uiPriority w:val="39"/>
    <w:unhideWhenUsed/>
    <w:rsid w:val="004F3A85"/>
    <w:pPr>
      <w:spacing w:before="0"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4F3A85"/>
    <w:pPr>
      <w:spacing w:before="0"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4F3A85"/>
    <w:pPr>
      <w:spacing w:before="0"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4F3A85"/>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4F3A85"/>
    <w:pPr>
      <w:spacing w:before="0" w:after="100" w:line="276" w:lineRule="auto"/>
      <w:ind w:left="1760"/>
    </w:pPr>
    <w:rPr>
      <w:rFonts w:asciiTheme="minorHAnsi" w:eastAsiaTheme="minorEastAsia" w:hAnsiTheme="minorHAnsi" w:cstheme="minorBidi"/>
      <w:sz w:val="22"/>
      <w:szCs w:val="22"/>
    </w:rPr>
  </w:style>
  <w:style w:type="paragraph" w:styleId="TOC2">
    <w:name w:val="toc 2"/>
    <w:basedOn w:val="Normal"/>
    <w:next w:val="Normal"/>
    <w:autoRedefine/>
    <w:uiPriority w:val="39"/>
    <w:rsid w:val="00765786"/>
    <w:pPr>
      <w:spacing w:after="100"/>
      <w:ind w:left="200"/>
    </w:pPr>
  </w:style>
  <w:style w:type="paragraph" w:styleId="TOC3">
    <w:name w:val="toc 3"/>
    <w:basedOn w:val="Normal"/>
    <w:next w:val="Normal"/>
    <w:autoRedefine/>
    <w:uiPriority w:val="39"/>
    <w:rsid w:val="00765786"/>
    <w:pPr>
      <w:spacing w:after="100"/>
      <w:ind w:left="400"/>
    </w:pPr>
  </w:style>
  <w:style w:type="paragraph" w:styleId="TOC4">
    <w:name w:val="toc 4"/>
    <w:basedOn w:val="Normal"/>
    <w:next w:val="Normal"/>
    <w:autoRedefine/>
    <w:uiPriority w:val="39"/>
    <w:rsid w:val="00765786"/>
    <w:pPr>
      <w:spacing w:after="100"/>
      <w:ind w:left="600"/>
    </w:pPr>
  </w:style>
  <w:style w:type="paragraph" w:styleId="NormalWeb">
    <w:name w:val="Normal (Web)"/>
    <w:basedOn w:val="Normal"/>
    <w:uiPriority w:val="99"/>
    <w:unhideWhenUsed/>
    <w:rsid w:val="00D71BF8"/>
    <w:pPr>
      <w:spacing w:before="100" w:beforeAutospacing="1" w:after="100" w:afterAutospacing="1"/>
    </w:pPr>
    <w:rPr>
      <w:rFonts w:ascii="Times New Roman" w:hAnsi="Times New Roman"/>
      <w:sz w:val="24"/>
    </w:rPr>
  </w:style>
  <w:style w:type="character" w:customStyle="1" w:styleId="section-number-2">
    <w:name w:val="section-number-2"/>
    <w:basedOn w:val="DefaultParagraphFont"/>
    <w:rsid w:val="00D71BF8"/>
  </w:style>
  <w:style w:type="paragraph" w:styleId="HTMLPreformatted">
    <w:name w:val="HTML Preformatted"/>
    <w:basedOn w:val="Normal"/>
    <w:link w:val="HTMLPreformattedChar"/>
    <w:uiPriority w:val="99"/>
    <w:unhideWhenUsed/>
    <w:rsid w:val="00D71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Cs w:val="20"/>
    </w:rPr>
  </w:style>
  <w:style w:type="character" w:customStyle="1" w:styleId="HTMLPreformattedChar">
    <w:name w:val="HTML Preformatted Char"/>
    <w:basedOn w:val="DefaultParagraphFont"/>
    <w:link w:val="HTMLPreformatted"/>
    <w:uiPriority w:val="99"/>
    <w:rsid w:val="00D71BF8"/>
    <w:rPr>
      <w:rFonts w:ascii="Courier New" w:hAnsi="Courier New" w:cs="Courier New"/>
    </w:rPr>
  </w:style>
  <w:style w:type="character" w:styleId="FollowedHyperlink">
    <w:name w:val="FollowedHyperlink"/>
    <w:basedOn w:val="DefaultParagraphFont"/>
    <w:rsid w:val="00F63163"/>
    <w:rPr>
      <w:color w:val="800080" w:themeColor="followedHyperlink"/>
      <w:u w:val="single"/>
    </w:rPr>
  </w:style>
  <w:style w:type="paragraph" w:styleId="NoSpacing">
    <w:name w:val="No Spacing"/>
    <w:uiPriority w:val="1"/>
    <w:qFormat/>
    <w:rsid w:val="008F040D"/>
    <w:rPr>
      <w:rFonts w:ascii="Verdana" w:hAnsi="Verdana"/>
      <w:szCs w:val="24"/>
    </w:rPr>
  </w:style>
  <w:style w:type="paragraph" w:styleId="Revision">
    <w:name w:val="Revision"/>
    <w:hidden/>
    <w:uiPriority w:val="99"/>
    <w:semiHidden/>
    <w:rsid w:val="002D28FD"/>
    <w:rPr>
      <w:rFonts w:ascii="Verdana" w:hAnsi="Verdana"/>
      <w:szCs w:val="24"/>
    </w:rPr>
  </w:style>
  <w:style w:type="character" w:styleId="CommentReference">
    <w:name w:val="annotation reference"/>
    <w:basedOn w:val="DefaultParagraphFont"/>
    <w:rsid w:val="00152D42"/>
    <w:rPr>
      <w:sz w:val="16"/>
      <w:szCs w:val="16"/>
    </w:rPr>
  </w:style>
  <w:style w:type="paragraph" w:styleId="CommentText">
    <w:name w:val="annotation text"/>
    <w:basedOn w:val="Normal"/>
    <w:link w:val="CommentTextChar"/>
    <w:rsid w:val="00152D42"/>
    <w:rPr>
      <w:szCs w:val="20"/>
    </w:rPr>
  </w:style>
  <w:style w:type="character" w:customStyle="1" w:styleId="CommentTextChar">
    <w:name w:val="Comment Text Char"/>
    <w:basedOn w:val="DefaultParagraphFont"/>
    <w:link w:val="CommentText"/>
    <w:rsid w:val="00152D42"/>
    <w:rPr>
      <w:rFonts w:ascii="Verdana" w:hAnsi="Verdana"/>
    </w:rPr>
  </w:style>
  <w:style w:type="paragraph" w:styleId="CommentSubject">
    <w:name w:val="annotation subject"/>
    <w:basedOn w:val="CommentText"/>
    <w:next w:val="CommentText"/>
    <w:link w:val="CommentSubjectChar"/>
    <w:rsid w:val="00152D42"/>
    <w:rPr>
      <w:b/>
      <w:bCs/>
    </w:rPr>
  </w:style>
  <w:style w:type="character" w:customStyle="1" w:styleId="CommentSubjectChar">
    <w:name w:val="Comment Subject Char"/>
    <w:basedOn w:val="CommentTextChar"/>
    <w:link w:val="CommentSubject"/>
    <w:rsid w:val="00152D42"/>
    <w:rPr>
      <w:rFonts w:ascii="Verdana" w:hAnsi="Verdana"/>
      <w:b/>
      <w:bCs/>
    </w:rPr>
  </w:style>
  <w:style w:type="character" w:styleId="Strong">
    <w:name w:val="Strong"/>
    <w:basedOn w:val="DefaultParagraphFont"/>
    <w:qFormat/>
    <w:rsid w:val="002F1D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761474">
      <w:bodyDiv w:val="1"/>
      <w:marLeft w:val="0"/>
      <w:marRight w:val="0"/>
      <w:marTop w:val="0"/>
      <w:marBottom w:val="0"/>
      <w:divBdr>
        <w:top w:val="none" w:sz="0" w:space="0" w:color="auto"/>
        <w:left w:val="none" w:sz="0" w:space="0" w:color="auto"/>
        <w:bottom w:val="none" w:sz="0" w:space="0" w:color="auto"/>
        <w:right w:val="none" w:sz="0" w:space="0" w:color="auto"/>
      </w:divBdr>
      <w:divsChild>
        <w:div w:id="1847284172">
          <w:marLeft w:val="0"/>
          <w:marRight w:val="0"/>
          <w:marTop w:val="0"/>
          <w:marBottom w:val="0"/>
          <w:divBdr>
            <w:top w:val="none" w:sz="0" w:space="0" w:color="auto"/>
            <w:left w:val="none" w:sz="0" w:space="0" w:color="auto"/>
            <w:bottom w:val="none" w:sz="0" w:space="0" w:color="auto"/>
            <w:right w:val="none" w:sz="0" w:space="0" w:color="auto"/>
          </w:divBdr>
        </w:div>
      </w:divsChild>
    </w:div>
    <w:div w:id="373189514">
      <w:bodyDiv w:val="1"/>
      <w:marLeft w:val="0"/>
      <w:marRight w:val="0"/>
      <w:marTop w:val="0"/>
      <w:marBottom w:val="0"/>
      <w:divBdr>
        <w:top w:val="none" w:sz="0" w:space="0" w:color="auto"/>
        <w:left w:val="none" w:sz="0" w:space="0" w:color="auto"/>
        <w:bottom w:val="none" w:sz="0" w:space="0" w:color="auto"/>
        <w:right w:val="none" w:sz="0" w:space="0" w:color="auto"/>
      </w:divBdr>
      <w:divsChild>
        <w:div w:id="1533150391">
          <w:marLeft w:val="0"/>
          <w:marRight w:val="0"/>
          <w:marTop w:val="0"/>
          <w:marBottom w:val="0"/>
          <w:divBdr>
            <w:top w:val="none" w:sz="0" w:space="0" w:color="auto"/>
            <w:left w:val="none" w:sz="0" w:space="0" w:color="auto"/>
            <w:bottom w:val="none" w:sz="0" w:space="0" w:color="auto"/>
            <w:right w:val="none" w:sz="0" w:space="0" w:color="auto"/>
          </w:divBdr>
          <w:divsChild>
            <w:div w:id="638076238">
              <w:marLeft w:val="0"/>
              <w:marRight w:val="0"/>
              <w:marTop w:val="0"/>
              <w:marBottom w:val="0"/>
              <w:divBdr>
                <w:top w:val="none" w:sz="0" w:space="0" w:color="auto"/>
                <w:left w:val="none" w:sz="0" w:space="0" w:color="auto"/>
                <w:bottom w:val="none" w:sz="0" w:space="0" w:color="auto"/>
                <w:right w:val="none" w:sz="0" w:space="0" w:color="auto"/>
              </w:divBdr>
            </w:div>
          </w:divsChild>
        </w:div>
        <w:div w:id="1128595602">
          <w:marLeft w:val="0"/>
          <w:marRight w:val="0"/>
          <w:marTop w:val="0"/>
          <w:marBottom w:val="0"/>
          <w:divBdr>
            <w:top w:val="none" w:sz="0" w:space="0" w:color="auto"/>
            <w:left w:val="none" w:sz="0" w:space="0" w:color="auto"/>
            <w:bottom w:val="none" w:sz="0" w:space="0" w:color="auto"/>
            <w:right w:val="none" w:sz="0" w:space="0" w:color="auto"/>
          </w:divBdr>
          <w:divsChild>
            <w:div w:id="1071124409">
              <w:marLeft w:val="0"/>
              <w:marRight w:val="0"/>
              <w:marTop w:val="0"/>
              <w:marBottom w:val="0"/>
              <w:divBdr>
                <w:top w:val="none" w:sz="0" w:space="0" w:color="auto"/>
                <w:left w:val="none" w:sz="0" w:space="0" w:color="auto"/>
                <w:bottom w:val="none" w:sz="0" w:space="0" w:color="auto"/>
                <w:right w:val="none" w:sz="0" w:space="0" w:color="auto"/>
              </w:divBdr>
            </w:div>
          </w:divsChild>
        </w:div>
        <w:div w:id="373652029">
          <w:marLeft w:val="0"/>
          <w:marRight w:val="0"/>
          <w:marTop w:val="0"/>
          <w:marBottom w:val="0"/>
          <w:divBdr>
            <w:top w:val="none" w:sz="0" w:space="0" w:color="auto"/>
            <w:left w:val="none" w:sz="0" w:space="0" w:color="auto"/>
            <w:bottom w:val="none" w:sz="0" w:space="0" w:color="auto"/>
            <w:right w:val="none" w:sz="0" w:space="0" w:color="auto"/>
          </w:divBdr>
          <w:divsChild>
            <w:div w:id="11607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0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docs.python.org/2/library/pdb.html" TargetMode="External"/><Relationship Id="rId21" Type="http://schemas.openxmlformats.org/officeDocument/2006/relationships/hyperlink" Target="http://git-scm.com/book/ch3-2.html" TargetMode="External"/><Relationship Id="rId42" Type="http://schemas.openxmlformats.org/officeDocument/2006/relationships/hyperlink" Target="https://fedorahosted.org/suds/" TargetMode="External"/><Relationship Id="rId47" Type="http://schemas.openxmlformats.org/officeDocument/2006/relationships/hyperlink" Target="http://git-scm.com/book/ch2-2.html" TargetMode="External"/><Relationship Id="rId63" Type="http://schemas.openxmlformats.org/officeDocument/2006/relationships/hyperlink" Target="http://git-scm.com/book/en/Git-Tools-Interactive-Staging" TargetMode="External"/><Relationship Id="rId68" Type="http://schemas.openxmlformats.org/officeDocument/2006/relationships/image" Target="media/image9.png"/><Relationship Id="rId16" Type="http://schemas.openxmlformats.org/officeDocument/2006/relationships/hyperlink" Target="https://git.vasco.com/wqa/sdtf/blob/a5298381e83c5ca1cc0eef5173095e95fc1e5966/doc/variant_precondition.org" TargetMode="External"/><Relationship Id="rId11" Type="http://schemas.openxmlformats.org/officeDocument/2006/relationships/endnotes" Target="endnotes.xml"/><Relationship Id="rId24" Type="http://schemas.openxmlformats.org/officeDocument/2006/relationships/hyperlink" Target="http://git-scm.com/book/ch2-2.html" TargetMode="External"/><Relationship Id="rId32" Type="http://schemas.openxmlformats.org/officeDocument/2006/relationships/hyperlink" Target="http://msysgit.github.com" TargetMode="External"/><Relationship Id="rId37" Type="http://schemas.openxmlformats.org/officeDocument/2006/relationships/image" Target="media/image7.png"/><Relationship Id="rId40" Type="http://schemas.openxmlformats.org/officeDocument/2006/relationships/hyperlink" Target="https://help.github.com/articles/generating-ssh-keys" TargetMode="External"/><Relationship Id="rId45" Type="http://schemas.openxmlformats.org/officeDocument/2006/relationships/hyperlink" Target="http://git-scm.com/book/en/Git-Basics-Getting-a-Git-Repository" TargetMode="External"/><Relationship Id="rId53" Type="http://schemas.openxmlformats.org/officeDocument/2006/relationships/hyperlink" Target="http://git-scm.com/book/ch2-2.html" TargetMode="External"/><Relationship Id="rId58" Type="http://schemas.openxmlformats.org/officeDocument/2006/relationships/hyperlink" Target="http://git-scm.com/book/ch2-2.html" TargetMode="External"/><Relationship Id="rId66" Type="http://schemas.openxmlformats.org/officeDocument/2006/relationships/hyperlink" Target="ftp://ftp.vasco.com" TargetMode="External"/><Relationship Id="rId74" Type="http://schemas.openxmlformats.org/officeDocument/2006/relationships/image" Target="media/image15.png"/><Relationship Id="rId79" Type="http://schemas.openxmlformats.org/officeDocument/2006/relationships/theme" Target="theme/theme1.xml"/><Relationship Id="rId5" Type="http://schemas.openxmlformats.org/officeDocument/2006/relationships/numbering" Target="numbering.xml"/><Relationship Id="rId61" Type="http://schemas.openxmlformats.org/officeDocument/2006/relationships/hyperlink" Target="http://git-scm.com/book/ch2-5.html" TargetMode="External"/><Relationship Id="rId19" Type="http://schemas.openxmlformats.org/officeDocument/2006/relationships/hyperlink" Target="http://redmine.vasco.com/projects/vatf/wiki/VatfPom" TargetMode="External"/><Relationship Id="rId14" Type="http://schemas.openxmlformats.org/officeDocument/2006/relationships/hyperlink" Target="http://pydev.org" TargetMode="External"/><Relationship Id="rId22" Type="http://schemas.openxmlformats.org/officeDocument/2006/relationships/hyperlink" Target="http://www.python.org/dev/peps/pep-0257/" TargetMode="External"/><Relationship Id="rId27" Type="http://schemas.openxmlformats.org/officeDocument/2006/relationships/hyperlink" Target="http://staf.sourceforge.net/" TargetMode="External"/><Relationship Id="rId30" Type="http://schemas.openxmlformats.org/officeDocument/2006/relationships/hyperlink" Target="http://portablepython.com" TargetMode="External"/><Relationship Id="rId35" Type="http://schemas.openxmlformats.org/officeDocument/2006/relationships/image" Target="media/image5.png"/><Relationship Id="rId43" Type="http://schemas.openxmlformats.org/officeDocument/2006/relationships/hyperlink" Target="http://virtualenv.org" TargetMode="External"/><Relationship Id="rId48" Type="http://schemas.openxmlformats.org/officeDocument/2006/relationships/hyperlink" Target="http://git-scm.com/book/en/Distributed-Git-Distributed-Workflows" TargetMode="External"/><Relationship Id="rId56" Type="http://schemas.openxmlformats.org/officeDocument/2006/relationships/hyperlink" Target="http://www.nist.gov/el/msid/expect.cfm" TargetMode="External"/><Relationship Id="rId64" Type="http://schemas.openxmlformats.org/officeDocument/2006/relationships/image" Target="media/image8.png"/><Relationship Id="rId69" Type="http://schemas.openxmlformats.org/officeDocument/2006/relationships/image" Target="media/image10.png"/><Relationship Id="rId77" Type="http://schemas.openxmlformats.org/officeDocument/2006/relationships/footer" Target="footer1.xml"/><Relationship Id="rId8" Type="http://schemas.openxmlformats.org/officeDocument/2006/relationships/settings" Target="settings.xml"/><Relationship Id="rId51" Type="http://schemas.openxmlformats.org/officeDocument/2006/relationships/hyperlink" Target="mailto:git@git.vasco.com:stf.git" TargetMode="External"/><Relationship Id="rId72" Type="http://schemas.openxmlformats.org/officeDocument/2006/relationships/image" Target="media/image13.png"/><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freeradius.org/radiusd/man/radtest.html" TargetMode="External"/><Relationship Id="rId25" Type="http://schemas.openxmlformats.org/officeDocument/2006/relationships/hyperlink" Target="http://epydoc.sourceforge.net/epytext.html" TargetMode="External"/><Relationship Id="rId33" Type="http://schemas.openxmlformats.org/officeDocument/2006/relationships/hyperlink" Target="http://git-scm.com/book/en/Git-Tools-Stashing" TargetMode="External"/><Relationship Id="rId38" Type="http://schemas.openxmlformats.org/officeDocument/2006/relationships/hyperlink" Target="mailto:git@git.vasco.com:stf.git" TargetMode="External"/><Relationship Id="rId46" Type="http://schemas.openxmlformats.org/officeDocument/2006/relationships/hyperlink" Target="http://nedbatchelder.com/text/unipain.html" TargetMode="External"/><Relationship Id="rId59" Type="http://schemas.openxmlformats.org/officeDocument/2006/relationships/hyperlink" Target="http://git-scm.com/book/ch2-2.html" TargetMode="External"/><Relationship Id="rId67" Type="http://schemas.openxmlformats.org/officeDocument/2006/relationships/hyperlink" Target="http://git-scm.com/book/ch6-4.html" TargetMode="External"/><Relationship Id="rId20" Type="http://schemas.openxmlformats.org/officeDocument/2006/relationships/hyperlink" Target="http://technet.microsoft.com/en-us/sysinternals/bb963905.aspx" TargetMode="External"/><Relationship Id="rId41" Type="http://schemas.openxmlformats.org/officeDocument/2006/relationships/hyperlink" Target="http://www.virtualenv.org/en/latest/index.html" TargetMode="External"/><Relationship Id="rId54" Type="http://schemas.openxmlformats.org/officeDocument/2006/relationships/hyperlink" Target="http://git-scm.com/book/en/Git-Basics-Getting-a-Git-Repository" TargetMode="External"/><Relationship Id="rId62" Type="http://schemas.openxmlformats.org/officeDocument/2006/relationships/hyperlink" Target="http://git-scm.com/book/ch3-2.html" TargetMode="External"/><Relationship Id="rId70" Type="http://schemas.openxmlformats.org/officeDocument/2006/relationships/image" Target="media/image11.png"/><Relationship Id="rId75" Type="http://schemas.openxmlformats.org/officeDocument/2006/relationships/image" Target="media/image16.jpeg"/><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hyperlink" Target="https://github.com/nu7hatch/gmail" TargetMode="External"/><Relationship Id="rId28" Type="http://schemas.openxmlformats.org/officeDocument/2006/relationships/hyperlink" Target="http://docs.python.org/library/unittest.html" TargetMode="External"/><Relationship Id="rId36" Type="http://schemas.openxmlformats.org/officeDocument/2006/relationships/image" Target="media/image6.png"/><Relationship Id="rId49" Type="http://schemas.openxmlformats.org/officeDocument/2006/relationships/hyperlink" Target="http://rpmfind.net/linux/rpm2html/search.php" TargetMode="External"/><Relationship Id="rId57" Type="http://schemas.openxmlformats.org/officeDocument/2006/relationships/hyperlink" Target="http://git-scm.com/book/ch2-2.html" TargetMode="External"/><Relationship Id="rId10" Type="http://schemas.openxmlformats.org/officeDocument/2006/relationships/footnotes" Target="footnotes.xml"/><Relationship Id="rId31" Type="http://schemas.openxmlformats.org/officeDocument/2006/relationships/hyperlink" Target="http://git-scm.com" TargetMode="External"/><Relationship Id="rId44" Type="http://schemas.openxmlformats.org/officeDocument/2006/relationships/hyperlink" Target="http://www.effbot.org/zone/import-confusion.htm" TargetMode="External"/><Relationship Id="rId52" Type="http://schemas.openxmlformats.org/officeDocument/2006/relationships/hyperlink" Target="http://git-scm.com/book/ch2-5.html" TargetMode="External"/><Relationship Id="rId60" Type="http://schemas.openxmlformats.org/officeDocument/2006/relationships/hyperlink" Target="http://git-scm.com/book/en/Git-Branching-Rebasing" TargetMode="External"/><Relationship Id="rId65" Type="http://schemas.openxmlformats.org/officeDocument/2006/relationships/hyperlink" Target="http://git-scm.com/book/ch2-6.html" TargetMode="External"/><Relationship Id="rId73" Type="http://schemas.openxmlformats.org/officeDocument/2006/relationships/image" Target="media/image14.png"/><Relationship Id="rId78"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www.python.org/dev/peps/pep-0263/" TargetMode="External"/><Relationship Id="rId39" Type="http://schemas.openxmlformats.org/officeDocument/2006/relationships/hyperlink" Target="https://git.vasco.com" TargetMode="External"/><Relationship Id="rId34" Type="http://schemas.openxmlformats.org/officeDocument/2006/relationships/image" Target="media/image4.png"/><Relationship Id="rId50" Type="http://schemas.openxmlformats.org/officeDocument/2006/relationships/hyperlink" Target="http://git-scm.com/book/en/Git-Basics-Viewing-the-Commit-History" TargetMode="External"/><Relationship Id="rId55" Type="http://schemas.openxmlformats.org/officeDocument/2006/relationships/hyperlink" Target="http://gitref.org" TargetMode="External"/><Relationship Id="rId76" Type="http://schemas.openxmlformats.org/officeDocument/2006/relationships/header" Target="header1.xml"/><Relationship Id="rId7" Type="http://schemas.microsoft.com/office/2007/relationships/stylesWithEffects" Target="stylesWithEffects.xml"/><Relationship Id="rId71" Type="http://schemas.openxmlformats.org/officeDocument/2006/relationships/image" Target="media/image12.png"/><Relationship Id="rId2" Type="http://schemas.openxmlformats.org/officeDocument/2006/relationships/customXml" Target="../customXml/item2.xml"/><Relationship Id="rId29" Type="http://schemas.openxmlformats.org/officeDocument/2006/relationships/hyperlink" Target="http://www.python.org/dev/peps/pep-0008/"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git-scm.com/book"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70.png"/><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DAF4C59FD3824FB8A90F02DC03917E" ma:contentTypeVersion="0" ma:contentTypeDescription="Create a new document." ma:contentTypeScope="" ma:versionID="969fc52c6a9d8f7e374280de077edff5">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9BBEBC-DD81-46FE-AD3A-3CC5845EB2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F9260AA-9C98-48D1-8530-087D7DE93F22}">
  <ds:schemaRefs>
    <ds:schemaRef ds:uri="http://purl.org/dc/elements/1.1/"/>
    <ds:schemaRef ds:uri="http://purl.org/dc/dcmitype/"/>
    <ds:schemaRef ds:uri="http://schemas.openxmlformats.org/package/2006/metadata/core-properties"/>
    <ds:schemaRef ds:uri="http://schemas.microsoft.com/office/2006/documentManagement/types"/>
    <ds:schemaRef ds:uri="http://schemas.microsoft.com/office/infopath/2007/PartnerControls"/>
    <ds:schemaRef ds:uri="http://schemas.microsoft.com/office/2006/metadata/properties"/>
    <ds:schemaRef ds:uri="http://www.w3.org/XML/1998/namespace"/>
    <ds:schemaRef ds:uri="http://purl.org/dc/terms/"/>
  </ds:schemaRefs>
</ds:datastoreItem>
</file>

<file path=customXml/itemProps3.xml><?xml version="1.0" encoding="utf-8"?>
<ds:datastoreItem xmlns:ds="http://schemas.openxmlformats.org/officeDocument/2006/customXml" ds:itemID="{AE80BC8D-E668-4AA8-95AC-154EDB620673}">
  <ds:schemaRefs>
    <ds:schemaRef ds:uri="http://schemas.microsoft.com/sharepoint/v3/contenttype/forms"/>
  </ds:schemaRefs>
</ds:datastoreItem>
</file>

<file path=customXml/itemProps4.xml><?xml version="1.0" encoding="utf-8"?>
<ds:datastoreItem xmlns:ds="http://schemas.openxmlformats.org/officeDocument/2006/customXml" ds:itemID="{2A186B21-A620-46B1-98AC-418C3A594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50</Pages>
  <Words>11861</Words>
  <Characters>75468</Characters>
  <Application>Microsoft Office Word</Application>
  <DocSecurity>0</DocSecurity>
  <Lines>628</Lines>
  <Paragraphs>174</Paragraphs>
  <ScaleCrop>false</ScaleCrop>
  <HeadingPairs>
    <vt:vector size="2" baseType="variant">
      <vt:variant>
        <vt:lpstr>Title</vt:lpstr>
      </vt:variant>
      <vt:variant>
        <vt:i4>1</vt:i4>
      </vt:variant>
    </vt:vector>
  </HeadingPairs>
  <TitlesOfParts>
    <vt:vector size="1" baseType="lpstr">
      <vt:lpstr>IAS 3.5.0</vt:lpstr>
    </vt:vector>
  </TitlesOfParts>
  <Company>VASCO Data Security</Company>
  <LinksUpToDate>false</LinksUpToDate>
  <CharactersWithSpaces>87155</CharactersWithSpaces>
  <SharedDoc>false</SharedDoc>
  <HLinks>
    <vt:vector size="72" baseType="variant">
      <vt:variant>
        <vt:i4>1048637</vt:i4>
      </vt:variant>
      <vt:variant>
        <vt:i4>86</vt:i4>
      </vt:variant>
      <vt:variant>
        <vt:i4>0</vt:i4>
      </vt:variant>
      <vt:variant>
        <vt:i4>5</vt:i4>
      </vt:variant>
      <vt:variant>
        <vt:lpwstr/>
      </vt:variant>
      <vt:variant>
        <vt:lpwstr>_Toc213744859</vt:lpwstr>
      </vt:variant>
      <vt:variant>
        <vt:i4>1048637</vt:i4>
      </vt:variant>
      <vt:variant>
        <vt:i4>80</vt:i4>
      </vt:variant>
      <vt:variant>
        <vt:i4>0</vt:i4>
      </vt:variant>
      <vt:variant>
        <vt:i4>5</vt:i4>
      </vt:variant>
      <vt:variant>
        <vt:lpwstr/>
      </vt:variant>
      <vt:variant>
        <vt:lpwstr>_Toc213744858</vt:lpwstr>
      </vt:variant>
      <vt:variant>
        <vt:i4>1048637</vt:i4>
      </vt:variant>
      <vt:variant>
        <vt:i4>74</vt:i4>
      </vt:variant>
      <vt:variant>
        <vt:i4>0</vt:i4>
      </vt:variant>
      <vt:variant>
        <vt:i4>5</vt:i4>
      </vt:variant>
      <vt:variant>
        <vt:lpwstr/>
      </vt:variant>
      <vt:variant>
        <vt:lpwstr>_Toc213744857</vt:lpwstr>
      </vt:variant>
      <vt:variant>
        <vt:i4>1048637</vt:i4>
      </vt:variant>
      <vt:variant>
        <vt:i4>68</vt:i4>
      </vt:variant>
      <vt:variant>
        <vt:i4>0</vt:i4>
      </vt:variant>
      <vt:variant>
        <vt:i4>5</vt:i4>
      </vt:variant>
      <vt:variant>
        <vt:lpwstr/>
      </vt:variant>
      <vt:variant>
        <vt:lpwstr>_Toc213744856</vt:lpwstr>
      </vt:variant>
      <vt:variant>
        <vt:i4>1048637</vt:i4>
      </vt:variant>
      <vt:variant>
        <vt:i4>62</vt:i4>
      </vt:variant>
      <vt:variant>
        <vt:i4>0</vt:i4>
      </vt:variant>
      <vt:variant>
        <vt:i4>5</vt:i4>
      </vt:variant>
      <vt:variant>
        <vt:lpwstr/>
      </vt:variant>
      <vt:variant>
        <vt:lpwstr>_Toc213744855</vt:lpwstr>
      </vt:variant>
      <vt:variant>
        <vt:i4>1048637</vt:i4>
      </vt:variant>
      <vt:variant>
        <vt:i4>56</vt:i4>
      </vt:variant>
      <vt:variant>
        <vt:i4>0</vt:i4>
      </vt:variant>
      <vt:variant>
        <vt:i4>5</vt:i4>
      </vt:variant>
      <vt:variant>
        <vt:lpwstr/>
      </vt:variant>
      <vt:variant>
        <vt:lpwstr>_Toc213744854</vt:lpwstr>
      </vt:variant>
      <vt:variant>
        <vt:i4>1048637</vt:i4>
      </vt:variant>
      <vt:variant>
        <vt:i4>50</vt:i4>
      </vt:variant>
      <vt:variant>
        <vt:i4>0</vt:i4>
      </vt:variant>
      <vt:variant>
        <vt:i4>5</vt:i4>
      </vt:variant>
      <vt:variant>
        <vt:lpwstr/>
      </vt:variant>
      <vt:variant>
        <vt:lpwstr>_Toc213744853</vt:lpwstr>
      </vt:variant>
      <vt:variant>
        <vt:i4>1048637</vt:i4>
      </vt:variant>
      <vt:variant>
        <vt:i4>44</vt:i4>
      </vt:variant>
      <vt:variant>
        <vt:i4>0</vt:i4>
      </vt:variant>
      <vt:variant>
        <vt:i4>5</vt:i4>
      </vt:variant>
      <vt:variant>
        <vt:lpwstr/>
      </vt:variant>
      <vt:variant>
        <vt:lpwstr>_Toc213744852</vt:lpwstr>
      </vt:variant>
      <vt:variant>
        <vt:i4>1048637</vt:i4>
      </vt:variant>
      <vt:variant>
        <vt:i4>38</vt:i4>
      </vt:variant>
      <vt:variant>
        <vt:i4>0</vt:i4>
      </vt:variant>
      <vt:variant>
        <vt:i4>5</vt:i4>
      </vt:variant>
      <vt:variant>
        <vt:lpwstr/>
      </vt:variant>
      <vt:variant>
        <vt:lpwstr>_Toc213744851</vt:lpwstr>
      </vt:variant>
      <vt:variant>
        <vt:i4>1048637</vt:i4>
      </vt:variant>
      <vt:variant>
        <vt:i4>32</vt:i4>
      </vt:variant>
      <vt:variant>
        <vt:i4>0</vt:i4>
      </vt:variant>
      <vt:variant>
        <vt:i4>5</vt:i4>
      </vt:variant>
      <vt:variant>
        <vt:lpwstr/>
      </vt:variant>
      <vt:variant>
        <vt:lpwstr>_Toc213744850</vt:lpwstr>
      </vt:variant>
      <vt:variant>
        <vt:i4>1114173</vt:i4>
      </vt:variant>
      <vt:variant>
        <vt:i4>26</vt:i4>
      </vt:variant>
      <vt:variant>
        <vt:i4>0</vt:i4>
      </vt:variant>
      <vt:variant>
        <vt:i4>5</vt:i4>
      </vt:variant>
      <vt:variant>
        <vt:lpwstr/>
      </vt:variant>
      <vt:variant>
        <vt:lpwstr>_Toc213744849</vt:lpwstr>
      </vt:variant>
      <vt:variant>
        <vt:i4>1114173</vt:i4>
      </vt:variant>
      <vt:variant>
        <vt:i4>20</vt:i4>
      </vt:variant>
      <vt:variant>
        <vt:i4>0</vt:i4>
      </vt:variant>
      <vt:variant>
        <vt:i4>5</vt:i4>
      </vt:variant>
      <vt:variant>
        <vt:lpwstr/>
      </vt:variant>
      <vt:variant>
        <vt:lpwstr>_Toc213744848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IAS 3.5.0</dc:title>
  <dc:creator>[Author]</dc:creator>
  <cp:lastModifiedBy>Philippe Crama</cp:lastModifiedBy>
  <cp:revision>47</cp:revision>
  <cp:lastPrinted>2012-11-23T14:13:00Z</cp:lastPrinted>
  <dcterms:created xsi:type="dcterms:W3CDTF">2013-11-25T14:31:00Z</dcterms:created>
  <dcterms:modified xsi:type="dcterms:W3CDTF">2015-02-12T09:07:00Z</dcterms:modified>
  <cp:category>Test Automation Proposal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[Status]</vt:lpwstr>
  </property>
  <property fmtid="{D5CDD505-2E9C-101B-9397-08002B2CF9AE}" pid="3" name="Version Number">
    <vt:lpwstr>[version x.y]</vt:lpwstr>
  </property>
  <property fmtid="{D5CDD505-2E9C-101B-9397-08002B2CF9AE}" pid="4" name="ContentTypeId">
    <vt:lpwstr>0x0101007EDAF4C59FD3824FB8A90F02DC03917E</vt:lpwstr>
  </property>
</Properties>
</file>